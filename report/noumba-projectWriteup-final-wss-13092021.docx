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C09CC" w14:textId="77777777" w:rsidR="00120BEC" w:rsidRDefault="00285F46">
      <w:pPr>
        <w:pStyle w:val="Standard"/>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UNIVERSITY OF BUEA</w:t>
      </w:r>
      <w:commentRangeStart w:id="0"/>
      <w:commentRangeEnd w:id="0"/>
      <w:r>
        <w:rPr>
          <w:rFonts w:ascii="Times New Roman" w:hAnsi="Times New Roman" w:cs="Times New Roman"/>
          <w:sz w:val="28"/>
          <w:szCs w:val="28"/>
          <w:lang w:val="en-GB"/>
        </w:rPr>
        <w:commentReference w:id="0"/>
      </w:r>
    </w:p>
    <w:p w14:paraId="45D095E6" w14:textId="77777777" w:rsidR="00120BEC" w:rsidRDefault="00120BEC">
      <w:pPr>
        <w:pStyle w:val="Standard"/>
        <w:spacing w:line="360" w:lineRule="auto"/>
        <w:jc w:val="center"/>
        <w:rPr>
          <w:rFonts w:ascii="Times New Roman" w:hAnsi="Times New Roman" w:cs="Times New Roman"/>
          <w:sz w:val="28"/>
          <w:szCs w:val="28"/>
          <w:lang w:val="en-GB"/>
        </w:rPr>
      </w:pPr>
    </w:p>
    <w:p w14:paraId="6E137AA2" w14:textId="77777777" w:rsidR="00120BEC" w:rsidRDefault="00285F46">
      <w:pPr>
        <w:pStyle w:val="Standard"/>
        <w:spacing w:line="48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Faculty of Science</w:t>
      </w:r>
    </w:p>
    <w:p w14:paraId="7C549022" w14:textId="77777777" w:rsidR="00120BEC" w:rsidRDefault="00285F46">
      <w:pPr>
        <w:pStyle w:val="Standard"/>
        <w:spacing w:line="48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Department of Computer Science</w:t>
      </w:r>
    </w:p>
    <w:p w14:paraId="532A6F26" w14:textId="77777777" w:rsidR="00120BEC" w:rsidRDefault="00285F46">
      <w:pPr>
        <w:pStyle w:val="Standard"/>
        <w:spacing w:line="48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BACHELOR OF SCIENCE IN COMPUTER SCIENCE</w:t>
      </w:r>
    </w:p>
    <w:p w14:paraId="1DF6D5F4" w14:textId="77777777" w:rsidR="00120BEC" w:rsidRDefault="00285F46">
      <w:pPr>
        <w:spacing w:line="480" w:lineRule="auto"/>
        <w:jc w:val="center"/>
        <w:rPr>
          <w:rFonts w:ascii="Times New Roman" w:hAnsi="Times New Roman" w:cs="Times New Roman"/>
          <w:color w:val="000000"/>
          <w:sz w:val="28"/>
          <w:szCs w:val="28"/>
          <w:lang w:bidi="or-IN"/>
        </w:rPr>
      </w:pPr>
      <w:r>
        <w:rPr>
          <w:rFonts w:ascii="Times New Roman" w:hAnsi="Times New Roman" w:cs="Times New Roman"/>
          <w:color w:val="000000"/>
          <w:sz w:val="28"/>
          <w:szCs w:val="28"/>
          <w:lang w:bidi="or-IN"/>
        </w:rPr>
        <w:t>Project Report</w:t>
      </w:r>
    </w:p>
    <w:p w14:paraId="217AC09E" w14:textId="77777777" w:rsidR="00120BEC" w:rsidRDefault="00285F46">
      <w:pPr>
        <w:pStyle w:val="Standard"/>
        <w:spacing w:line="480" w:lineRule="auto"/>
        <w:jc w:val="center"/>
        <w:rPr>
          <w:sz w:val="28"/>
          <w:szCs w:val="28"/>
        </w:rPr>
      </w:pPr>
      <w:r>
        <w:rPr>
          <w:rFonts w:ascii="Times New Roman" w:hAnsi="Times New Roman" w:cs="Times New Roman"/>
          <w:sz w:val="28"/>
          <w:szCs w:val="28"/>
          <w:lang w:val="en-GB"/>
        </w:rPr>
        <w:t>Towards a Data Structure for Parameter Passing Styles</w:t>
      </w:r>
    </w:p>
    <w:p w14:paraId="7D3C321B" w14:textId="77777777" w:rsidR="00120BEC" w:rsidRDefault="00120BEC">
      <w:pPr>
        <w:pStyle w:val="Standard"/>
        <w:spacing w:line="360" w:lineRule="auto"/>
        <w:jc w:val="center"/>
        <w:rPr>
          <w:rFonts w:ascii="Times New Roman" w:hAnsi="Times New Roman" w:cs="Times New Roman"/>
          <w:sz w:val="28"/>
          <w:szCs w:val="28"/>
          <w:lang w:val="en-GB"/>
        </w:rPr>
      </w:pPr>
    </w:p>
    <w:p w14:paraId="095B254E" w14:textId="77777777" w:rsidR="00120BEC" w:rsidRDefault="00120BEC">
      <w:pPr>
        <w:pStyle w:val="Standard"/>
        <w:spacing w:line="360" w:lineRule="auto"/>
        <w:jc w:val="center"/>
        <w:rPr>
          <w:rFonts w:ascii="Times New Roman" w:hAnsi="Times New Roman" w:cs="Times New Roman"/>
          <w:sz w:val="28"/>
          <w:szCs w:val="28"/>
          <w:lang w:val="en-GB"/>
        </w:rPr>
      </w:pPr>
    </w:p>
    <w:p w14:paraId="08B2DF9B" w14:textId="77777777" w:rsidR="00120BEC" w:rsidRDefault="00285F46">
      <w:pPr>
        <w:pStyle w:val="Standard"/>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NOUMBA LEONARD</w:t>
      </w:r>
    </w:p>
    <w:p w14:paraId="5138EE9C" w14:textId="77777777" w:rsidR="00120BEC" w:rsidRDefault="00285F46">
      <w:pPr>
        <w:pStyle w:val="Standard"/>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SC17A350</w:t>
      </w:r>
    </w:p>
    <w:p w14:paraId="1026C472" w14:textId="77777777" w:rsidR="00120BEC" w:rsidRDefault="00120BEC">
      <w:pPr>
        <w:pStyle w:val="Standard"/>
        <w:spacing w:line="360" w:lineRule="auto"/>
        <w:jc w:val="center"/>
        <w:rPr>
          <w:rFonts w:ascii="Times New Roman" w:hAnsi="Times New Roman" w:cs="Times New Roman"/>
          <w:sz w:val="28"/>
          <w:szCs w:val="28"/>
          <w:lang w:val="en-GB"/>
        </w:rPr>
      </w:pPr>
    </w:p>
    <w:p w14:paraId="3A4B00DD" w14:textId="77777777" w:rsidR="00120BEC" w:rsidRDefault="00120BEC">
      <w:pPr>
        <w:pStyle w:val="Standard"/>
        <w:spacing w:line="360" w:lineRule="auto"/>
        <w:jc w:val="center"/>
        <w:rPr>
          <w:rFonts w:ascii="Times New Roman" w:hAnsi="Times New Roman" w:cs="Times New Roman"/>
          <w:sz w:val="28"/>
          <w:szCs w:val="28"/>
          <w:lang w:val="en-GB"/>
        </w:rPr>
      </w:pPr>
    </w:p>
    <w:p w14:paraId="6A6CE1A5" w14:textId="77777777" w:rsidR="00120BEC" w:rsidRDefault="00285F46">
      <w:pPr>
        <w:pStyle w:val="Standard"/>
        <w:spacing w:line="360" w:lineRule="auto"/>
        <w:jc w:val="center"/>
        <w:rPr>
          <w:sz w:val="28"/>
          <w:szCs w:val="28"/>
        </w:rPr>
      </w:pPr>
      <w:r>
        <w:rPr>
          <w:rFonts w:ascii="Times New Roman" w:hAnsi="Times New Roman" w:cs="Times New Roman"/>
          <w:sz w:val="28"/>
          <w:szCs w:val="28"/>
          <w:lang w:val="en-GB"/>
        </w:rPr>
        <w:t>SUPERVISOR: William S. Shu, PhD</w:t>
      </w:r>
    </w:p>
    <w:p w14:paraId="6E195C18" w14:textId="77777777" w:rsidR="00120BEC" w:rsidRDefault="00120BEC">
      <w:pPr>
        <w:pStyle w:val="Standard"/>
        <w:spacing w:line="360" w:lineRule="auto"/>
        <w:jc w:val="center"/>
        <w:rPr>
          <w:rFonts w:ascii="Times New Roman" w:hAnsi="Times New Roman" w:cs="Times New Roman"/>
          <w:sz w:val="28"/>
          <w:szCs w:val="28"/>
          <w:lang w:val="en-GB"/>
        </w:rPr>
      </w:pPr>
    </w:p>
    <w:p w14:paraId="5DEEE6CC" w14:textId="77777777" w:rsidR="00120BEC" w:rsidRDefault="00120BEC">
      <w:pPr>
        <w:pStyle w:val="Standard"/>
        <w:spacing w:line="360" w:lineRule="auto"/>
        <w:jc w:val="center"/>
        <w:rPr>
          <w:rFonts w:ascii="Times New Roman" w:hAnsi="Times New Roman" w:cs="Times New Roman"/>
          <w:sz w:val="28"/>
          <w:szCs w:val="28"/>
          <w:lang w:val="en-GB"/>
        </w:rPr>
      </w:pPr>
    </w:p>
    <w:p w14:paraId="31191779" w14:textId="77777777" w:rsidR="00120BEC" w:rsidRDefault="00120BEC">
      <w:pPr>
        <w:pStyle w:val="Standard"/>
        <w:spacing w:line="360" w:lineRule="auto"/>
        <w:jc w:val="center"/>
        <w:rPr>
          <w:rFonts w:ascii="Times New Roman" w:hAnsi="Times New Roman" w:cs="Times New Roman"/>
          <w:sz w:val="28"/>
          <w:szCs w:val="28"/>
          <w:lang w:val="en-GB"/>
        </w:rPr>
      </w:pPr>
    </w:p>
    <w:p w14:paraId="2AA63DFF" w14:textId="77777777" w:rsidR="00120BEC" w:rsidRDefault="00120BEC">
      <w:pPr>
        <w:pStyle w:val="Standard"/>
        <w:spacing w:line="360" w:lineRule="auto"/>
        <w:jc w:val="center"/>
        <w:rPr>
          <w:rFonts w:ascii="Times New Roman" w:hAnsi="Times New Roman" w:cs="Times New Roman"/>
          <w:sz w:val="28"/>
          <w:szCs w:val="28"/>
          <w:lang w:val="en-GB"/>
        </w:rPr>
      </w:pPr>
    </w:p>
    <w:p w14:paraId="46A52C97" w14:textId="77777777" w:rsidR="00120BEC" w:rsidRDefault="00285F46">
      <w:pPr>
        <w:pStyle w:val="Standard"/>
        <w:spacing w:line="360" w:lineRule="auto"/>
        <w:jc w:val="center"/>
        <w:rPr>
          <w:rFonts w:ascii="Times New Roman" w:hAnsi="Times New Roman" w:cs="Times New Roman"/>
          <w:sz w:val="28"/>
          <w:szCs w:val="28"/>
          <w:lang w:val="en-GB"/>
        </w:rPr>
        <w:sectPr w:rsidR="00120BEC">
          <w:footerReference w:type="default" r:id="rId12"/>
          <w:pgSz w:w="12240" w:h="15840"/>
          <w:pgMar w:top="1440" w:right="1440" w:bottom="1440" w:left="1440" w:header="0" w:footer="708" w:gutter="0"/>
          <w:pgNumType w:fmt="lowerRoman" w:start="1"/>
          <w:cols w:space="720"/>
          <w:formProt w:val="0"/>
          <w:docGrid w:linePitch="100" w:charSpace="4096"/>
        </w:sectPr>
      </w:pPr>
      <w:r>
        <w:rPr>
          <w:rFonts w:ascii="Times New Roman" w:hAnsi="Times New Roman" w:cs="Times New Roman"/>
          <w:sz w:val="28"/>
          <w:szCs w:val="28"/>
          <w:lang w:val="en-GB"/>
        </w:rPr>
        <w:t>SEPTEMBER 2020</w:t>
      </w:r>
    </w:p>
    <w:p w14:paraId="49AC653C" w14:textId="77777777" w:rsidR="00120BEC" w:rsidRDefault="00285F46">
      <w:pPr>
        <w:pStyle w:val="Heading1"/>
        <w:spacing w:line="360" w:lineRule="auto"/>
        <w:jc w:val="center"/>
        <w:rPr>
          <w:rFonts w:ascii="Times New Roman" w:hAnsi="Times New Roman"/>
          <w:b/>
          <w:color w:val="auto"/>
          <w:lang w:val="en-GB"/>
        </w:rPr>
      </w:pPr>
      <w:bookmarkStart w:id="1" w:name="_Toc82440567"/>
      <w:bookmarkStart w:id="2" w:name="_Toc53478120"/>
      <w:bookmarkStart w:id="3" w:name="_Toc51718543"/>
      <w:r>
        <w:rPr>
          <w:rFonts w:ascii="Times New Roman" w:hAnsi="Times New Roman"/>
          <w:b/>
          <w:color w:val="auto"/>
          <w:lang w:val="en-GB"/>
        </w:rPr>
        <w:lastRenderedPageBreak/>
        <w:t>DECLARATION</w:t>
      </w:r>
      <w:bookmarkEnd w:id="1"/>
      <w:bookmarkEnd w:id="2"/>
      <w:bookmarkEnd w:id="3"/>
    </w:p>
    <w:p w14:paraId="75B49A77" w14:textId="77777777" w:rsidR="00120BEC" w:rsidRDefault="00120BEC">
      <w:pPr>
        <w:spacing w:line="360" w:lineRule="auto"/>
        <w:jc w:val="both"/>
        <w:rPr>
          <w:rFonts w:ascii="Times New Roman" w:hAnsi="Times New Roman" w:cs="Times New Roman"/>
          <w:sz w:val="24"/>
          <w:szCs w:val="24"/>
        </w:rPr>
      </w:pPr>
    </w:p>
    <w:p w14:paraId="2C96C81C" w14:textId="77777777" w:rsidR="00120BEC" w:rsidRDefault="00120BEC">
      <w:pPr>
        <w:spacing w:line="360" w:lineRule="auto"/>
        <w:jc w:val="both"/>
        <w:rPr>
          <w:rFonts w:ascii="Times New Roman" w:hAnsi="Times New Roman" w:cs="Times New Roman"/>
          <w:sz w:val="24"/>
          <w:szCs w:val="24"/>
        </w:rPr>
      </w:pPr>
    </w:p>
    <w:p w14:paraId="2F879DD5" w14:textId="77777777" w:rsidR="00120BEC" w:rsidRDefault="00285F46">
      <w:pPr>
        <w:pStyle w:val="Standard"/>
        <w:spacing w:line="360" w:lineRule="auto"/>
        <w:jc w:val="both"/>
      </w:pPr>
      <w:r>
        <w:rPr>
          <w:rFonts w:ascii="Times New Roman" w:hAnsi="Times New Roman" w:cs="Times New Roman"/>
          <w:sz w:val="24"/>
          <w:szCs w:val="24"/>
          <w:lang w:val="en-GB"/>
        </w:rPr>
        <w:t xml:space="preserve">I hereby declare that this project report has been written by me </w:t>
      </w:r>
      <w:proofErr w:type="spellStart"/>
      <w:r>
        <w:rPr>
          <w:rFonts w:ascii="Times New Roman" w:hAnsi="Times New Roman" w:cs="Times New Roman"/>
          <w:sz w:val="24"/>
          <w:szCs w:val="24"/>
          <w:lang w:val="en-GB"/>
        </w:rPr>
        <w:t>Noumba</w:t>
      </w:r>
      <w:proofErr w:type="spellEnd"/>
      <w:r>
        <w:rPr>
          <w:rFonts w:ascii="Times New Roman" w:hAnsi="Times New Roman" w:cs="Times New Roman"/>
          <w:sz w:val="24"/>
          <w:szCs w:val="24"/>
          <w:lang w:val="en-GB"/>
        </w:rPr>
        <w:t xml:space="preserve"> Leonard, that to the best of my knowledge, all borrowed ideas and materials have been duly acknowledged, and that it has </w:t>
      </w:r>
      <w:r>
        <w:rPr>
          <w:rFonts w:ascii="Times New Roman" w:hAnsi="Times New Roman" w:cs="Times New Roman"/>
          <w:sz w:val="24"/>
          <w:szCs w:val="24"/>
          <w:lang w:val="en-GB"/>
        </w:rPr>
        <w:t>not receive any previous academic credit at this or any other institution.</w:t>
      </w:r>
    </w:p>
    <w:p w14:paraId="00BECF0C" w14:textId="77777777" w:rsidR="00120BEC" w:rsidRDefault="00120BEC">
      <w:pPr>
        <w:spacing w:line="360" w:lineRule="auto"/>
        <w:jc w:val="both"/>
        <w:rPr>
          <w:rFonts w:ascii="Times New Roman" w:hAnsi="Times New Roman" w:cs="Times New Roman"/>
          <w:sz w:val="24"/>
          <w:szCs w:val="24"/>
        </w:rPr>
      </w:pPr>
    </w:p>
    <w:p w14:paraId="3319AA98" w14:textId="77777777" w:rsidR="00120BEC" w:rsidRDefault="00120BEC">
      <w:pPr>
        <w:widowControl/>
        <w:spacing w:after="160" w:line="252" w:lineRule="auto"/>
        <w:textAlignment w:val="auto"/>
        <w:rPr>
          <w:rFonts w:ascii="Times New Roman" w:hAnsi="Times New Roman" w:cs="Times New Roman"/>
          <w:sz w:val="24"/>
          <w:szCs w:val="24"/>
          <w:lang w:val="en-GB"/>
        </w:rPr>
      </w:pPr>
    </w:p>
    <w:p w14:paraId="7AB25BA3" w14:textId="77777777" w:rsidR="00120BEC" w:rsidRDefault="00120BEC">
      <w:pPr>
        <w:widowControl/>
        <w:spacing w:after="160" w:line="252" w:lineRule="auto"/>
        <w:textAlignment w:val="auto"/>
        <w:rPr>
          <w:rFonts w:ascii="Times New Roman" w:hAnsi="Times New Roman" w:cs="Times New Roman"/>
          <w:sz w:val="24"/>
          <w:szCs w:val="24"/>
          <w:lang w:val="en-GB"/>
        </w:rPr>
      </w:pPr>
    </w:p>
    <w:p w14:paraId="2772806D" w14:textId="77777777" w:rsidR="00120BEC" w:rsidRDefault="00120BEC">
      <w:pPr>
        <w:widowControl/>
        <w:spacing w:after="160" w:line="252" w:lineRule="auto"/>
        <w:textAlignment w:val="auto"/>
        <w:rPr>
          <w:rFonts w:ascii="Times New Roman" w:hAnsi="Times New Roman" w:cs="Times New Roman"/>
          <w:sz w:val="24"/>
          <w:szCs w:val="24"/>
          <w:lang w:val="en-GB"/>
        </w:rPr>
      </w:pPr>
    </w:p>
    <w:p w14:paraId="6EB5AFBC" w14:textId="77777777" w:rsidR="00120BEC" w:rsidRDefault="00120BEC">
      <w:pPr>
        <w:widowControl/>
        <w:spacing w:after="160" w:line="252" w:lineRule="auto"/>
        <w:textAlignment w:val="auto"/>
        <w:rPr>
          <w:rFonts w:ascii="Times New Roman" w:hAnsi="Times New Roman" w:cs="Times New Roman"/>
          <w:sz w:val="24"/>
          <w:szCs w:val="24"/>
          <w:lang w:val="en-GB"/>
        </w:rPr>
      </w:pPr>
    </w:p>
    <w:p w14:paraId="4B23ACD7" w14:textId="77777777" w:rsidR="00120BEC" w:rsidRDefault="00120BEC">
      <w:pPr>
        <w:widowControl/>
        <w:spacing w:after="160" w:line="252" w:lineRule="auto"/>
        <w:textAlignment w:val="auto"/>
        <w:rPr>
          <w:rFonts w:ascii="Times New Roman" w:hAnsi="Times New Roman" w:cs="Times New Roman"/>
          <w:sz w:val="24"/>
          <w:szCs w:val="24"/>
          <w:lang w:val="en-GB"/>
        </w:rPr>
      </w:pPr>
    </w:p>
    <w:p w14:paraId="32AAA386" w14:textId="77777777" w:rsidR="00120BEC" w:rsidRDefault="00120BEC">
      <w:pPr>
        <w:widowControl/>
        <w:spacing w:after="160" w:line="252" w:lineRule="auto"/>
        <w:textAlignment w:val="auto"/>
        <w:rPr>
          <w:rFonts w:ascii="Times New Roman" w:hAnsi="Times New Roman" w:cs="Times New Roman"/>
          <w:sz w:val="24"/>
          <w:szCs w:val="24"/>
          <w:lang w:val="en-GB"/>
        </w:rPr>
      </w:pPr>
    </w:p>
    <w:p w14:paraId="57502957" w14:textId="77777777" w:rsidR="00120BEC" w:rsidRDefault="00120BEC">
      <w:pPr>
        <w:widowControl/>
        <w:spacing w:after="160" w:line="252" w:lineRule="auto"/>
        <w:textAlignment w:val="auto"/>
        <w:rPr>
          <w:rFonts w:ascii="Times New Roman" w:hAnsi="Times New Roman" w:cs="Times New Roman"/>
          <w:sz w:val="24"/>
          <w:szCs w:val="24"/>
          <w:lang w:val="en-GB"/>
        </w:rPr>
      </w:pPr>
    </w:p>
    <w:p w14:paraId="394ECA65" w14:textId="77777777" w:rsidR="00120BEC" w:rsidRDefault="00120BEC">
      <w:pPr>
        <w:widowControl/>
        <w:spacing w:after="160" w:line="252" w:lineRule="auto"/>
        <w:textAlignment w:val="auto"/>
        <w:rPr>
          <w:rFonts w:ascii="Times New Roman" w:hAnsi="Times New Roman" w:cs="Times New Roman"/>
          <w:sz w:val="24"/>
          <w:szCs w:val="24"/>
          <w:lang w:val="en-GB"/>
        </w:rPr>
      </w:pPr>
    </w:p>
    <w:p w14:paraId="1EB74BBA" w14:textId="77777777" w:rsidR="00120BEC" w:rsidRDefault="00120BEC">
      <w:pPr>
        <w:widowControl/>
        <w:spacing w:after="160" w:line="252" w:lineRule="auto"/>
        <w:textAlignment w:val="auto"/>
        <w:rPr>
          <w:rFonts w:ascii="Times New Roman" w:hAnsi="Times New Roman" w:cs="Times New Roman"/>
          <w:sz w:val="24"/>
          <w:szCs w:val="24"/>
          <w:lang w:val="en-GB"/>
        </w:rPr>
      </w:pPr>
    </w:p>
    <w:p w14:paraId="78E0D989" w14:textId="77777777" w:rsidR="00120BEC" w:rsidRDefault="00120BEC">
      <w:pPr>
        <w:spacing w:line="360" w:lineRule="auto"/>
        <w:jc w:val="both"/>
        <w:rPr>
          <w:rFonts w:ascii="Times New Roman" w:hAnsi="Times New Roman" w:cs="Times New Roman"/>
          <w:sz w:val="24"/>
          <w:szCs w:val="24"/>
          <w:lang w:val="en-GB"/>
        </w:rPr>
      </w:pPr>
    </w:p>
    <w:p w14:paraId="65065B19" w14:textId="77777777" w:rsidR="00120BEC" w:rsidRDefault="00285F46">
      <w:pPr>
        <w:spacing w:line="360" w:lineRule="auto"/>
        <w:jc w:val="both"/>
      </w:pPr>
      <w:r>
        <w:rPr>
          <w:noProof/>
        </w:rPr>
        <mc:AlternateContent>
          <mc:Choice Requires="wps">
            <w:drawing>
              <wp:anchor distT="0" distB="0" distL="0" distR="0" simplePos="0" relativeHeight="2" behindDoc="0" locked="0" layoutInCell="0" allowOverlap="1" wp14:anchorId="7E269826" wp14:editId="29A7D2B5">
                <wp:simplePos x="0" y="0"/>
                <wp:positionH relativeFrom="column">
                  <wp:posOffset>9525</wp:posOffset>
                </wp:positionH>
                <wp:positionV relativeFrom="paragraph">
                  <wp:posOffset>93345</wp:posOffset>
                </wp:positionV>
                <wp:extent cx="2412365" cy="1270"/>
                <wp:effectExtent l="0" t="0" r="26670" b="19050"/>
                <wp:wrapNone/>
                <wp:docPr id="1" name="Connecteur droit 1"/>
                <wp:cNvGraphicFramePr/>
                <a:graphic xmlns:a="http://schemas.openxmlformats.org/drawingml/2006/main">
                  <a:graphicData uri="http://schemas.microsoft.com/office/word/2010/wordprocessingShape">
                    <wps:wsp>
                      <wps:cNvSpPr/>
                      <wps:spPr>
                        <a:xfrm>
                          <a:off x="0" y="0"/>
                          <a:ext cx="2411640" cy="720"/>
                        </a:xfrm>
                        <a:custGeom>
                          <a:avLst/>
                          <a:gdLst/>
                          <a:ahLst/>
                          <a:cxnLst/>
                          <a:rect l="l" t="t" r="r" b="b"/>
                          <a:pathLst>
                            <a:path w="21600" h="21600">
                              <a:moveTo>
                                <a:pt x="0" y="0"/>
                              </a:moveTo>
                              <a:lnTo>
                                <a:pt x="21600" y="21600"/>
                              </a:lnTo>
                            </a:path>
                          </a:pathLst>
                        </a:custGeom>
                        <a:noFill/>
                        <a:ln w="19046">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Connecteur droit 1" stroked="t" style="position:absolute;margin-left:0.75pt;margin-top:7.35pt;width:189.85pt;height:0pt;mso-wrap-style:none;v-text-anchor:middle" wp14:anchorId="183286B4" type="shapetype_32">
                <v:fill o:detectmouseclick="t" on="false"/>
                <v:stroke color="black" weight="19080" joinstyle="miter" endcap="flat"/>
                <w10:wrap type="none"/>
              </v:shape>
            </w:pict>
          </mc:Fallback>
        </mc:AlternateContent>
      </w:r>
    </w:p>
    <w:p w14:paraId="3FE1B183" w14:textId="77777777" w:rsidR="00120BEC" w:rsidRDefault="00285F46">
      <w:pPr>
        <w:spacing w:line="360" w:lineRule="auto"/>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Noumba</w:t>
      </w:r>
      <w:proofErr w:type="spellEnd"/>
      <w:r>
        <w:rPr>
          <w:rFonts w:ascii="Times New Roman" w:hAnsi="Times New Roman" w:cs="Times New Roman"/>
          <w:sz w:val="24"/>
          <w:szCs w:val="24"/>
          <w:lang w:val="en-GB"/>
        </w:rPr>
        <w:t xml:space="preserve"> Leonard</w:t>
      </w:r>
    </w:p>
    <w:p w14:paraId="5063C9DA" w14:textId="77777777" w:rsidR="00120BEC" w:rsidRDefault="00285F46">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SC17A350</w:t>
      </w:r>
    </w:p>
    <w:p w14:paraId="1F43932E" w14:textId="77777777" w:rsidR="00120BEC" w:rsidRDefault="00285F46">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Department of Computer Science</w:t>
      </w:r>
    </w:p>
    <w:p w14:paraId="7E71FD29" w14:textId="77777777" w:rsidR="00120BEC" w:rsidRDefault="00285F46">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Faculty of Science, University of </w:t>
      </w:r>
      <w:proofErr w:type="spellStart"/>
      <w:r>
        <w:rPr>
          <w:rFonts w:ascii="Times New Roman" w:hAnsi="Times New Roman" w:cs="Times New Roman"/>
          <w:sz w:val="24"/>
          <w:szCs w:val="24"/>
          <w:lang w:val="en-GB"/>
        </w:rPr>
        <w:t>Buea</w:t>
      </w:r>
      <w:proofErr w:type="spellEnd"/>
      <w:r>
        <w:br w:type="page"/>
      </w:r>
    </w:p>
    <w:p w14:paraId="760A0999" w14:textId="77777777" w:rsidR="00120BEC" w:rsidRDefault="00285F46">
      <w:pPr>
        <w:widowControl/>
        <w:tabs>
          <w:tab w:val="left" w:pos="1320"/>
        </w:tabs>
        <w:spacing w:after="160" w:line="252" w:lineRule="auto"/>
        <w:textAlignment w:val="auto"/>
        <w:rPr>
          <w:rFonts w:ascii="Times New Roman" w:hAnsi="Times New Roman" w:cs="Times New Roman"/>
          <w:sz w:val="24"/>
          <w:szCs w:val="24"/>
          <w:lang w:val="en-GB"/>
        </w:rPr>
      </w:pPr>
      <w:r>
        <w:rPr>
          <w:rFonts w:ascii="Times New Roman" w:hAnsi="Times New Roman" w:cs="Times New Roman"/>
          <w:sz w:val="24"/>
          <w:szCs w:val="24"/>
          <w:lang w:val="en-GB"/>
        </w:rPr>
        <w:lastRenderedPageBreak/>
        <w:tab/>
      </w:r>
    </w:p>
    <w:p w14:paraId="7A1F2E96" w14:textId="77777777" w:rsidR="00120BEC" w:rsidRDefault="00285F46">
      <w:pPr>
        <w:pStyle w:val="Heading1"/>
        <w:spacing w:line="360" w:lineRule="auto"/>
        <w:jc w:val="center"/>
        <w:rPr>
          <w:rFonts w:ascii="Times New Roman" w:hAnsi="Times New Roman"/>
          <w:b/>
          <w:color w:val="auto"/>
          <w:lang w:val="en-GB"/>
        </w:rPr>
      </w:pPr>
      <w:bookmarkStart w:id="4" w:name="_Toc82440568"/>
      <w:bookmarkStart w:id="5" w:name="_Toc53478121"/>
      <w:bookmarkStart w:id="6" w:name="_Toc51718544"/>
      <w:r>
        <w:rPr>
          <w:rFonts w:ascii="Times New Roman" w:hAnsi="Times New Roman"/>
          <w:b/>
          <w:color w:val="auto"/>
          <w:lang w:val="en-GB"/>
        </w:rPr>
        <w:t>CERTIFICATION</w:t>
      </w:r>
      <w:bookmarkEnd w:id="4"/>
      <w:bookmarkEnd w:id="5"/>
      <w:bookmarkEnd w:id="6"/>
    </w:p>
    <w:p w14:paraId="194B2203" w14:textId="77777777" w:rsidR="00120BEC" w:rsidRDefault="00120BEC">
      <w:pPr>
        <w:rPr>
          <w:rFonts w:cs="Times New Roman"/>
          <w:lang w:val="en-GB"/>
        </w:rPr>
      </w:pPr>
    </w:p>
    <w:p w14:paraId="726487C2" w14:textId="77777777" w:rsidR="00120BEC" w:rsidRDefault="00285F46">
      <w:pPr>
        <w:pStyle w:val="Standard"/>
        <w:spacing w:line="360" w:lineRule="auto"/>
        <w:jc w:val="both"/>
      </w:pPr>
      <w:r>
        <w:rPr>
          <w:rFonts w:ascii="Times New Roman" w:hAnsi="Times New Roman" w:cs="Times New Roman"/>
          <w:sz w:val="24"/>
          <w:szCs w:val="24"/>
          <w:lang w:val="en-GB"/>
        </w:rPr>
        <w:t xml:space="preserve">This is to certify that this report entitled </w:t>
      </w:r>
      <w:r>
        <w:rPr>
          <w:rFonts w:ascii="Times New Roman" w:hAnsi="Times New Roman" w:cs="Times New Roman"/>
          <w:sz w:val="24"/>
          <w:szCs w:val="24"/>
          <w:lang w:val="en-GB"/>
        </w:rPr>
        <w:t xml:space="preserve">TOWARDS A DATA STRUCTURE FOR PARAMETER PASSING STYLES is the original work of NOUMBA LEONARD with Registration Number SC17A350, student of the Department of Computer Science at the University of </w:t>
      </w:r>
      <w:proofErr w:type="spellStart"/>
      <w:r>
        <w:rPr>
          <w:rFonts w:ascii="Times New Roman" w:hAnsi="Times New Roman" w:cs="Times New Roman"/>
          <w:sz w:val="24"/>
          <w:szCs w:val="24"/>
          <w:lang w:val="en-GB"/>
        </w:rPr>
        <w:t>Buea</w:t>
      </w:r>
      <w:proofErr w:type="spellEnd"/>
      <w:r>
        <w:rPr>
          <w:rFonts w:ascii="Times New Roman" w:hAnsi="Times New Roman" w:cs="Times New Roman"/>
          <w:sz w:val="24"/>
          <w:szCs w:val="24"/>
          <w:lang w:val="en-GB"/>
        </w:rPr>
        <w:t>. All borrowed ideas and materials have been duly acknowl</w:t>
      </w:r>
      <w:r>
        <w:rPr>
          <w:rFonts w:ascii="Times New Roman" w:hAnsi="Times New Roman" w:cs="Times New Roman"/>
          <w:sz w:val="24"/>
          <w:szCs w:val="24"/>
          <w:lang w:val="en-GB"/>
        </w:rPr>
        <w:t xml:space="preserve">edged by means of references and citations. The report was supervised in accordance with the procedures laid down by the University of </w:t>
      </w:r>
      <w:proofErr w:type="spellStart"/>
      <w:r>
        <w:rPr>
          <w:rFonts w:ascii="Times New Roman" w:hAnsi="Times New Roman" w:cs="Times New Roman"/>
          <w:sz w:val="24"/>
          <w:szCs w:val="24"/>
          <w:lang w:val="en-GB"/>
        </w:rPr>
        <w:t>Buea</w:t>
      </w:r>
      <w:proofErr w:type="spellEnd"/>
      <w:r>
        <w:rPr>
          <w:rFonts w:ascii="Times New Roman" w:hAnsi="Times New Roman" w:cs="Times New Roman"/>
          <w:sz w:val="24"/>
          <w:szCs w:val="24"/>
          <w:lang w:val="en-GB"/>
        </w:rPr>
        <w:t>. It has been read and approved by:</w:t>
      </w:r>
    </w:p>
    <w:p w14:paraId="15B8FFEF" w14:textId="77777777" w:rsidR="00120BEC" w:rsidRDefault="00120BEC">
      <w:pPr>
        <w:spacing w:line="360" w:lineRule="auto"/>
        <w:jc w:val="both"/>
        <w:rPr>
          <w:rFonts w:ascii="Times New Roman" w:hAnsi="Times New Roman" w:cs="Times New Roman"/>
          <w:sz w:val="24"/>
          <w:szCs w:val="24"/>
          <w:lang w:val="en-GB"/>
        </w:rPr>
      </w:pPr>
    </w:p>
    <w:p w14:paraId="753F415F" w14:textId="77777777" w:rsidR="00120BEC" w:rsidRDefault="00120BEC">
      <w:pPr>
        <w:spacing w:line="360" w:lineRule="auto"/>
        <w:jc w:val="both"/>
        <w:rPr>
          <w:rFonts w:ascii="Times New Roman" w:hAnsi="Times New Roman" w:cs="Times New Roman"/>
          <w:sz w:val="24"/>
          <w:szCs w:val="24"/>
          <w:lang w:val="en-GB"/>
        </w:rPr>
      </w:pPr>
    </w:p>
    <w:p w14:paraId="16BBD9A4" w14:textId="77777777" w:rsidR="00120BEC" w:rsidRDefault="00120BEC">
      <w:pPr>
        <w:spacing w:line="360" w:lineRule="auto"/>
        <w:jc w:val="both"/>
        <w:rPr>
          <w:rFonts w:ascii="Times New Roman" w:hAnsi="Times New Roman" w:cs="Times New Roman"/>
          <w:sz w:val="24"/>
          <w:szCs w:val="24"/>
          <w:lang w:val="en-GB"/>
        </w:rPr>
      </w:pPr>
    </w:p>
    <w:p w14:paraId="3F99336F" w14:textId="77777777" w:rsidR="00120BEC" w:rsidRDefault="00120BEC">
      <w:pPr>
        <w:spacing w:line="360" w:lineRule="auto"/>
        <w:jc w:val="both"/>
        <w:rPr>
          <w:rFonts w:ascii="Times New Roman" w:hAnsi="Times New Roman" w:cs="Times New Roman"/>
          <w:sz w:val="24"/>
          <w:szCs w:val="24"/>
          <w:lang w:val="en-GB"/>
        </w:rPr>
      </w:pPr>
    </w:p>
    <w:p w14:paraId="7356EE68" w14:textId="77777777" w:rsidR="00120BEC" w:rsidRDefault="00120BEC">
      <w:pPr>
        <w:spacing w:line="360" w:lineRule="auto"/>
        <w:jc w:val="both"/>
        <w:rPr>
          <w:rFonts w:ascii="Times New Roman" w:hAnsi="Times New Roman" w:cs="Times New Roman"/>
          <w:sz w:val="24"/>
          <w:szCs w:val="24"/>
          <w:lang w:val="en-GB"/>
        </w:rPr>
      </w:pPr>
    </w:p>
    <w:p w14:paraId="6904F7C0" w14:textId="77777777" w:rsidR="00120BEC" w:rsidRDefault="00120BEC">
      <w:pPr>
        <w:spacing w:line="360" w:lineRule="auto"/>
        <w:jc w:val="both"/>
        <w:rPr>
          <w:rFonts w:ascii="Times New Roman" w:hAnsi="Times New Roman" w:cs="Times New Roman"/>
          <w:sz w:val="24"/>
          <w:szCs w:val="24"/>
          <w:lang w:val="en-GB"/>
        </w:rPr>
      </w:pPr>
    </w:p>
    <w:p w14:paraId="7EA17735" w14:textId="77777777" w:rsidR="00120BEC" w:rsidRDefault="00285F46">
      <w:pPr>
        <w:spacing w:line="360" w:lineRule="auto"/>
        <w:jc w:val="both"/>
      </w:pPr>
      <w:r>
        <w:rPr>
          <w:noProof/>
        </w:rPr>
        <mc:AlternateContent>
          <mc:Choice Requires="wps">
            <w:drawing>
              <wp:anchor distT="0" distB="0" distL="0" distR="0" simplePos="0" relativeHeight="3" behindDoc="0" locked="0" layoutInCell="0" allowOverlap="1" wp14:anchorId="264B289F" wp14:editId="2C621E73">
                <wp:simplePos x="0" y="0"/>
                <wp:positionH relativeFrom="column">
                  <wp:posOffset>9525</wp:posOffset>
                </wp:positionH>
                <wp:positionV relativeFrom="paragraph">
                  <wp:posOffset>93345</wp:posOffset>
                </wp:positionV>
                <wp:extent cx="2412365" cy="1270"/>
                <wp:effectExtent l="0" t="0" r="26670" b="19050"/>
                <wp:wrapNone/>
                <wp:docPr id="2" name="Connecteur droit 2"/>
                <wp:cNvGraphicFramePr/>
                <a:graphic xmlns:a="http://schemas.openxmlformats.org/drawingml/2006/main">
                  <a:graphicData uri="http://schemas.microsoft.com/office/word/2010/wordprocessingShape">
                    <wps:wsp>
                      <wps:cNvSpPr/>
                      <wps:spPr>
                        <a:xfrm>
                          <a:off x="0" y="0"/>
                          <a:ext cx="2411640" cy="720"/>
                        </a:xfrm>
                        <a:custGeom>
                          <a:avLst/>
                          <a:gdLst/>
                          <a:ahLst/>
                          <a:cxnLst/>
                          <a:rect l="l" t="t" r="r" b="b"/>
                          <a:pathLst>
                            <a:path w="21600" h="21600">
                              <a:moveTo>
                                <a:pt x="0" y="0"/>
                              </a:moveTo>
                              <a:lnTo>
                                <a:pt x="21600" y="21600"/>
                              </a:lnTo>
                            </a:path>
                          </a:pathLst>
                        </a:custGeom>
                        <a:noFill/>
                        <a:ln w="19046">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 id="shape_0" ID="Connecteur droit 2" stroked="t" style="position:absolute;margin-left:0.75pt;margin-top:7.35pt;width:189.85pt;height:0pt;mso-wrap-style:none;v-text-anchor:middle" wp14:anchorId="32A63C18" type="shapetype_32">
                <v:fill o:detectmouseclick="t" on="false"/>
                <v:stroke color="black" weight="19080" joinstyle="miter" endcap="flat"/>
                <w10:wrap type="none"/>
              </v:shape>
            </w:pict>
          </mc:Fallback>
        </mc:AlternateContent>
      </w:r>
      <w:r>
        <w:rPr>
          <w:noProof/>
        </w:rPr>
        <mc:AlternateContent>
          <mc:Choice Requires="wps">
            <w:drawing>
              <wp:anchor distT="0" distB="0" distL="0" distR="0" simplePos="0" relativeHeight="4" behindDoc="0" locked="0" layoutInCell="0" allowOverlap="1" wp14:anchorId="4B36EE94" wp14:editId="156B8493">
                <wp:simplePos x="0" y="0"/>
                <wp:positionH relativeFrom="column">
                  <wp:posOffset>9525</wp:posOffset>
                </wp:positionH>
                <wp:positionV relativeFrom="paragraph">
                  <wp:posOffset>93345</wp:posOffset>
                </wp:positionV>
                <wp:extent cx="2412365" cy="1270"/>
                <wp:effectExtent l="0" t="0" r="26670" b="19050"/>
                <wp:wrapNone/>
                <wp:docPr id="3" name="Connecteur droit 3"/>
                <wp:cNvGraphicFramePr/>
                <a:graphic xmlns:a="http://schemas.openxmlformats.org/drawingml/2006/main">
                  <a:graphicData uri="http://schemas.microsoft.com/office/word/2010/wordprocessingShape">
                    <wps:wsp>
                      <wps:cNvSpPr/>
                      <wps:spPr>
                        <a:xfrm>
                          <a:off x="0" y="0"/>
                          <a:ext cx="2411640" cy="720"/>
                        </a:xfrm>
                        <a:custGeom>
                          <a:avLst/>
                          <a:gdLst/>
                          <a:ahLst/>
                          <a:cxnLst/>
                          <a:rect l="l" t="t" r="r" b="b"/>
                          <a:pathLst>
                            <a:path w="21600" h="21600">
                              <a:moveTo>
                                <a:pt x="0" y="0"/>
                              </a:moveTo>
                              <a:lnTo>
                                <a:pt x="21600" y="21600"/>
                              </a:lnTo>
                            </a:path>
                          </a:pathLst>
                        </a:custGeom>
                        <a:noFill/>
                        <a:ln w="19046">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 id="shape_0" ID="Connecteur droit 3" stroked="t" style="position:absolute;margin-left:0.75pt;margin-top:7.35pt;width:189.85pt;height:0pt;mso-wrap-style:none;v-text-anchor:middle" wp14:anchorId="1F7D77CD" type="shapetype_32">
                <v:fill o:detectmouseclick="t" on="false"/>
                <v:stroke color="black" weight="19080" joinstyle="miter" endcap="flat"/>
                <w10:wrap type="none"/>
              </v:shape>
            </w:pict>
          </mc:Fallback>
        </mc:AlternateContent>
      </w:r>
      <w:r>
        <w:rPr>
          <w:noProof/>
        </w:rPr>
        <mc:AlternateContent>
          <mc:Choice Requires="wps">
            <w:drawing>
              <wp:anchor distT="0" distB="0" distL="0" distR="0" simplePos="0" relativeHeight="5" behindDoc="0" locked="0" layoutInCell="0" allowOverlap="1" wp14:anchorId="58C9C8F4" wp14:editId="502F1267">
                <wp:simplePos x="0" y="0"/>
                <wp:positionH relativeFrom="column">
                  <wp:posOffset>9525</wp:posOffset>
                </wp:positionH>
                <wp:positionV relativeFrom="paragraph">
                  <wp:posOffset>93345</wp:posOffset>
                </wp:positionV>
                <wp:extent cx="2412365" cy="1270"/>
                <wp:effectExtent l="0" t="0" r="26670" b="19050"/>
                <wp:wrapNone/>
                <wp:docPr id="4" name="Connecteur droit 5"/>
                <wp:cNvGraphicFramePr/>
                <a:graphic xmlns:a="http://schemas.openxmlformats.org/drawingml/2006/main">
                  <a:graphicData uri="http://schemas.microsoft.com/office/word/2010/wordprocessingShape">
                    <wps:wsp>
                      <wps:cNvSpPr/>
                      <wps:spPr>
                        <a:xfrm>
                          <a:off x="0" y="0"/>
                          <a:ext cx="2411640" cy="720"/>
                        </a:xfrm>
                        <a:custGeom>
                          <a:avLst/>
                          <a:gdLst/>
                          <a:ahLst/>
                          <a:cxnLst/>
                          <a:rect l="l" t="t" r="r" b="b"/>
                          <a:pathLst>
                            <a:path w="21600" h="21600">
                              <a:moveTo>
                                <a:pt x="0" y="0"/>
                              </a:moveTo>
                              <a:lnTo>
                                <a:pt x="21600" y="21600"/>
                              </a:lnTo>
                            </a:path>
                          </a:pathLst>
                        </a:custGeom>
                        <a:noFill/>
                        <a:ln w="19046">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 id="shape_0" ID="Connecteur droit 5" stroked="t" style="position:absolute;margin-left:0.75pt;margin-top:7.35pt;width:189.85pt;height:0pt;mso-wrap-style:none;v-text-anchor:middle" wp14:anchorId="130D9DB9" type="shapetype_32">
                <v:fill o:detectmouseclick="t" on="false"/>
                <v:stroke color="black" weight="19080" joinstyle="miter" endcap="flat"/>
                <w10:wrap type="none"/>
              </v:shape>
            </w:pict>
          </mc:Fallback>
        </mc:AlternateContent>
      </w:r>
      <w:r>
        <w:rPr>
          <w:noProof/>
        </w:rPr>
        <mc:AlternateContent>
          <mc:Choice Requires="wps">
            <w:drawing>
              <wp:anchor distT="0" distB="0" distL="0" distR="1" simplePos="0" relativeHeight="6" behindDoc="0" locked="0" layoutInCell="0" allowOverlap="1" wp14:anchorId="38E1EA7C" wp14:editId="4DED748F">
                <wp:simplePos x="0" y="0"/>
                <wp:positionH relativeFrom="column">
                  <wp:posOffset>19050</wp:posOffset>
                </wp:positionH>
                <wp:positionV relativeFrom="paragraph">
                  <wp:posOffset>93345</wp:posOffset>
                </wp:positionV>
                <wp:extent cx="2556510" cy="1270"/>
                <wp:effectExtent l="0" t="0" r="34924" b="19050"/>
                <wp:wrapNone/>
                <wp:docPr id="5" name="Connecteur droit 6"/>
                <wp:cNvGraphicFramePr/>
                <a:graphic xmlns:a="http://schemas.openxmlformats.org/drawingml/2006/main">
                  <a:graphicData uri="http://schemas.microsoft.com/office/word/2010/wordprocessingShape">
                    <wps:wsp>
                      <wps:cNvSpPr/>
                      <wps:spPr>
                        <a:xfrm>
                          <a:off x="0" y="0"/>
                          <a:ext cx="2556000" cy="720"/>
                        </a:xfrm>
                        <a:custGeom>
                          <a:avLst/>
                          <a:gdLst/>
                          <a:ahLst/>
                          <a:cxnLst/>
                          <a:rect l="l" t="t" r="r" b="b"/>
                          <a:pathLst>
                            <a:path w="21600" h="21600">
                              <a:moveTo>
                                <a:pt x="0" y="0"/>
                              </a:moveTo>
                              <a:lnTo>
                                <a:pt x="21600" y="21600"/>
                              </a:lnTo>
                            </a:path>
                          </a:pathLst>
                        </a:custGeom>
                        <a:noFill/>
                        <a:ln w="19046">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 id="shape_0" ID="Connecteur droit 6" stroked="t" style="position:absolute;margin-left:1.5pt;margin-top:7.35pt;width:201.2pt;height:0pt;mso-wrap-style:none;v-text-anchor:middle" wp14:anchorId="249312FC" type="shapetype_32">
                <v:fill o:detectmouseclick="t" on="false"/>
                <v:stroke color="black" weight="19080" joinstyle="miter" endcap="flat"/>
                <w10:wrap type="none"/>
              </v:shape>
            </w:pict>
          </mc:Fallback>
        </mc:AlternateContent>
      </w:r>
      <w:r>
        <w:rPr>
          <w:noProof/>
        </w:rPr>
        <mc:AlternateContent>
          <mc:Choice Requires="wps">
            <w:drawing>
              <wp:anchor distT="0" distB="0" distL="0" distR="1" simplePos="0" relativeHeight="7" behindDoc="0" locked="0" layoutInCell="0" allowOverlap="1" wp14:anchorId="299D5FCD" wp14:editId="15710AC0">
                <wp:simplePos x="0" y="0"/>
                <wp:positionH relativeFrom="column">
                  <wp:posOffset>3314700</wp:posOffset>
                </wp:positionH>
                <wp:positionV relativeFrom="paragraph">
                  <wp:posOffset>80010</wp:posOffset>
                </wp:positionV>
                <wp:extent cx="2556510" cy="1270"/>
                <wp:effectExtent l="0" t="0" r="34924" b="19050"/>
                <wp:wrapNone/>
                <wp:docPr id="6" name="Connecteur droit 7"/>
                <wp:cNvGraphicFramePr/>
                <a:graphic xmlns:a="http://schemas.openxmlformats.org/drawingml/2006/main">
                  <a:graphicData uri="http://schemas.microsoft.com/office/word/2010/wordprocessingShape">
                    <wps:wsp>
                      <wps:cNvSpPr/>
                      <wps:spPr>
                        <a:xfrm>
                          <a:off x="0" y="0"/>
                          <a:ext cx="2556000" cy="720"/>
                        </a:xfrm>
                        <a:custGeom>
                          <a:avLst/>
                          <a:gdLst/>
                          <a:ahLst/>
                          <a:cxnLst/>
                          <a:rect l="l" t="t" r="r" b="b"/>
                          <a:pathLst>
                            <a:path w="21600" h="21600">
                              <a:moveTo>
                                <a:pt x="0" y="0"/>
                              </a:moveTo>
                              <a:lnTo>
                                <a:pt x="21600" y="21600"/>
                              </a:lnTo>
                            </a:path>
                          </a:pathLst>
                        </a:custGeom>
                        <a:noFill/>
                        <a:ln w="19046">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 id="shape_0" ID="Connecteur droit 7" stroked="t" style="position:absolute;margin-left:261pt;margin-top:6.3pt;width:201.2pt;height:0pt;mso-wrap-style:none;v-text-anchor:middle" wp14:anchorId="35542365" type="shapetype_32">
                <v:fill o:detectmouseclick="t" on="false"/>
                <v:stroke color="black" weight="19080" joinstyle="miter" endcap="flat"/>
                <w10:wrap type="none"/>
              </v:shape>
            </w:pict>
          </mc:Fallback>
        </mc:AlternateConten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p>
    <w:p w14:paraId="13673321" w14:textId="77777777" w:rsidR="00120BEC" w:rsidRDefault="00285F46">
      <w:pPr>
        <w:tabs>
          <w:tab w:val="left" w:pos="720"/>
          <w:tab w:val="left" w:pos="1440"/>
          <w:tab w:val="left" w:pos="6900"/>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William S. Shu, PhD CEng CITP MBCS</w:t>
      </w:r>
      <w:r>
        <w:rPr>
          <w:rFonts w:ascii="Times New Roman" w:hAnsi="Times New Roman" w:cs="Times New Roman"/>
          <w:sz w:val="24"/>
          <w:szCs w:val="24"/>
          <w:lang w:val="en-GB"/>
        </w:rPr>
        <w:tab/>
        <w:t>Date</w:t>
      </w:r>
    </w:p>
    <w:p w14:paraId="79212AAA" w14:textId="77777777" w:rsidR="00120BEC" w:rsidRDefault="00285F46">
      <w:pPr>
        <w:tabs>
          <w:tab w:val="left" w:pos="720"/>
          <w:tab w:val="left" w:pos="1440"/>
          <w:tab w:val="center" w:pos="4513"/>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University of </w:t>
      </w:r>
      <w:proofErr w:type="spellStart"/>
      <w:r>
        <w:rPr>
          <w:rFonts w:ascii="Times New Roman" w:hAnsi="Times New Roman" w:cs="Times New Roman"/>
          <w:sz w:val="24"/>
          <w:szCs w:val="24"/>
          <w:lang w:val="en-GB"/>
        </w:rPr>
        <w:t>Buea</w:t>
      </w:r>
      <w:proofErr w:type="spellEnd"/>
    </w:p>
    <w:p w14:paraId="086EA603" w14:textId="77777777" w:rsidR="00120BEC" w:rsidRDefault="00285F46">
      <w:pPr>
        <w:tabs>
          <w:tab w:val="left" w:pos="720"/>
          <w:tab w:val="left" w:pos="1440"/>
          <w:tab w:val="center" w:pos="4513"/>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(Proje</w:t>
      </w:r>
      <w:r>
        <w:rPr>
          <w:rFonts w:ascii="Times New Roman" w:hAnsi="Times New Roman" w:cs="Times New Roman"/>
          <w:sz w:val="24"/>
          <w:szCs w:val="24"/>
          <w:lang w:val="en-GB"/>
        </w:rPr>
        <w:t>ct Supervisor)</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p>
    <w:p w14:paraId="17E36416" w14:textId="77777777" w:rsidR="00120BEC" w:rsidRDefault="00120BEC">
      <w:pPr>
        <w:tabs>
          <w:tab w:val="left" w:pos="720"/>
          <w:tab w:val="center" w:pos="4513"/>
        </w:tabs>
        <w:spacing w:line="360" w:lineRule="auto"/>
        <w:jc w:val="both"/>
        <w:rPr>
          <w:rFonts w:ascii="Times New Roman" w:hAnsi="Times New Roman" w:cs="Times New Roman"/>
          <w:sz w:val="24"/>
          <w:szCs w:val="24"/>
          <w:lang w:val="en-GB"/>
        </w:rPr>
      </w:pPr>
    </w:p>
    <w:p w14:paraId="09834CCE" w14:textId="77777777" w:rsidR="00120BEC" w:rsidRDefault="00120BEC">
      <w:pPr>
        <w:tabs>
          <w:tab w:val="left" w:pos="5895"/>
        </w:tabs>
        <w:spacing w:line="360" w:lineRule="auto"/>
        <w:jc w:val="both"/>
        <w:rPr>
          <w:rFonts w:ascii="Times New Roman" w:hAnsi="Times New Roman" w:cs="Times New Roman"/>
          <w:sz w:val="24"/>
          <w:szCs w:val="24"/>
          <w:lang w:val="en-GB"/>
        </w:rPr>
      </w:pPr>
    </w:p>
    <w:p w14:paraId="0D261FC7" w14:textId="77777777" w:rsidR="00120BEC" w:rsidRDefault="00120BEC">
      <w:pPr>
        <w:spacing w:line="360" w:lineRule="auto"/>
        <w:jc w:val="both"/>
        <w:rPr>
          <w:rFonts w:ascii="Times New Roman" w:hAnsi="Times New Roman" w:cs="Times New Roman"/>
          <w:sz w:val="24"/>
          <w:szCs w:val="24"/>
          <w:lang w:val="en-GB"/>
        </w:rPr>
      </w:pPr>
    </w:p>
    <w:p w14:paraId="0A9DDDD4" w14:textId="77777777" w:rsidR="00120BEC" w:rsidRDefault="00120BEC">
      <w:pPr>
        <w:spacing w:line="360" w:lineRule="auto"/>
        <w:jc w:val="both"/>
        <w:rPr>
          <w:rFonts w:ascii="Times New Roman" w:hAnsi="Times New Roman" w:cs="Times New Roman"/>
          <w:sz w:val="24"/>
          <w:szCs w:val="24"/>
          <w:lang w:val="en-GB"/>
        </w:rPr>
      </w:pPr>
    </w:p>
    <w:p w14:paraId="6553BAE5" w14:textId="77777777" w:rsidR="00120BEC" w:rsidRDefault="00120BEC">
      <w:pPr>
        <w:spacing w:line="360" w:lineRule="auto"/>
        <w:jc w:val="both"/>
        <w:rPr>
          <w:rFonts w:ascii="Times New Roman" w:hAnsi="Times New Roman" w:cs="Times New Roman"/>
          <w:sz w:val="24"/>
          <w:szCs w:val="24"/>
          <w:lang w:val="en-GB"/>
        </w:rPr>
      </w:pPr>
    </w:p>
    <w:p w14:paraId="5835DBD3" w14:textId="77777777" w:rsidR="00120BEC" w:rsidRDefault="00120BEC">
      <w:pPr>
        <w:spacing w:line="360" w:lineRule="auto"/>
        <w:jc w:val="both"/>
        <w:rPr>
          <w:rFonts w:ascii="Times New Roman" w:hAnsi="Times New Roman" w:cs="Times New Roman"/>
          <w:sz w:val="24"/>
          <w:szCs w:val="24"/>
          <w:lang w:val="en-GB"/>
        </w:rPr>
      </w:pPr>
    </w:p>
    <w:p w14:paraId="253F186D" w14:textId="77777777" w:rsidR="00120BEC" w:rsidRDefault="00285F46">
      <w:pPr>
        <w:spacing w:line="360" w:lineRule="auto"/>
        <w:jc w:val="both"/>
      </w:pPr>
      <w:r>
        <w:rPr>
          <w:noProof/>
        </w:rPr>
        <mc:AlternateContent>
          <mc:Choice Requires="wps">
            <w:drawing>
              <wp:anchor distT="0" distB="0" distL="0" distR="0" simplePos="0" relativeHeight="8" behindDoc="0" locked="0" layoutInCell="0" allowOverlap="1" wp14:anchorId="2CB621F9" wp14:editId="6242061A">
                <wp:simplePos x="0" y="0"/>
                <wp:positionH relativeFrom="column">
                  <wp:posOffset>9525</wp:posOffset>
                </wp:positionH>
                <wp:positionV relativeFrom="paragraph">
                  <wp:posOffset>93345</wp:posOffset>
                </wp:positionV>
                <wp:extent cx="2412365" cy="1270"/>
                <wp:effectExtent l="0" t="0" r="26670" b="19050"/>
                <wp:wrapNone/>
                <wp:docPr id="7" name="Connecteur droit 9"/>
                <wp:cNvGraphicFramePr/>
                <a:graphic xmlns:a="http://schemas.openxmlformats.org/drawingml/2006/main">
                  <a:graphicData uri="http://schemas.microsoft.com/office/word/2010/wordprocessingShape">
                    <wps:wsp>
                      <wps:cNvSpPr/>
                      <wps:spPr>
                        <a:xfrm>
                          <a:off x="0" y="0"/>
                          <a:ext cx="2411640" cy="720"/>
                        </a:xfrm>
                        <a:custGeom>
                          <a:avLst/>
                          <a:gdLst/>
                          <a:ahLst/>
                          <a:cxnLst/>
                          <a:rect l="l" t="t" r="r" b="b"/>
                          <a:pathLst>
                            <a:path w="21600" h="21600">
                              <a:moveTo>
                                <a:pt x="0" y="0"/>
                              </a:moveTo>
                              <a:lnTo>
                                <a:pt x="21600" y="21600"/>
                              </a:lnTo>
                            </a:path>
                          </a:pathLst>
                        </a:custGeom>
                        <a:noFill/>
                        <a:ln w="19046">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 id="shape_0" ID="Connecteur droit 9" stroked="t" style="position:absolute;margin-left:0.75pt;margin-top:7.35pt;width:189.85pt;height:0pt;mso-wrap-style:none;v-text-anchor:middle" wp14:anchorId="098D59FA" type="shapetype_32">
                <v:fill o:detectmouseclick="t" on="false"/>
                <v:stroke color="black" weight="19080" joinstyle="miter" endcap="flat"/>
                <w10:wrap type="none"/>
              </v:shape>
            </w:pict>
          </mc:Fallback>
        </mc:AlternateContent>
      </w:r>
      <w:r>
        <w:rPr>
          <w:noProof/>
        </w:rPr>
        <mc:AlternateContent>
          <mc:Choice Requires="wps">
            <w:drawing>
              <wp:anchor distT="0" distB="0" distL="0" distR="0" simplePos="0" relativeHeight="9" behindDoc="0" locked="0" layoutInCell="0" allowOverlap="1" wp14:anchorId="19F0F993" wp14:editId="4CA345FB">
                <wp:simplePos x="0" y="0"/>
                <wp:positionH relativeFrom="column">
                  <wp:posOffset>9525</wp:posOffset>
                </wp:positionH>
                <wp:positionV relativeFrom="paragraph">
                  <wp:posOffset>93345</wp:posOffset>
                </wp:positionV>
                <wp:extent cx="2412365" cy="1270"/>
                <wp:effectExtent l="0" t="0" r="26670" b="19050"/>
                <wp:wrapNone/>
                <wp:docPr id="8" name="Connecteur droit 10"/>
                <wp:cNvGraphicFramePr/>
                <a:graphic xmlns:a="http://schemas.openxmlformats.org/drawingml/2006/main">
                  <a:graphicData uri="http://schemas.microsoft.com/office/word/2010/wordprocessingShape">
                    <wps:wsp>
                      <wps:cNvSpPr/>
                      <wps:spPr>
                        <a:xfrm>
                          <a:off x="0" y="0"/>
                          <a:ext cx="2411640" cy="720"/>
                        </a:xfrm>
                        <a:custGeom>
                          <a:avLst/>
                          <a:gdLst/>
                          <a:ahLst/>
                          <a:cxnLst/>
                          <a:rect l="l" t="t" r="r" b="b"/>
                          <a:pathLst>
                            <a:path w="21600" h="21600">
                              <a:moveTo>
                                <a:pt x="0" y="0"/>
                              </a:moveTo>
                              <a:lnTo>
                                <a:pt x="21600" y="21600"/>
                              </a:lnTo>
                            </a:path>
                          </a:pathLst>
                        </a:custGeom>
                        <a:noFill/>
                        <a:ln w="19046">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 id="shape_0" ID="Connecteur droit 10" stroked="t" style="position:absolute;margin-left:0.75pt;margin-top:7.35pt;width:189.85pt;height:0pt;mso-wrap-style:none;v-text-anchor:middle" wp14:anchorId="2F90E00B" type="shapetype_32">
                <v:fill o:detectmouseclick="t" on="false"/>
                <v:stroke color="black" weight="19080" joinstyle="miter" endcap="flat"/>
                <w10:wrap type="none"/>
              </v:shape>
            </w:pict>
          </mc:Fallback>
        </mc:AlternateContent>
      </w:r>
      <w:r>
        <w:rPr>
          <w:noProof/>
        </w:rPr>
        <mc:AlternateContent>
          <mc:Choice Requires="wps">
            <w:drawing>
              <wp:anchor distT="0" distB="0" distL="0" distR="0" simplePos="0" relativeHeight="10" behindDoc="0" locked="0" layoutInCell="0" allowOverlap="1" wp14:anchorId="2EC09643" wp14:editId="2D514748">
                <wp:simplePos x="0" y="0"/>
                <wp:positionH relativeFrom="column">
                  <wp:posOffset>9525</wp:posOffset>
                </wp:positionH>
                <wp:positionV relativeFrom="paragraph">
                  <wp:posOffset>93345</wp:posOffset>
                </wp:positionV>
                <wp:extent cx="2412365" cy="1270"/>
                <wp:effectExtent l="0" t="0" r="26670" b="19050"/>
                <wp:wrapNone/>
                <wp:docPr id="9" name="Connecteur droit 11"/>
                <wp:cNvGraphicFramePr/>
                <a:graphic xmlns:a="http://schemas.openxmlformats.org/drawingml/2006/main">
                  <a:graphicData uri="http://schemas.microsoft.com/office/word/2010/wordprocessingShape">
                    <wps:wsp>
                      <wps:cNvSpPr/>
                      <wps:spPr>
                        <a:xfrm>
                          <a:off x="0" y="0"/>
                          <a:ext cx="2411640" cy="720"/>
                        </a:xfrm>
                        <a:custGeom>
                          <a:avLst/>
                          <a:gdLst/>
                          <a:ahLst/>
                          <a:cxnLst/>
                          <a:rect l="l" t="t" r="r" b="b"/>
                          <a:pathLst>
                            <a:path w="21600" h="21600">
                              <a:moveTo>
                                <a:pt x="0" y="0"/>
                              </a:moveTo>
                              <a:lnTo>
                                <a:pt x="21600" y="21600"/>
                              </a:lnTo>
                            </a:path>
                          </a:pathLst>
                        </a:custGeom>
                        <a:noFill/>
                        <a:ln w="19046">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 id="shape_0" ID="Connecteur droit 11" stroked="t" style="position:absolute;margin-left:0.75pt;margin-top:7.35pt;width:189.85pt;height:0pt;mso-wrap-style:none;v-text-anchor:middle" wp14:anchorId="01294BEC" type="shapetype_32">
                <v:fill o:detectmouseclick="t" on="false"/>
                <v:stroke color="black" weight="19080" joinstyle="miter" endcap="flat"/>
                <w10:wrap type="none"/>
              </v:shape>
            </w:pict>
          </mc:Fallback>
        </mc:AlternateContent>
      </w:r>
      <w:r>
        <w:rPr>
          <w:noProof/>
        </w:rPr>
        <mc:AlternateContent>
          <mc:Choice Requires="wps">
            <w:drawing>
              <wp:anchor distT="0" distB="0" distL="0" distR="1" simplePos="0" relativeHeight="11" behindDoc="0" locked="0" layoutInCell="0" allowOverlap="1" wp14:anchorId="22285ED0" wp14:editId="01CA1A3F">
                <wp:simplePos x="0" y="0"/>
                <wp:positionH relativeFrom="column">
                  <wp:posOffset>9525</wp:posOffset>
                </wp:positionH>
                <wp:positionV relativeFrom="paragraph">
                  <wp:posOffset>93345</wp:posOffset>
                </wp:positionV>
                <wp:extent cx="2556510" cy="1270"/>
                <wp:effectExtent l="0" t="0" r="34924" b="19050"/>
                <wp:wrapNone/>
                <wp:docPr id="10" name="Connecteur droit 12"/>
                <wp:cNvGraphicFramePr/>
                <a:graphic xmlns:a="http://schemas.openxmlformats.org/drawingml/2006/main">
                  <a:graphicData uri="http://schemas.microsoft.com/office/word/2010/wordprocessingShape">
                    <wps:wsp>
                      <wps:cNvSpPr/>
                      <wps:spPr>
                        <a:xfrm>
                          <a:off x="0" y="0"/>
                          <a:ext cx="2556000" cy="720"/>
                        </a:xfrm>
                        <a:custGeom>
                          <a:avLst/>
                          <a:gdLst/>
                          <a:ahLst/>
                          <a:cxnLst/>
                          <a:rect l="l" t="t" r="r" b="b"/>
                          <a:pathLst>
                            <a:path w="21600" h="21600">
                              <a:moveTo>
                                <a:pt x="0" y="0"/>
                              </a:moveTo>
                              <a:lnTo>
                                <a:pt x="21600" y="21600"/>
                              </a:lnTo>
                            </a:path>
                          </a:pathLst>
                        </a:custGeom>
                        <a:noFill/>
                        <a:ln w="19046">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 id="shape_0" ID="Connecteur droit 12" stroked="t" style="position:absolute;margin-left:0.75pt;margin-top:7.35pt;width:201.2pt;height:0pt;mso-wrap-style:none;v-text-anchor:middle" wp14:anchorId="79AAEFFA" type="shapetype_32">
                <v:fill o:detectmouseclick="t" on="false"/>
                <v:stroke color="black" weight="19080" joinstyle="miter" endcap="flat"/>
                <w10:wrap type="none"/>
              </v:shape>
            </w:pict>
          </mc:Fallback>
        </mc:AlternateContent>
      </w:r>
      <w:r>
        <w:rPr>
          <w:noProof/>
        </w:rPr>
        <mc:AlternateContent>
          <mc:Choice Requires="wps">
            <w:drawing>
              <wp:anchor distT="0" distB="0" distL="0" distR="1" simplePos="0" relativeHeight="12" behindDoc="0" locked="0" layoutInCell="0" allowOverlap="1" wp14:anchorId="415D9DB5" wp14:editId="3F77F2C9">
                <wp:simplePos x="0" y="0"/>
                <wp:positionH relativeFrom="column">
                  <wp:posOffset>3314700</wp:posOffset>
                </wp:positionH>
                <wp:positionV relativeFrom="paragraph">
                  <wp:posOffset>80010</wp:posOffset>
                </wp:positionV>
                <wp:extent cx="2556510" cy="1270"/>
                <wp:effectExtent l="0" t="0" r="34924" b="19050"/>
                <wp:wrapNone/>
                <wp:docPr id="11" name="Connecteur droit 8"/>
                <wp:cNvGraphicFramePr/>
                <a:graphic xmlns:a="http://schemas.openxmlformats.org/drawingml/2006/main">
                  <a:graphicData uri="http://schemas.microsoft.com/office/word/2010/wordprocessingShape">
                    <wps:wsp>
                      <wps:cNvSpPr/>
                      <wps:spPr>
                        <a:xfrm>
                          <a:off x="0" y="0"/>
                          <a:ext cx="2556000" cy="720"/>
                        </a:xfrm>
                        <a:custGeom>
                          <a:avLst/>
                          <a:gdLst/>
                          <a:ahLst/>
                          <a:cxnLst/>
                          <a:rect l="l" t="t" r="r" b="b"/>
                          <a:pathLst>
                            <a:path w="21600" h="21600">
                              <a:moveTo>
                                <a:pt x="0" y="0"/>
                              </a:moveTo>
                              <a:lnTo>
                                <a:pt x="21600" y="21600"/>
                              </a:lnTo>
                            </a:path>
                          </a:pathLst>
                        </a:custGeom>
                        <a:noFill/>
                        <a:ln w="19046">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 id="shape_0" ID="Connecteur droit 8" stroked="t" style="position:absolute;margin-left:261pt;margin-top:6.3pt;width:201.2pt;height:0pt;mso-wrap-style:none;v-text-anchor:middle" wp14:anchorId="1FE77BB2" type="shapetype_32">
                <v:fill o:detectmouseclick="t" on="false"/>
                <v:stroke color="black" weight="19080" joinstyle="miter" endcap="flat"/>
                <w10:wrap type="none"/>
              </v:shape>
            </w:pict>
          </mc:Fallback>
        </mc:AlternateConten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p>
    <w:p w14:paraId="0098E139" w14:textId="77777777" w:rsidR="00120BEC" w:rsidRDefault="00285F46">
      <w:pPr>
        <w:tabs>
          <w:tab w:val="left" w:pos="720"/>
          <w:tab w:val="left" w:pos="1440"/>
          <w:tab w:val="left" w:pos="6900"/>
        </w:tabs>
        <w:spacing w:line="360" w:lineRule="auto"/>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Dr.</w:t>
      </w:r>
      <w:proofErr w:type="spellEnd"/>
      <w:r>
        <w:rPr>
          <w:rFonts w:ascii="Times New Roman" w:hAnsi="Times New Roman" w:cs="Times New Roman"/>
          <w:sz w:val="24"/>
          <w:szCs w:val="24"/>
          <w:lang w:val="en-GB"/>
        </w:rPr>
        <w:t xml:space="preserve"> Denis L. </w:t>
      </w:r>
      <w:proofErr w:type="spellStart"/>
      <w:r>
        <w:rPr>
          <w:rFonts w:ascii="Times New Roman" w:hAnsi="Times New Roman" w:cs="Times New Roman"/>
          <w:sz w:val="24"/>
          <w:szCs w:val="24"/>
          <w:lang w:val="en-GB"/>
        </w:rPr>
        <w:t>Nkweteyim</w:t>
      </w:r>
      <w:proofErr w:type="spellEnd"/>
      <w:r>
        <w:rPr>
          <w:rFonts w:ascii="Times New Roman" w:hAnsi="Times New Roman" w:cs="Times New Roman"/>
          <w:sz w:val="24"/>
          <w:szCs w:val="24"/>
          <w:lang w:val="en-GB"/>
        </w:rPr>
        <w:tab/>
        <w:t>Date</w:t>
      </w:r>
    </w:p>
    <w:p w14:paraId="0404F019" w14:textId="77777777" w:rsidR="00120BEC" w:rsidRDefault="00285F46">
      <w:pPr>
        <w:tabs>
          <w:tab w:val="left" w:pos="720"/>
          <w:tab w:val="left" w:pos="1440"/>
          <w:tab w:val="left" w:pos="6900"/>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Head of Department of Computer Science</w:t>
      </w:r>
    </w:p>
    <w:p w14:paraId="4C7B9EE3" w14:textId="77777777" w:rsidR="00120BEC" w:rsidRDefault="00285F46">
      <w:pPr>
        <w:spacing w:line="360" w:lineRule="auto"/>
        <w:jc w:val="both"/>
        <w:rPr>
          <w:rFonts w:ascii="Times New Roman" w:hAnsi="Times New Roman" w:cs="Times New Roman"/>
          <w:sz w:val="24"/>
          <w:szCs w:val="24"/>
          <w:lang w:val="en-GB"/>
        </w:rPr>
      </w:pPr>
      <w:r>
        <w:br w:type="page"/>
      </w:r>
    </w:p>
    <w:p w14:paraId="3D8B4B75" w14:textId="77777777" w:rsidR="00120BEC" w:rsidRDefault="00285F46">
      <w:pPr>
        <w:pStyle w:val="Heading1"/>
        <w:spacing w:line="360" w:lineRule="auto"/>
        <w:jc w:val="center"/>
      </w:pPr>
      <w:bookmarkStart w:id="7" w:name="_Toc82440569"/>
      <w:bookmarkStart w:id="8" w:name="_Toc53478122"/>
      <w:bookmarkStart w:id="9" w:name="_Toc51718545"/>
      <w:r>
        <w:rPr>
          <w:rFonts w:ascii="Times New Roman" w:hAnsi="Times New Roman"/>
          <w:b/>
          <w:color w:val="auto"/>
          <w:lang w:val="en-GB"/>
        </w:rPr>
        <w:lastRenderedPageBreak/>
        <w:t>DEDICATION</w:t>
      </w:r>
      <w:bookmarkEnd w:id="7"/>
      <w:bookmarkEnd w:id="8"/>
      <w:bookmarkEnd w:id="9"/>
    </w:p>
    <w:p w14:paraId="23DA8BB1" w14:textId="77777777" w:rsidR="00120BEC" w:rsidRDefault="00120BEC">
      <w:pPr>
        <w:pStyle w:val="Standard"/>
        <w:spacing w:line="360" w:lineRule="auto"/>
        <w:jc w:val="both"/>
        <w:rPr>
          <w:rFonts w:ascii="Times New Roman" w:hAnsi="Times New Roman" w:cs="Times New Roman"/>
          <w:sz w:val="24"/>
          <w:szCs w:val="24"/>
          <w:lang w:val="en-GB"/>
        </w:rPr>
      </w:pPr>
    </w:p>
    <w:p w14:paraId="122DC405" w14:textId="77777777" w:rsidR="00120BEC" w:rsidRDefault="00285F46">
      <w:pPr>
        <w:pStyle w:val="Standard"/>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 dedicate this work:</w:t>
      </w:r>
    </w:p>
    <w:p w14:paraId="00C5A892" w14:textId="77777777" w:rsidR="00120BEC" w:rsidRDefault="00285F46">
      <w:pPr>
        <w:pStyle w:val="Standard"/>
        <w:spacing w:line="360" w:lineRule="auto"/>
        <w:jc w:val="both"/>
      </w:pPr>
      <w:r>
        <w:rPr>
          <w:rFonts w:ascii="Times New Roman" w:hAnsi="Times New Roman" w:cs="Times New Roman"/>
          <w:sz w:val="24"/>
          <w:szCs w:val="24"/>
          <w:lang w:val="en-GB"/>
        </w:rPr>
        <w:t xml:space="preserve">To the memory of my Uncle </w:t>
      </w:r>
      <w:proofErr w:type="spellStart"/>
      <w:r>
        <w:rPr>
          <w:rFonts w:ascii="Times New Roman" w:hAnsi="Times New Roman" w:cs="Times New Roman"/>
          <w:sz w:val="24"/>
          <w:szCs w:val="24"/>
          <w:lang w:val="en-GB"/>
        </w:rPr>
        <w:t>Numba</w:t>
      </w:r>
      <w:proofErr w:type="spellEnd"/>
      <w:r>
        <w:rPr>
          <w:rFonts w:ascii="Times New Roman" w:hAnsi="Times New Roman" w:cs="Times New Roman"/>
          <w:sz w:val="24"/>
          <w:szCs w:val="24"/>
          <w:lang w:val="en-GB"/>
        </w:rPr>
        <w:t xml:space="preserve"> Emmanuel who was a father to me. Thanks so much for your love and care that </w:t>
      </w:r>
      <w:r>
        <w:rPr>
          <w:rFonts w:ascii="Times New Roman" w:hAnsi="Times New Roman" w:cs="Times New Roman"/>
          <w:sz w:val="24"/>
          <w:szCs w:val="24"/>
          <w:lang w:val="en-GB"/>
        </w:rPr>
        <w:t>still give me inspiration to date.</w:t>
      </w:r>
    </w:p>
    <w:p w14:paraId="39E097B8" w14:textId="77777777" w:rsidR="00120BEC" w:rsidRDefault="00285F46">
      <w:pPr>
        <w:pStyle w:val="Standard"/>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To God almighty for his endless strength and blessings that have carr</w:t>
      </w:r>
      <w:del w:id="10" w:author="Unknown Author" w:date="2021-11-28T08:53:00Z">
        <w:r>
          <w:rPr>
            <w:rFonts w:ascii="Times New Roman" w:hAnsi="Times New Roman" w:cs="Times New Roman"/>
            <w:sz w:val="24"/>
            <w:szCs w:val="24"/>
            <w:lang w:val="en-GB"/>
          </w:rPr>
          <w:delText>y</w:delText>
        </w:r>
      </w:del>
      <w:ins w:id="11" w:author="Unknown Author" w:date="2021-11-28T08:53:00Z">
        <w:r>
          <w:rPr>
            <w:rFonts w:ascii="Times New Roman" w:hAnsi="Times New Roman" w:cs="Times New Roman"/>
            <w:sz w:val="24"/>
            <w:szCs w:val="24"/>
            <w:lang w:val="en-GB"/>
          </w:rPr>
          <w:t>ied</w:t>
        </w:r>
      </w:ins>
      <w:r>
        <w:rPr>
          <w:rFonts w:ascii="Times New Roman" w:hAnsi="Times New Roman" w:cs="Times New Roman"/>
          <w:sz w:val="24"/>
          <w:szCs w:val="24"/>
          <w:lang w:val="en-GB"/>
        </w:rPr>
        <w:t xml:space="preserve"> me through this project.</w:t>
      </w:r>
    </w:p>
    <w:p w14:paraId="78294DE6" w14:textId="77777777" w:rsidR="00120BEC" w:rsidRDefault="00285F46">
      <w:pPr>
        <w:pStyle w:val="Standard"/>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To my mother for her everyday love, care and support.</w:t>
      </w:r>
    </w:p>
    <w:p w14:paraId="639E76F9" w14:textId="77777777" w:rsidR="00120BEC" w:rsidRDefault="00285F46">
      <w:pPr>
        <w:widowControl/>
        <w:spacing w:after="160" w:line="252" w:lineRule="auto"/>
        <w:textAlignment w:val="auto"/>
        <w:rPr>
          <w:rFonts w:ascii="Times New Roman" w:hAnsi="Times New Roman" w:cs="Times New Roman"/>
          <w:sz w:val="24"/>
          <w:szCs w:val="24"/>
          <w:lang w:val="en-GB"/>
        </w:rPr>
      </w:pPr>
      <w:r>
        <w:br w:type="page"/>
      </w:r>
    </w:p>
    <w:p w14:paraId="51472990" w14:textId="77777777" w:rsidR="00120BEC" w:rsidRDefault="00285F46">
      <w:pPr>
        <w:pStyle w:val="Heading1"/>
        <w:jc w:val="center"/>
        <w:rPr>
          <w:rFonts w:ascii="Times New Roman" w:hAnsi="Times New Roman"/>
          <w:b/>
          <w:color w:val="auto"/>
          <w:lang w:val="en-GB"/>
        </w:rPr>
      </w:pPr>
      <w:bookmarkStart w:id="12" w:name="_Toc82440570"/>
      <w:bookmarkStart w:id="13" w:name="_Toc53478123"/>
      <w:bookmarkStart w:id="14" w:name="_Toc51718546"/>
      <w:r>
        <w:rPr>
          <w:rFonts w:ascii="Times New Roman" w:hAnsi="Times New Roman"/>
          <w:b/>
          <w:color w:val="auto"/>
          <w:lang w:val="en-GB"/>
        </w:rPr>
        <w:lastRenderedPageBreak/>
        <w:t>ACKNOWLEDGEMENTS</w:t>
      </w:r>
      <w:bookmarkEnd w:id="12"/>
      <w:bookmarkEnd w:id="13"/>
      <w:bookmarkEnd w:id="14"/>
    </w:p>
    <w:p w14:paraId="321263DD" w14:textId="77777777" w:rsidR="00120BEC" w:rsidRDefault="00120BEC">
      <w:pPr>
        <w:pStyle w:val="Standard"/>
        <w:spacing w:line="360" w:lineRule="auto"/>
        <w:jc w:val="center"/>
        <w:rPr>
          <w:rFonts w:ascii="Times New Roman" w:hAnsi="Times New Roman" w:cs="Times New Roman"/>
          <w:b/>
          <w:sz w:val="24"/>
          <w:lang w:val="en-GB"/>
        </w:rPr>
      </w:pPr>
    </w:p>
    <w:p w14:paraId="068DD401" w14:textId="77777777" w:rsidR="00120BEC" w:rsidRDefault="00285F46">
      <w:pPr>
        <w:pStyle w:val="Standard"/>
        <w:spacing w:line="360" w:lineRule="auto"/>
        <w:jc w:val="both"/>
      </w:pPr>
      <w:r>
        <w:rPr>
          <w:rFonts w:ascii="Times New Roman" w:hAnsi="Times New Roman" w:cs="Times New Roman"/>
          <w:sz w:val="24"/>
          <w:lang w:val="en-GB"/>
        </w:rPr>
        <w:t xml:space="preserve">I take this opportunity to express my profound gratitude and deep regards to my guide (project supervisor) </w:t>
      </w:r>
      <w:r>
        <w:rPr>
          <w:rFonts w:ascii="Times New Roman" w:hAnsi="Times New Roman" w:cs="Times New Roman"/>
          <w:sz w:val="24"/>
          <w:szCs w:val="24"/>
          <w:lang w:val="en-GB"/>
        </w:rPr>
        <w:t>William S. Shu, PhD for his guidance, monitoring and constant encouragement throughout the course of this project.</w:t>
      </w:r>
    </w:p>
    <w:p w14:paraId="0A0ADF1E" w14:textId="77777777" w:rsidR="00120BEC" w:rsidRDefault="00285F46">
      <w:pPr>
        <w:pStyle w:val="Standard"/>
        <w:spacing w:line="360" w:lineRule="auto"/>
        <w:jc w:val="both"/>
        <w:rPr>
          <w:rFonts w:ascii="Times New Roman" w:hAnsi="Times New Roman" w:cs="Times New Roman"/>
          <w:sz w:val="24"/>
          <w:szCs w:val="24"/>
        </w:rPr>
      </w:pPr>
      <w:r>
        <w:rPr>
          <w:rFonts w:ascii="Times New Roman" w:hAnsi="Times New Roman" w:cs="Times New Roman"/>
          <w:sz w:val="24"/>
          <w:szCs w:val="24"/>
          <w:lang w:val="en-GB"/>
        </w:rPr>
        <w:t>I would like to thank the followin</w:t>
      </w:r>
      <w:r>
        <w:rPr>
          <w:rFonts w:ascii="Times New Roman" w:hAnsi="Times New Roman" w:cs="Times New Roman"/>
          <w:sz w:val="24"/>
          <w:szCs w:val="24"/>
          <w:lang w:val="en-GB"/>
        </w:rPr>
        <w:t>g people who helped make it possible for this project to be completed. First of all</w:t>
      </w:r>
      <w:r>
        <w:rPr>
          <w:rFonts w:ascii="Times New Roman" w:hAnsi="Times New Roman" w:cs="Times New Roman"/>
          <w:sz w:val="24"/>
          <w:szCs w:val="24"/>
        </w:rPr>
        <w:t>, thanks to my</w:t>
      </w:r>
      <w:r>
        <w:rPr>
          <w:rFonts w:ascii="Times New Roman" w:hAnsi="Times New Roman" w:cs="Times New Roman"/>
          <w:sz w:val="24"/>
          <w:szCs w:val="24"/>
          <w:lang w:val="en-GB"/>
        </w:rPr>
        <w:t xml:space="preserve"> mother, whose advice and experience added to a more concise focus in the work as a whole. Also, I want to thank my course mates, </w:t>
      </w:r>
      <w:proofErr w:type="spellStart"/>
      <w:r>
        <w:rPr>
          <w:rFonts w:ascii="Times New Roman" w:hAnsi="Times New Roman" w:cs="Times New Roman"/>
          <w:sz w:val="24"/>
          <w:szCs w:val="24"/>
          <w:lang w:val="en-GB"/>
        </w:rPr>
        <w:t>Chiatiah</w:t>
      </w:r>
      <w:proofErr w:type="spellEnd"/>
      <w:r>
        <w:rPr>
          <w:rFonts w:ascii="Times New Roman" w:hAnsi="Times New Roman" w:cs="Times New Roman"/>
          <w:sz w:val="24"/>
          <w:szCs w:val="24"/>
          <w:lang w:val="en-GB"/>
        </w:rPr>
        <w:t xml:space="preserve"> Carlson, Mark </w:t>
      </w:r>
      <w:proofErr w:type="spellStart"/>
      <w:r>
        <w:rPr>
          <w:rFonts w:ascii="Times New Roman" w:hAnsi="Times New Roman" w:cs="Times New Roman"/>
          <w:sz w:val="24"/>
          <w:szCs w:val="24"/>
          <w:lang w:val="en-GB"/>
        </w:rPr>
        <w:t>Ngoran</w:t>
      </w:r>
      <w:proofErr w:type="spellEnd"/>
      <w:r>
        <w:rPr>
          <w:rFonts w:ascii="Times New Roman" w:hAnsi="Times New Roman" w:cs="Times New Roman"/>
          <w:sz w:val="24"/>
          <w:szCs w:val="24"/>
          <w:lang w:val="en-GB"/>
        </w:rPr>
        <w:t xml:space="preserve">, Suh Edmond, Claude </w:t>
      </w:r>
      <w:proofErr w:type="spellStart"/>
      <w:r>
        <w:rPr>
          <w:rFonts w:ascii="Times New Roman" w:hAnsi="Times New Roman" w:cs="Times New Roman"/>
          <w:sz w:val="24"/>
          <w:szCs w:val="24"/>
          <w:lang w:val="en-GB"/>
        </w:rPr>
        <w:t>Nkeng</w:t>
      </w:r>
      <w:proofErr w:type="spellEnd"/>
      <w:r>
        <w:rPr>
          <w:rFonts w:ascii="Times New Roman" w:hAnsi="Times New Roman" w:cs="Times New Roman"/>
          <w:sz w:val="24"/>
          <w:szCs w:val="24"/>
          <w:lang w:val="en-GB"/>
        </w:rPr>
        <w:t xml:space="preserve">, and </w:t>
      </w:r>
      <w:proofErr w:type="spellStart"/>
      <w:r>
        <w:rPr>
          <w:rFonts w:ascii="Times New Roman" w:hAnsi="Times New Roman" w:cs="Times New Roman"/>
          <w:sz w:val="24"/>
          <w:szCs w:val="24"/>
          <w:lang w:val="en-GB"/>
        </w:rPr>
        <w:t>Layu</w:t>
      </w:r>
      <w:proofErr w:type="spellEnd"/>
      <w:r>
        <w:rPr>
          <w:rFonts w:ascii="Times New Roman" w:hAnsi="Times New Roman" w:cs="Times New Roman"/>
          <w:sz w:val="24"/>
          <w:szCs w:val="24"/>
          <w:lang w:val="en-GB"/>
        </w:rPr>
        <w:t xml:space="preserve"> Romaric who provided me with their scholarly skills, candid opinions and endless optimism.</w:t>
      </w:r>
    </w:p>
    <w:p w14:paraId="5E1E3094" w14:textId="77777777" w:rsidR="00120BEC" w:rsidRDefault="00285F46">
      <w:pPr>
        <w:widowControl/>
        <w:spacing w:after="160" w:line="360" w:lineRule="auto"/>
        <w:jc w:val="both"/>
        <w:textAlignment w:val="auto"/>
        <w:rPr>
          <w:rFonts w:ascii="Times New Roman" w:hAnsi="Times New Roman" w:cs="Times New Roman"/>
          <w:sz w:val="24"/>
          <w:szCs w:val="24"/>
        </w:rPr>
      </w:pPr>
      <w:r>
        <w:rPr>
          <w:rFonts w:ascii="Times New Roman" w:hAnsi="Times New Roman" w:cs="Times New Roman"/>
          <w:sz w:val="24"/>
          <w:szCs w:val="24"/>
        </w:rPr>
        <w:t xml:space="preserve">Finally, I would like to thank God, for letting me through all the difficulties. I have experienced your guidance day by </w:t>
      </w:r>
      <w:r>
        <w:rPr>
          <w:rFonts w:ascii="Times New Roman" w:hAnsi="Times New Roman" w:cs="Times New Roman"/>
          <w:sz w:val="24"/>
          <w:szCs w:val="24"/>
        </w:rPr>
        <w:t>day. I will keep on trusting you for my future.</w:t>
      </w:r>
      <w:r>
        <w:br w:type="page"/>
      </w:r>
    </w:p>
    <w:p w14:paraId="473A7DD3" w14:textId="77777777" w:rsidR="00120BEC" w:rsidRDefault="00285F46">
      <w:pPr>
        <w:pStyle w:val="Heading1"/>
        <w:spacing w:line="360" w:lineRule="auto"/>
        <w:jc w:val="center"/>
        <w:rPr>
          <w:rFonts w:ascii="Times New Roman" w:hAnsi="Times New Roman"/>
          <w:b/>
          <w:color w:val="auto"/>
        </w:rPr>
      </w:pPr>
      <w:bookmarkStart w:id="15" w:name="_Toc82440571"/>
      <w:bookmarkStart w:id="16" w:name="_Toc53478124"/>
      <w:bookmarkStart w:id="17" w:name="_Toc51718547"/>
      <w:r>
        <w:rPr>
          <w:rFonts w:ascii="Times New Roman" w:hAnsi="Times New Roman"/>
          <w:b/>
          <w:color w:val="auto"/>
        </w:rPr>
        <w:lastRenderedPageBreak/>
        <w:t>ABSTRACT</w:t>
      </w:r>
      <w:bookmarkEnd w:id="15"/>
      <w:bookmarkEnd w:id="16"/>
      <w:bookmarkEnd w:id="17"/>
    </w:p>
    <w:p w14:paraId="29F9DC40" w14:textId="77777777" w:rsidR="00120BEC" w:rsidRDefault="00285F46">
      <w:pPr>
        <w:pStyle w:val="Standard"/>
        <w:tabs>
          <w:tab w:val="left" w:pos="720"/>
          <w:tab w:val="left" w:pos="1440"/>
          <w:tab w:val="left" w:pos="6900"/>
        </w:tabs>
        <w:spacing w:line="360" w:lineRule="auto"/>
        <w:jc w:val="both"/>
      </w:pPr>
      <w:r>
        <w:rPr>
          <w:rFonts w:ascii="Times New Roman" w:hAnsi="Times New Roman" w:cs="Times New Roman"/>
          <w:sz w:val="24"/>
          <w:szCs w:val="24"/>
          <w:lang w:val="en-GB"/>
        </w:rPr>
        <w:t>Parameter passing styles are the various ways used to pass parameters to procedures or functions. A parameter passing style hugely depends on how we intend to use the parameter and what factors char</w:t>
      </w:r>
      <w:r>
        <w:rPr>
          <w:rFonts w:ascii="Times New Roman" w:hAnsi="Times New Roman" w:cs="Times New Roman"/>
          <w:sz w:val="24"/>
          <w:szCs w:val="24"/>
          <w:lang w:val="en-GB"/>
        </w:rPr>
        <w:t>acterise it. Several factors such as context, evaluation, and typing have been exploited and used to describe how parameters are passed. Parameter passing styles modify and significantly affect the meaning of computations and so</w:t>
      </w:r>
      <w:del w:id="18" w:author="Unknown Author" w:date="2021-11-28T08:54:00Z">
        <w:r>
          <w:rPr>
            <w:rFonts w:ascii="Times New Roman" w:hAnsi="Times New Roman" w:cs="Times New Roman"/>
            <w:sz w:val="24"/>
            <w:szCs w:val="24"/>
            <w:lang w:val="en-GB"/>
          </w:rPr>
          <w:delText>, parameter passing styles</w:delText>
        </w:r>
      </w:del>
      <w:ins w:id="19" w:author="Unknown Author" w:date="2021-11-28T08:54:00Z">
        <w:r>
          <w:rPr>
            <w:rFonts w:ascii="Times New Roman" w:hAnsi="Times New Roman" w:cs="Times New Roman"/>
            <w:sz w:val="24"/>
            <w:szCs w:val="24"/>
            <w:lang w:val="en-GB"/>
          </w:rPr>
          <w:t xml:space="preserve"> t</w:t>
        </w:r>
        <w:r>
          <w:rPr>
            <w:rFonts w:ascii="Times New Roman" w:hAnsi="Times New Roman" w:cs="Times New Roman"/>
            <w:sz w:val="24"/>
            <w:szCs w:val="24"/>
            <w:lang w:val="en-GB"/>
          </w:rPr>
          <w:t>hey</w:t>
        </w:r>
      </w:ins>
      <w:r>
        <w:rPr>
          <w:rFonts w:ascii="Times New Roman" w:hAnsi="Times New Roman" w:cs="Times New Roman"/>
          <w:sz w:val="24"/>
          <w:szCs w:val="24"/>
          <w:lang w:val="en-GB"/>
        </w:rPr>
        <w:t xml:space="preserve"> are widely exploited in programming languages. In this project, we construct a structure called Passing Style Container (a box for holding parameter passing styles) and define permissible operations on the passing style container. That is, a passing style</w:t>
      </w:r>
      <w:r>
        <w:rPr>
          <w:rFonts w:ascii="Times New Roman" w:hAnsi="Times New Roman" w:cs="Times New Roman"/>
          <w:sz w:val="24"/>
          <w:szCs w:val="24"/>
          <w:lang w:val="en-GB"/>
        </w:rPr>
        <w:t xml:space="preserve"> container (PSC) for major known passing styles and possibly infinitely many </w:t>
      </w:r>
      <w:proofErr w:type="gramStart"/>
      <w:r>
        <w:rPr>
          <w:rFonts w:ascii="Times New Roman" w:hAnsi="Times New Roman" w:cs="Times New Roman"/>
          <w:sz w:val="24"/>
          <w:szCs w:val="24"/>
          <w:lang w:val="en-GB"/>
        </w:rPr>
        <w:t>user</w:t>
      </w:r>
      <w:proofErr w:type="gramEnd"/>
      <w:r>
        <w:rPr>
          <w:rFonts w:ascii="Times New Roman" w:hAnsi="Times New Roman" w:cs="Times New Roman"/>
          <w:sz w:val="24"/>
          <w:szCs w:val="24"/>
          <w:lang w:val="en-GB"/>
        </w:rPr>
        <w:t xml:space="preserve"> define styles added to the PSC at runtime. The PSC allow</w:t>
      </w:r>
      <w:ins w:id="20" w:author="Unknown Author" w:date="2021-11-28T08:55:00Z">
        <w:r>
          <w:rPr>
            <w:rFonts w:ascii="Times New Roman" w:hAnsi="Times New Roman" w:cs="Times New Roman"/>
            <w:sz w:val="24"/>
            <w:szCs w:val="24"/>
            <w:lang w:val="en-GB"/>
          </w:rPr>
          <w:t>s</w:t>
        </w:r>
      </w:ins>
      <w:r>
        <w:rPr>
          <w:rFonts w:ascii="Times New Roman" w:hAnsi="Times New Roman" w:cs="Times New Roman"/>
          <w:sz w:val="24"/>
          <w:szCs w:val="24"/>
          <w:lang w:val="en-GB"/>
        </w:rPr>
        <w:t xml:space="preserve"> users add new passing styles, remove undesired or unpleasant </w:t>
      </w:r>
      <w:del w:id="21" w:author="Unknown Author" w:date="2021-11-28T08:55:00Z">
        <w:r>
          <w:rPr>
            <w:rFonts w:ascii="Times New Roman" w:hAnsi="Times New Roman" w:cs="Times New Roman"/>
            <w:sz w:val="24"/>
            <w:szCs w:val="24"/>
            <w:lang w:val="en-GB"/>
          </w:rPr>
          <w:delText>styl</w:delText>
        </w:r>
      </w:del>
      <w:proofErr w:type="spellStart"/>
      <w:ins w:id="22" w:author="Unknown Author" w:date="2021-11-28T08:55:00Z">
        <w:r>
          <w:rPr>
            <w:rFonts w:ascii="Times New Roman" w:hAnsi="Times New Roman" w:cs="Times New Roman"/>
            <w:sz w:val="24"/>
            <w:szCs w:val="24"/>
            <w:lang w:val="en-GB"/>
          </w:rPr>
          <w:t>o</w:t>
        </w:r>
      </w:ins>
      <w:r>
        <w:rPr>
          <w:rFonts w:ascii="Times New Roman" w:hAnsi="Times New Roman" w:cs="Times New Roman"/>
          <w:sz w:val="24"/>
          <w:szCs w:val="24"/>
          <w:lang w:val="en-GB"/>
        </w:rPr>
        <w:t>es</w:t>
      </w:r>
      <w:proofErr w:type="spellEnd"/>
      <w:r>
        <w:rPr>
          <w:rFonts w:ascii="Times New Roman" w:hAnsi="Times New Roman" w:cs="Times New Roman"/>
          <w:sz w:val="24"/>
          <w:szCs w:val="24"/>
          <w:lang w:val="en-GB"/>
        </w:rPr>
        <w:t>, as well as add/remove interpretations of the a</w:t>
      </w:r>
      <w:r>
        <w:rPr>
          <w:rFonts w:ascii="Times New Roman" w:hAnsi="Times New Roman" w:cs="Times New Roman"/>
          <w:sz w:val="24"/>
          <w:szCs w:val="24"/>
          <w:lang w:val="en-GB"/>
        </w:rPr>
        <w:t>dded/removed passing styles. We then illustrate usefulness of one of these passing styles in safety systems. Specifically, parameter passing by value is used to prevent any changes to an entity before or after the entity is used.</w:t>
      </w:r>
    </w:p>
    <w:p w14:paraId="7183397F" w14:textId="77777777" w:rsidR="00120BEC" w:rsidRDefault="00285F46">
      <w:pPr>
        <w:widowControl/>
        <w:spacing w:after="160" w:line="252" w:lineRule="auto"/>
        <w:textAlignment w:val="auto"/>
        <w:rPr>
          <w:rFonts w:ascii="Times New Roman" w:hAnsi="Times New Roman" w:cs="Times New Roman"/>
          <w:sz w:val="24"/>
          <w:szCs w:val="24"/>
        </w:rPr>
      </w:pPr>
      <w:r>
        <w:br w:type="page"/>
      </w:r>
    </w:p>
    <w:p w14:paraId="5241AA75" w14:textId="77777777" w:rsidR="00120BEC" w:rsidRDefault="00120BEC">
      <w:pPr>
        <w:widowControl/>
        <w:spacing w:after="160" w:line="252" w:lineRule="auto"/>
        <w:textAlignment w:val="auto"/>
        <w:rPr>
          <w:rFonts w:ascii="Times New Roman" w:hAnsi="Times New Roman" w:cs="Times New Roman"/>
          <w:sz w:val="24"/>
          <w:szCs w:val="24"/>
        </w:rPr>
      </w:pPr>
    </w:p>
    <w:bookmarkStart w:id="23" w:name="_Toc82440572" w:displacedByCustomXml="next"/>
    <w:sdt>
      <w:sdtPr>
        <w:rPr>
          <w:rFonts w:ascii="Calibri" w:eastAsia="Calibri" w:hAnsi="Calibri" w:cs="Tahoma"/>
          <w:color w:val="auto"/>
          <w:sz w:val="22"/>
          <w:szCs w:val="22"/>
        </w:rPr>
        <w:id w:val="1079865797"/>
        <w:docPartObj>
          <w:docPartGallery w:val="Table of Contents"/>
          <w:docPartUnique/>
        </w:docPartObj>
      </w:sdtPr>
      <w:sdtEndPr/>
      <w:sdtContent>
        <w:p w14:paraId="3C3524F1" w14:textId="77777777" w:rsidR="00120BEC" w:rsidRDefault="00285F46">
          <w:pPr>
            <w:pStyle w:val="TOCHeading"/>
            <w:jc w:val="center"/>
            <w:rPr>
              <w:rFonts w:ascii="Times New Roman" w:hAnsi="Times New Roman"/>
              <w:color w:val="auto"/>
              <w:sz w:val="24"/>
              <w:szCs w:val="24"/>
            </w:rPr>
          </w:pPr>
          <w:r>
            <w:rPr>
              <w:rFonts w:ascii="Times New Roman" w:hAnsi="Times New Roman"/>
              <w:color w:val="auto"/>
              <w:sz w:val="24"/>
              <w:szCs w:val="24"/>
              <w:lang w:val="fr-FR"/>
            </w:rPr>
            <w:t>TABLE OF CONTENTS</w:t>
          </w:r>
          <w:bookmarkEnd w:id="23"/>
        </w:p>
        <w:p w14:paraId="5DD7149B" w14:textId="77777777" w:rsidR="00120BEC" w:rsidRDefault="00285F46">
          <w:pPr>
            <w:pStyle w:val="TOC1"/>
            <w:tabs>
              <w:tab w:val="right" w:leader="dot" w:pos="9350"/>
            </w:tabs>
            <w:rPr>
              <w:rFonts w:asciiTheme="minorHAnsi" w:eastAsiaTheme="minorEastAsia" w:hAnsiTheme="minorHAnsi" w:cstheme="minorBidi"/>
            </w:rPr>
          </w:pPr>
          <w:r>
            <w:fldChar w:fldCharType="begin"/>
          </w:r>
          <w:r>
            <w:rPr>
              <w:rStyle w:val="IndexLink"/>
              <w:rFonts w:ascii="Times New Roman" w:hAnsi="Times New Roman"/>
              <w:webHidden/>
              <w:lang w:val="en-GB"/>
            </w:rPr>
            <w:instrText>TOC \</w:instrText>
          </w:r>
          <w:r>
            <w:rPr>
              <w:rStyle w:val="IndexLink"/>
              <w:rFonts w:ascii="Times New Roman" w:hAnsi="Times New Roman"/>
              <w:webHidden/>
              <w:lang w:val="en-GB"/>
            </w:rPr>
            <w:instrText>z \o "1-3" \u \h</w:instrText>
          </w:r>
          <w:r>
            <w:rPr>
              <w:rStyle w:val="IndexLink"/>
              <w:lang w:val="en-GB"/>
            </w:rPr>
            <w:fldChar w:fldCharType="separate"/>
          </w:r>
          <w:hyperlink w:anchor="_Toc82440567">
            <w:r>
              <w:rPr>
                <w:rStyle w:val="IndexLink"/>
                <w:rFonts w:ascii="Times New Roman" w:hAnsi="Times New Roman"/>
                <w:webHidden/>
                <w:lang w:val="en-GB"/>
              </w:rPr>
              <w:t>DECLARATION</w:t>
            </w:r>
            <w:r>
              <w:rPr>
                <w:webHidden/>
              </w:rPr>
              <w:fldChar w:fldCharType="begin"/>
            </w:r>
            <w:r>
              <w:rPr>
                <w:webHidden/>
              </w:rPr>
              <w:instrText>PAGEREF _Toc82440567 \h</w:instrText>
            </w:r>
            <w:r>
              <w:rPr>
                <w:webHidden/>
              </w:rPr>
            </w:r>
            <w:r>
              <w:rPr>
                <w:webHidden/>
              </w:rPr>
              <w:fldChar w:fldCharType="separate"/>
            </w:r>
            <w:r>
              <w:rPr>
                <w:rStyle w:val="IndexLink"/>
              </w:rPr>
              <w:tab/>
              <w:t>ii</w:t>
            </w:r>
            <w:r>
              <w:rPr>
                <w:webHidden/>
              </w:rPr>
              <w:fldChar w:fldCharType="end"/>
            </w:r>
          </w:hyperlink>
        </w:p>
        <w:p w14:paraId="1F3E5D18" w14:textId="77777777" w:rsidR="00120BEC" w:rsidRDefault="00285F46">
          <w:pPr>
            <w:pStyle w:val="TOC1"/>
            <w:tabs>
              <w:tab w:val="right" w:leader="dot" w:pos="9350"/>
            </w:tabs>
            <w:rPr>
              <w:rFonts w:asciiTheme="minorHAnsi" w:eastAsiaTheme="minorEastAsia" w:hAnsiTheme="minorHAnsi" w:cstheme="minorBidi"/>
            </w:rPr>
          </w:pPr>
          <w:hyperlink w:anchor="_Toc82440568">
            <w:r>
              <w:rPr>
                <w:rStyle w:val="IndexLink"/>
                <w:rFonts w:ascii="Times New Roman" w:hAnsi="Times New Roman"/>
                <w:webHidden/>
                <w:lang w:val="en-GB"/>
              </w:rPr>
              <w:t>CERTIFICATION</w:t>
            </w:r>
            <w:r>
              <w:rPr>
                <w:webHidden/>
              </w:rPr>
              <w:fldChar w:fldCharType="begin"/>
            </w:r>
            <w:r>
              <w:rPr>
                <w:webHidden/>
              </w:rPr>
              <w:instrText>PAGEREF _Toc82440568 \h</w:instrText>
            </w:r>
            <w:r>
              <w:rPr>
                <w:webHidden/>
              </w:rPr>
            </w:r>
            <w:r>
              <w:rPr>
                <w:webHidden/>
              </w:rPr>
              <w:fldChar w:fldCharType="separate"/>
            </w:r>
            <w:r>
              <w:rPr>
                <w:rStyle w:val="IndexLink"/>
              </w:rPr>
              <w:tab/>
              <w:t>iii</w:t>
            </w:r>
            <w:r>
              <w:rPr>
                <w:webHidden/>
              </w:rPr>
              <w:fldChar w:fldCharType="end"/>
            </w:r>
          </w:hyperlink>
        </w:p>
        <w:p w14:paraId="368632F1" w14:textId="77777777" w:rsidR="00120BEC" w:rsidRDefault="00285F46">
          <w:pPr>
            <w:pStyle w:val="TOC1"/>
            <w:tabs>
              <w:tab w:val="right" w:leader="dot" w:pos="9350"/>
            </w:tabs>
            <w:rPr>
              <w:rFonts w:asciiTheme="minorHAnsi" w:eastAsiaTheme="minorEastAsia" w:hAnsiTheme="minorHAnsi" w:cstheme="minorBidi"/>
            </w:rPr>
          </w:pPr>
          <w:hyperlink w:anchor="_Toc82440569">
            <w:r>
              <w:rPr>
                <w:rStyle w:val="IndexLink"/>
                <w:rFonts w:ascii="Times New Roman" w:hAnsi="Times New Roman"/>
                <w:webHidden/>
                <w:lang w:val="en-GB"/>
              </w:rPr>
              <w:t>DEDICATION</w:t>
            </w:r>
            <w:r>
              <w:rPr>
                <w:webHidden/>
              </w:rPr>
              <w:fldChar w:fldCharType="begin"/>
            </w:r>
            <w:r>
              <w:rPr>
                <w:webHidden/>
              </w:rPr>
              <w:instrText>PAGEREF _Toc82440569 \h</w:instrText>
            </w:r>
            <w:r>
              <w:rPr>
                <w:webHidden/>
              </w:rPr>
            </w:r>
            <w:r>
              <w:rPr>
                <w:webHidden/>
              </w:rPr>
              <w:fldChar w:fldCharType="separate"/>
            </w:r>
            <w:r>
              <w:rPr>
                <w:rStyle w:val="IndexLink"/>
              </w:rPr>
              <w:tab/>
              <w:t>iv</w:t>
            </w:r>
            <w:r>
              <w:rPr>
                <w:webHidden/>
              </w:rPr>
              <w:fldChar w:fldCharType="end"/>
            </w:r>
          </w:hyperlink>
        </w:p>
        <w:p w14:paraId="555D1D7E" w14:textId="77777777" w:rsidR="00120BEC" w:rsidRDefault="00285F46">
          <w:pPr>
            <w:pStyle w:val="TOC1"/>
            <w:tabs>
              <w:tab w:val="right" w:leader="dot" w:pos="9350"/>
            </w:tabs>
            <w:rPr>
              <w:rFonts w:asciiTheme="minorHAnsi" w:eastAsiaTheme="minorEastAsia" w:hAnsiTheme="minorHAnsi" w:cstheme="minorBidi"/>
            </w:rPr>
          </w:pPr>
          <w:hyperlink w:anchor="_Toc82440570">
            <w:r>
              <w:rPr>
                <w:rStyle w:val="IndexLink"/>
                <w:rFonts w:ascii="Times New Roman" w:hAnsi="Times New Roman"/>
                <w:webHidden/>
                <w:lang w:val="en-GB"/>
              </w:rPr>
              <w:t>ACKNOWLEDGEMENTS</w:t>
            </w:r>
            <w:r>
              <w:rPr>
                <w:webHidden/>
              </w:rPr>
              <w:fldChar w:fldCharType="begin"/>
            </w:r>
            <w:r>
              <w:rPr>
                <w:webHidden/>
              </w:rPr>
              <w:instrText>PAGEREF _Toc82440570 \h</w:instrText>
            </w:r>
            <w:r>
              <w:rPr>
                <w:webHidden/>
              </w:rPr>
            </w:r>
            <w:r>
              <w:rPr>
                <w:webHidden/>
              </w:rPr>
              <w:fldChar w:fldCharType="separate"/>
            </w:r>
            <w:r>
              <w:rPr>
                <w:rStyle w:val="IndexLink"/>
              </w:rPr>
              <w:tab/>
              <w:t>v</w:t>
            </w:r>
            <w:r>
              <w:rPr>
                <w:webHidden/>
              </w:rPr>
              <w:fldChar w:fldCharType="end"/>
            </w:r>
          </w:hyperlink>
        </w:p>
        <w:p w14:paraId="704151B9" w14:textId="77777777" w:rsidR="00120BEC" w:rsidRDefault="00285F46">
          <w:pPr>
            <w:pStyle w:val="TOC1"/>
            <w:tabs>
              <w:tab w:val="right" w:leader="dot" w:pos="9350"/>
            </w:tabs>
            <w:rPr>
              <w:rFonts w:asciiTheme="minorHAnsi" w:eastAsiaTheme="minorEastAsia" w:hAnsiTheme="minorHAnsi" w:cstheme="minorBidi"/>
            </w:rPr>
          </w:pPr>
          <w:hyperlink w:anchor="_Toc82440571">
            <w:r>
              <w:rPr>
                <w:rStyle w:val="IndexLink"/>
                <w:rFonts w:ascii="Times New Roman" w:hAnsi="Times New Roman"/>
                <w:webHidden/>
              </w:rPr>
              <w:t>ABSTRACT</w:t>
            </w:r>
            <w:r>
              <w:rPr>
                <w:webHidden/>
              </w:rPr>
              <w:fldChar w:fldCharType="begin"/>
            </w:r>
            <w:r>
              <w:rPr>
                <w:webHidden/>
              </w:rPr>
              <w:instrText>PAGER</w:instrText>
            </w:r>
            <w:r>
              <w:rPr>
                <w:webHidden/>
              </w:rPr>
              <w:instrText>EF _Toc82440571 \h</w:instrText>
            </w:r>
            <w:r>
              <w:rPr>
                <w:webHidden/>
              </w:rPr>
            </w:r>
            <w:r>
              <w:rPr>
                <w:webHidden/>
              </w:rPr>
              <w:fldChar w:fldCharType="separate"/>
            </w:r>
            <w:r>
              <w:rPr>
                <w:rStyle w:val="IndexLink"/>
              </w:rPr>
              <w:tab/>
              <w:t>vi</w:t>
            </w:r>
            <w:r>
              <w:rPr>
                <w:webHidden/>
              </w:rPr>
              <w:fldChar w:fldCharType="end"/>
            </w:r>
          </w:hyperlink>
        </w:p>
        <w:p w14:paraId="14E91614" w14:textId="77777777" w:rsidR="00120BEC" w:rsidRDefault="00285F46">
          <w:pPr>
            <w:pStyle w:val="TOC1"/>
            <w:tabs>
              <w:tab w:val="right" w:leader="dot" w:pos="9350"/>
            </w:tabs>
            <w:rPr>
              <w:rFonts w:asciiTheme="minorHAnsi" w:eastAsiaTheme="minorEastAsia" w:hAnsiTheme="minorHAnsi" w:cstheme="minorBidi"/>
            </w:rPr>
          </w:pPr>
          <w:hyperlink w:anchor="_Toc82440572">
            <w:r>
              <w:rPr>
                <w:rStyle w:val="IndexLink"/>
                <w:rFonts w:ascii="Times New Roman" w:hAnsi="Times New Roman"/>
                <w:webHidden/>
                <w:lang w:val="fr-FR"/>
              </w:rPr>
              <w:t>TABLE OF CONTENTS</w:t>
            </w:r>
            <w:r>
              <w:rPr>
                <w:webHidden/>
              </w:rPr>
              <w:fldChar w:fldCharType="begin"/>
            </w:r>
            <w:r>
              <w:rPr>
                <w:webHidden/>
              </w:rPr>
              <w:instrText>PAGEREF _Toc82440572 \h</w:instrText>
            </w:r>
            <w:r>
              <w:rPr>
                <w:webHidden/>
              </w:rPr>
            </w:r>
            <w:r>
              <w:rPr>
                <w:webHidden/>
              </w:rPr>
              <w:fldChar w:fldCharType="separate"/>
            </w:r>
            <w:r>
              <w:rPr>
                <w:rStyle w:val="IndexLink"/>
              </w:rPr>
              <w:tab/>
              <w:t>vii</w:t>
            </w:r>
            <w:r>
              <w:rPr>
                <w:webHidden/>
              </w:rPr>
              <w:fldChar w:fldCharType="end"/>
            </w:r>
          </w:hyperlink>
        </w:p>
        <w:p w14:paraId="4D00B815" w14:textId="77777777" w:rsidR="00120BEC" w:rsidRDefault="00285F46">
          <w:pPr>
            <w:pStyle w:val="TOC1"/>
            <w:tabs>
              <w:tab w:val="right" w:leader="dot" w:pos="9350"/>
            </w:tabs>
            <w:rPr>
              <w:rFonts w:asciiTheme="minorHAnsi" w:eastAsiaTheme="minorEastAsia" w:hAnsiTheme="minorHAnsi" w:cstheme="minorBidi"/>
            </w:rPr>
          </w:pPr>
          <w:hyperlink w:anchor="_Toc82440573">
            <w:r>
              <w:rPr>
                <w:rStyle w:val="IndexLink"/>
                <w:rFonts w:ascii="Times New Roman" w:hAnsi="Times New Roman"/>
                <w:webHidden/>
              </w:rPr>
              <w:t>Chapter 1</w:t>
            </w:r>
            <w:r>
              <w:rPr>
                <w:webHidden/>
              </w:rPr>
              <w:fldChar w:fldCharType="begin"/>
            </w:r>
            <w:r>
              <w:rPr>
                <w:webHidden/>
              </w:rPr>
              <w:instrText>PAGEREF _Toc82440573 \h</w:instrText>
            </w:r>
            <w:r>
              <w:rPr>
                <w:webHidden/>
              </w:rPr>
            </w:r>
            <w:r>
              <w:rPr>
                <w:webHidden/>
              </w:rPr>
              <w:fldChar w:fldCharType="separate"/>
            </w:r>
            <w:r>
              <w:rPr>
                <w:rStyle w:val="IndexLink"/>
              </w:rPr>
              <w:tab/>
              <w:t>1</w:t>
            </w:r>
            <w:r>
              <w:rPr>
                <w:webHidden/>
              </w:rPr>
              <w:fldChar w:fldCharType="end"/>
            </w:r>
          </w:hyperlink>
        </w:p>
        <w:p w14:paraId="2FA2EE06" w14:textId="77777777" w:rsidR="00120BEC" w:rsidRDefault="00285F46">
          <w:pPr>
            <w:pStyle w:val="TOC2"/>
            <w:tabs>
              <w:tab w:val="right" w:leader="dot" w:pos="9350"/>
            </w:tabs>
            <w:rPr>
              <w:rFonts w:asciiTheme="minorHAnsi" w:eastAsiaTheme="minorEastAsia" w:hAnsiTheme="minorHAnsi" w:cstheme="minorBidi"/>
            </w:rPr>
          </w:pPr>
          <w:hyperlink w:anchor="_Toc82440574">
            <w:r>
              <w:rPr>
                <w:rStyle w:val="IndexLink"/>
                <w:rFonts w:ascii="Times New Roman" w:hAnsi="Times New Roman"/>
                <w:webHidden/>
              </w:rPr>
              <w:t>Introduction</w:t>
            </w:r>
            <w:r>
              <w:rPr>
                <w:webHidden/>
              </w:rPr>
              <w:fldChar w:fldCharType="begin"/>
            </w:r>
            <w:r>
              <w:rPr>
                <w:webHidden/>
              </w:rPr>
              <w:instrText>PAGEREF _Toc82440574 \h</w:instrText>
            </w:r>
            <w:r>
              <w:rPr>
                <w:webHidden/>
              </w:rPr>
            </w:r>
            <w:r>
              <w:rPr>
                <w:webHidden/>
              </w:rPr>
              <w:fldChar w:fldCharType="separate"/>
            </w:r>
            <w:r>
              <w:rPr>
                <w:rStyle w:val="IndexLink"/>
              </w:rPr>
              <w:tab/>
              <w:t>1</w:t>
            </w:r>
            <w:r>
              <w:rPr>
                <w:webHidden/>
              </w:rPr>
              <w:fldChar w:fldCharType="end"/>
            </w:r>
          </w:hyperlink>
        </w:p>
        <w:p w14:paraId="18922157" w14:textId="77777777" w:rsidR="00120BEC" w:rsidRDefault="00285F46">
          <w:pPr>
            <w:pStyle w:val="TOC2"/>
            <w:tabs>
              <w:tab w:val="left" w:pos="880"/>
              <w:tab w:val="right" w:leader="dot" w:pos="9350"/>
            </w:tabs>
            <w:rPr>
              <w:rFonts w:asciiTheme="minorHAnsi" w:eastAsiaTheme="minorEastAsia" w:hAnsiTheme="minorHAnsi" w:cstheme="minorBidi"/>
            </w:rPr>
          </w:pPr>
          <w:hyperlink w:anchor="_Toc82440575">
            <w:r>
              <w:rPr>
                <w:rStyle w:val="IndexLink"/>
                <w:rFonts w:ascii="Times New Roman" w:hAnsi="Times New Roman"/>
                <w:webHidden/>
                <w:lang w:val="en-GB"/>
              </w:rPr>
              <w:t>1.1</w:t>
            </w:r>
            <w:r>
              <w:rPr>
                <w:rStyle w:val="IndexLink"/>
                <w:rFonts w:eastAsiaTheme="minorEastAsia" w:cstheme="minorBidi"/>
              </w:rPr>
              <w:tab/>
            </w:r>
            <w:r>
              <w:rPr>
                <w:rStyle w:val="IndexLink"/>
                <w:rFonts w:ascii="Times New Roman" w:hAnsi="Times New Roman"/>
                <w:lang w:val="en-GB"/>
              </w:rPr>
              <w:t>Project Motivation</w:t>
            </w:r>
            <w:r>
              <w:rPr>
                <w:webHidden/>
              </w:rPr>
              <w:fldChar w:fldCharType="begin"/>
            </w:r>
            <w:r>
              <w:rPr>
                <w:webHidden/>
              </w:rPr>
              <w:instrText>PAGEREF _Toc82440575 \h</w:instrText>
            </w:r>
            <w:r>
              <w:rPr>
                <w:webHidden/>
              </w:rPr>
            </w:r>
            <w:r>
              <w:rPr>
                <w:webHidden/>
              </w:rPr>
              <w:fldChar w:fldCharType="separate"/>
            </w:r>
            <w:r>
              <w:rPr>
                <w:rStyle w:val="IndexLink"/>
              </w:rPr>
              <w:tab/>
              <w:t>1</w:t>
            </w:r>
            <w:r>
              <w:rPr>
                <w:webHidden/>
              </w:rPr>
              <w:fldChar w:fldCharType="end"/>
            </w:r>
          </w:hyperlink>
        </w:p>
        <w:p w14:paraId="3915D32F" w14:textId="77777777" w:rsidR="00120BEC" w:rsidRDefault="00285F46">
          <w:pPr>
            <w:pStyle w:val="TOC2"/>
            <w:tabs>
              <w:tab w:val="left" w:pos="880"/>
              <w:tab w:val="right" w:leader="dot" w:pos="9350"/>
            </w:tabs>
            <w:rPr>
              <w:rFonts w:asciiTheme="minorHAnsi" w:eastAsiaTheme="minorEastAsia" w:hAnsiTheme="minorHAnsi" w:cstheme="minorBidi"/>
            </w:rPr>
          </w:pPr>
          <w:hyperlink w:anchor="_Toc82440576">
            <w:r>
              <w:rPr>
                <w:rStyle w:val="IndexLink"/>
                <w:rFonts w:ascii="Times New Roman" w:hAnsi="Times New Roman"/>
                <w:webHidden/>
                <w:lang w:val="en-GB"/>
              </w:rPr>
              <w:t>1.2</w:t>
            </w:r>
            <w:r>
              <w:rPr>
                <w:rStyle w:val="IndexLink"/>
                <w:rFonts w:eastAsiaTheme="minorEastAsia" w:cstheme="minorBidi"/>
              </w:rPr>
              <w:tab/>
            </w:r>
            <w:r>
              <w:rPr>
                <w:rStyle w:val="IndexLink"/>
                <w:rFonts w:ascii="Times New Roman" w:hAnsi="Times New Roman"/>
                <w:lang w:val="en-GB"/>
              </w:rPr>
              <w:t>Project Aims</w:t>
            </w:r>
            <w:r>
              <w:rPr>
                <w:webHidden/>
              </w:rPr>
              <w:fldChar w:fldCharType="begin"/>
            </w:r>
            <w:r>
              <w:rPr>
                <w:webHidden/>
              </w:rPr>
              <w:instrText>PAGEREF _Toc82440576 \h</w:instrText>
            </w:r>
            <w:r>
              <w:rPr>
                <w:webHidden/>
              </w:rPr>
            </w:r>
            <w:r>
              <w:rPr>
                <w:webHidden/>
              </w:rPr>
              <w:fldChar w:fldCharType="separate"/>
            </w:r>
            <w:r>
              <w:rPr>
                <w:rStyle w:val="IndexLink"/>
              </w:rPr>
              <w:tab/>
              <w:t>1</w:t>
            </w:r>
            <w:r>
              <w:rPr>
                <w:webHidden/>
              </w:rPr>
              <w:fldChar w:fldCharType="end"/>
            </w:r>
          </w:hyperlink>
        </w:p>
        <w:p w14:paraId="15537DFB" w14:textId="77777777" w:rsidR="00120BEC" w:rsidRDefault="00285F46">
          <w:pPr>
            <w:pStyle w:val="TOC2"/>
            <w:tabs>
              <w:tab w:val="left" w:pos="880"/>
              <w:tab w:val="right" w:leader="dot" w:pos="9350"/>
            </w:tabs>
            <w:rPr>
              <w:rFonts w:asciiTheme="minorHAnsi" w:eastAsiaTheme="minorEastAsia" w:hAnsiTheme="minorHAnsi" w:cstheme="minorBidi"/>
            </w:rPr>
          </w:pPr>
          <w:hyperlink w:anchor="_Toc82440577">
            <w:r>
              <w:rPr>
                <w:rStyle w:val="IndexLink"/>
                <w:rFonts w:ascii="Times New Roman" w:hAnsi="Times New Roman"/>
                <w:webHidden/>
                <w:lang w:val="en-GB"/>
              </w:rPr>
              <w:t>1.3</w:t>
            </w:r>
            <w:r>
              <w:rPr>
                <w:rStyle w:val="IndexLink"/>
                <w:rFonts w:eastAsiaTheme="minorEastAsia" w:cstheme="minorBidi"/>
              </w:rPr>
              <w:tab/>
            </w:r>
            <w:r>
              <w:rPr>
                <w:rStyle w:val="IndexLink"/>
                <w:rFonts w:ascii="Times New Roman" w:hAnsi="Times New Roman"/>
                <w:lang w:val="en-GB"/>
              </w:rPr>
              <w:t>Specific problem/solution instance</w:t>
            </w:r>
            <w:r>
              <w:rPr>
                <w:webHidden/>
              </w:rPr>
              <w:fldChar w:fldCharType="begin"/>
            </w:r>
            <w:r>
              <w:rPr>
                <w:webHidden/>
              </w:rPr>
              <w:instrText>PAGEREF _Toc82440577 \h</w:instrText>
            </w:r>
            <w:r>
              <w:rPr>
                <w:webHidden/>
              </w:rPr>
            </w:r>
            <w:r>
              <w:rPr>
                <w:webHidden/>
              </w:rPr>
              <w:fldChar w:fldCharType="separate"/>
            </w:r>
            <w:r>
              <w:rPr>
                <w:rStyle w:val="IndexLink"/>
              </w:rPr>
              <w:tab/>
              <w:t>2</w:t>
            </w:r>
            <w:r>
              <w:rPr>
                <w:webHidden/>
              </w:rPr>
              <w:fldChar w:fldCharType="end"/>
            </w:r>
          </w:hyperlink>
        </w:p>
        <w:p w14:paraId="3F14B9BC" w14:textId="77777777" w:rsidR="00120BEC" w:rsidRDefault="00285F46">
          <w:pPr>
            <w:pStyle w:val="TOC2"/>
            <w:tabs>
              <w:tab w:val="left" w:pos="880"/>
              <w:tab w:val="right" w:leader="dot" w:pos="9350"/>
            </w:tabs>
            <w:rPr>
              <w:rFonts w:asciiTheme="minorHAnsi" w:eastAsiaTheme="minorEastAsia" w:hAnsiTheme="minorHAnsi" w:cstheme="minorBidi"/>
            </w:rPr>
          </w:pPr>
          <w:hyperlink w:anchor="_Toc82440578">
            <w:r>
              <w:rPr>
                <w:rStyle w:val="IndexLink"/>
                <w:rFonts w:ascii="Times New Roman" w:hAnsi="Times New Roman"/>
                <w:webHidden/>
                <w:lang w:val="en-GB"/>
              </w:rPr>
              <w:t>1.4</w:t>
            </w:r>
            <w:r>
              <w:rPr>
                <w:rStyle w:val="IndexLink"/>
                <w:rFonts w:eastAsiaTheme="minorEastAsia" w:cstheme="minorBidi"/>
              </w:rPr>
              <w:tab/>
            </w:r>
            <w:r>
              <w:rPr>
                <w:rStyle w:val="IndexLink"/>
                <w:rFonts w:ascii="Times New Roman" w:hAnsi="Times New Roman"/>
                <w:lang w:val="en-GB"/>
              </w:rPr>
              <w:t>Report Structur</w:t>
            </w:r>
            <w:r>
              <w:rPr>
                <w:rStyle w:val="IndexLink"/>
                <w:rFonts w:ascii="Times New Roman" w:hAnsi="Times New Roman"/>
                <w:lang w:val="en-GB"/>
              </w:rPr>
              <w:t>e</w:t>
            </w:r>
            <w:r>
              <w:rPr>
                <w:webHidden/>
              </w:rPr>
              <w:fldChar w:fldCharType="begin"/>
            </w:r>
            <w:r>
              <w:rPr>
                <w:webHidden/>
              </w:rPr>
              <w:instrText>PAGEREF _Toc82440578 \h</w:instrText>
            </w:r>
            <w:r>
              <w:rPr>
                <w:webHidden/>
              </w:rPr>
            </w:r>
            <w:r>
              <w:rPr>
                <w:webHidden/>
              </w:rPr>
              <w:fldChar w:fldCharType="separate"/>
            </w:r>
            <w:r>
              <w:rPr>
                <w:rStyle w:val="IndexLink"/>
              </w:rPr>
              <w:tab/>
              <w:t>2</w:t>
            </w:r>
            <w:r>
              <w:rPr>
                <w:webHidden/>
              </w:rPr>
              <w:fldChar w:fldCharType="end"/>
            </w:r>
          </w:hyperlink>
        </w:p>
        <w:p w14:paraId="192639F1" w14:textId="77777777" w:rsidR="00120BEC" w:rsidRDefault="00285F46">
          <w:pPr>
            <w:pStyle w:val="TOC1"/>
            <w:tabs>
              <w:tab w:val="right" w:leader="dot" w:pos="9350"/>
            </w:tabs>
            <w:rPr>
              <w:rFonts w:asciiTheme="minorHAnsi" w:eastAsiaTheme="minorEastAsia" w:hAnsiTheme="minorHAnsi" w:cstheme="minorBidi"/>
            </w:rPr>
          </w:pPr>
          <w:hyperlink w:anchor="_Toc82440579">
            <w:r>
              <w:rPr>
                <w:rStyle w:val="IndexLink"/>
                <w:rFonts w:ascii="Times New Roman" w:hAnsi="Times New Roman"/>
                <w:webHidden/>
                <w:lang w:val="en-GB"/>
              </w:rPr>
              <w:t>Chapter 2</w:t>
            </w:r>
            <w:r>
              <w:rPr>
                <w:webHidden/>
              </w:rPr>
              <w:fldChar w:fldCharType="begin"/>
            </w:r>
            <w:r>
              <w:rPr>
                <w:webHidden/>
              </w:rPr>
              <w:instrText>PAGEREF _Toc82440579 \h</w:instrText>
            </w:r>
            <w:r>
              <w:rPr>
                <w:webHidden/>
              </w:rPr>
            </w:r>
            <w:r>
              <w:rPr>
                <w:webHidden/>
              </w:rPr>
              <w:fldChar w:fldCharType="separate"/>
            </w:r>
            <w:r>
              <w:rPr>
                <w:rStyle w:val="IndexLink"/>
              </w:rPr>
              <w:tab/>
              <w:t>3</w:t>
            </w:r>
            <w:r>
              <w:rPr>
                <w:webHidden/>
              </w:rPr>
              <w:fldChar w:fldCharType="end"/>
            </w:r>
          </w:hyperlink>
        </w:p>
        <w:p w14:paraId="6A898174" w14:textId="77777777" w:rsidR="00120BEC" w:rsidRDefault="00285F46">
          <w:pPr>
            <w:pStyle w:val="TOC2"/>
            <w:tabs>
              <w:tab w:val="right" w:leader="dot" w:pos="9350"/>
            </w:tabs>
            <w:rPr>
              <w:rFonts w:asciiTheme="minorHAnsi" w:eastAsiaTheme="minorEastAsia" w:hAnsiTheme="minorHAnsi" w:cstheme="minorBidi"/>
            </w:rPr>
          </w:pPr>
          <w:hyperlink w:anchor="_Toc82440580">
            <w:r>
              <w:rPr>
                <w:rStyle w:val="IndexLink"/>
                <w:rFonts w:ascii="Times New Roman" w:hAnsi="Times New Roman"/>
                <w:webHidden/>
              </w:rPr>
              <w:t>Analysis and Design</w:t>
            </w:r>
            <w:r>
              <w:rPr>
                <w:webHidden/>
              </w:rPr>
              <w:fldChar w:fldCharType="begin"/>
            </w:r>
            <w:r>
              <w:rPr>
                <w:webHidden/>
              </w:rPr>
              <w:instrText>PAGEREF _Toc82440580 \h</w:instrText>
            </w:r>
            <w:r>
              <w:rPr>
                <w:webHidden/>
              </w:rPr>
            </w:r>
            <w:r>
              <w:rPr>
                <w:webHidden/>
              </w:rPr>
              <w:fldChar w:fldCharType="separate"/>
            </w:r>
            <w:r>
              <w:rPr>
                <w:rStyle w:val="IndexLink"/>
              </w:rPr>
              <w:tab/>
              <w:t>3</w:t>
            </w:r>
            <w:r>
              <w:rPr>
                <w:webHidden/>
              </w:rPr>
              <w:fldChar w:fldCharType="end"/>
            </w:r>
          </w:hyperlink>
        </w:p>
        <w:p w14:paraId="3838341B" w14:textId="77777777" w:rsidR="00120BEC" w:rsidRDefault="00285F46">
          <w:pPr>
            <w:pStyle w:val="TOC2"/>
            <w:tabs>
              <w:tab w:val="left" w:pos="880"/>
              <w:tab w:val="right" w:leader="dot" w:pos="9350"/>
            </w:tabs>
            <w:rPr>
              <w:rFonts w:asciiTheme="minorHAnsi" w:eastAsiaTheme="minorEastAsia" w:hAnsiTheme="minorHAnsi" w:cstheme="minorBidi"/>
            </w:rPr>
          </w:pPr>
          <w:hyperlink w:anchor="_Toc82440581">
            <w:r>
              <w:rPr>
                <w:rStyle w:val="IndexLink"/>
                <w:rFonts w:ascii="Times New Roman" w:hAnsi="Times New Roman"/>
                <w:webHidden/>
              </w:rPr>
              <w:t>2.1.</w:t>
            </w:r>
            <w:r>
              <w:rPr>
                <w:rStyle w:val="IndexLink"/>
                <w:rFonts w:eastAsiaTheme="minorEastAsia" w:cstheme="minorBidi"/>
              </w:rPr>
              <w:tab/>
            </w:r>
            <w:r>
              <w:rPr>
                <w:rStyle w:val="IndexLink"/>
                <w:rFonts w:ascii="Times New Roman" w:hAnsi="Times New Roman"/>
              </w:rPr>
              <w:t>Requirements of the System</w:t>
            </w:r>
            <w:r>
              <w:rPr>
                <w:webHidden/>
              </w:rPr>
              <w:fldChar w:fldCharType="begin"/>
            </w:r>
            <w:r>
              <w:rPr>
                <w:webHidden/>
              </w:rPr>
              <w:instrText>PAGEREF _Toc82440581 \h</w:instrText>
            </w:r>
            <w:r>
              <w:rPr>
                <w:webHidden/>
              </w:rPr>
            </w:r>
            <w:r>
              <w:rPr>
                <w:webHidden/>
              </w:rPr>
              <w:fldChar w:fldCharType="separate"/>
            </w:r>
            <w:r>
              <w:rPr>
                <w:rStyle w:val="IndexLink"/>
              </w:rPr>
              <w:tab/>
              <w:t>3</w:t>
            </w:r>
            <w:r>
              <w:rPr>
                <w:webHidden/>
              </w:rPr>
              <w:fldChar w:fldCharType="end"/>
            </w:r>
          </w:hyperlink>
        </w:p>
        <w:p w14:paraId="5F33B80A" w14:textId="77777777" w:rsidR="00120BEC" w:rsidRDefault="00285F46">
          <w:pPr>
            <w:pStyle w:val="TOC2"/>
            <w:tabs>
              <w:tab w:val="left" w:pos="880"/>
              <w:tab w:val="right" w:leader="dot" w:pos="9350"/>
            </w:tabs>
            <w:rPr>
              <w:rFonts w:asciiTheme="minorHAnsi" w:eastAsiaTheme="minorEastAsia" w:hAnsiTheme="minorHAnsi" w:cstheme="minorBidi"/>
            </w:rPr>
          </w:pPr>
          <w:hyperlink w:anchor="_Toc82440582">
            <w:r>
              <w:rPr>
                <w:rStyle w:val="IndexLink"/>
                <w:rFonts w:ascii="Times New Roman" w:hAnsi="Times New Roman"/>
                <w:webHidden/>
              </w:rPr>
              <w:t>2.2.</w:t>
            </w:r>
            <w:r>
              <w:rPr>
                <w:rStyle w:val="IndexLink"/>
                <w:rFonts w:eastAsiaTheme="minorEastAsia" w:cstheme="minorBidi"/>
              </w:rPr>
              <w:tab/>
            </w:r>
            <w:r>
              <w:rPr>
                <w:rStyle w:val="IndexLink"/>
                <w:rFonts w:ascii="Times New Roman" w:hAnsi="Times New Roman"/>
              </w:rPr>
              <w:t>Main Entities, Activities and Data Structures</w:t>
            </w:r>
            <w:r>
              <w:rPr>
                <w:webHidden/>
              </w:rPr>
              <w:fldChar w:fldCharType="begin"/>
            </w:r>
            <w:r>
              <w:rPr>
                <w:webHidden/>
              </w:rPr>
              <w:instrText>PAGEREF _Toc82440582 \h</w:instrText>
            </w:r>
            <w:r>
              <w:rPr>
                <w:webHidden/>
              </w:rPr>
            </w:r>
            <w:r>
              <w:rPr>
                <w:webHidden/>
              </w:rPr>
              <w:fldChar w:fldCharType="separate"/>
            </w:r>
            <w:r>
              <w:rPr>
                <w:rStyle w:val="IndexLink"/>
              </w:rPr>
              <w:tab/>
              <w:t>3</w:t>
            </w:r>
            <w:r>
              <w:rPr>
                <w:webHidden/>
              </w:rPr>
              <w:fldChar w:fldCharType="end"/>
            </w:r>
          </w:hyperlink>
        </w:p>
        <w:p w14:paraId="5E28355E" w14:textId="77777777" w:rsidR="00120BEC" w:rsidRDefault="00285F46">
          <w:pPr>
            <w:pStyle w:val="TOC2"/>
            <w:tabs>
              <w:tab w:val="left" w:pos="880"/>
              <w:tab w:val="right" w:leader="dot" w:pos="9350"/>
            </w:tabs>
            <w:rPr>
              <w:rFonts w:asciiTheme="minorHAnsi" w:eastAsiaTheme="minorEastAsia" w:hAnsiTheme="minorHAnsi" w:cstheme="minorBidi"/>
            </w:rPr>
          </w:pPr>
          <w:hyperlink w:anchor="_Toc82440583">
            <w:r>
              <w:rPr>
                <w:rStyle w:val="IndexLink"/>
                <w:rFonts w:ascii="Times New Roman" w:hAnsi="Times New Roman"/>
                <w:webHidden/>
              </w:rPr>
              <w:t>2.3.</w:t>
            </w:r>
            <w:r>
              <w:rPr>
                <w:rStyle w:val="IndexLink"/>
                <w:rFonts w:eastAsiaTheme="minorEastAsia" w:cstheme="minorBidi"/>
              </w:rPr>
              <w:tab/>
            </w:r>
            <w:r>
              <w:rPr>
                <w:rStyle w:val="IndexLink"/>
                <w:rFonts w:ascii="Times New Roman" w:hAnsi="Times New Roman"/>
              </w:rPr>
              <w:t>Description of passing styles</w:t>
            </w:r>
            <w:r>
              <w:rPr>
                <w:webHidden/>
              </w:rPr>
              <w:fldChar w:fldCharType="begin"/>
            </w:r>
            <w:r>
              <w:rPr>
                <w:webHidden/>
              </w:rPr>
              <w:instrText>PAGEREF _To</w:instrText>
            </w:r>
            <w:r>
              <w:rPr>
                <w:webHidden/>
              </w:rPr>
              <w:instrText>c82440583 \h</w:instrText>
            </w:r>
            <w:r>
              <w:rPr>
                <w:webHidden/>
              </w:rPr>
            </w:r>
            <w:r>
              <w:rPr>
                <w:webHidden/>
              </w:rPr>
              <w:fldChar w:fldCharType="separate"/>
            </w:r>
            <w:r>
              <w:rPr>
                <w:rStyle w:val="IndexLink"/>
              </w:rPr>
              <w:tab/>
              <w:t>5</w:t>
            </w:r>
            <w:r>
              <w:rPr>
                <w:webHidden/>
              </w:rPr>
              <w:fldChar w:fldCharType="end"/>
            </w:r>
          </w:hyperlink>
        </w:p>
        <w:p w14:paraId="479439E7" w14:textId="77777777" w:rsidR="00120BEC" w:rsidRDefault="00285F46">
          <w:pPr>
            <w:pStyle w:val="TOC2"/>
            <w:tabs>
              <w:tab w:val="left" w:pos="880"/>
              <w:tab w:val="right" w:leader="dot" w:pos="9350"/>
            </w:tabs>
            <w:rPr>
              <w:rFonts w:asciiTheme="minorHAnsi" w:eastAsiaTheme="minorEastAsia" w:hAnsiTheme="minorHAnsi" w:cstheme="minorBidi"/>
            </w:rPr>
          </w:pPr>
          <w:hyperlink w:anchor="_Toc82440584">
            <w:r>
              <w:rPr>
                <w:rStyle w:val="IndexLink"/>
                <w:rFonts w:ascii="Times New Roman" w:hAnsi="Times New Roman"/>
                <w:webHidden/>
              </w:rPr>
              <w:t>2.4.</w:t>
            </w:r>
            <w:r>
              <w:rPr>
                <w:rStyle w:val="IndexLink"/>
                <w:rFonts w:eastAsiaTheme="minorEastAsia" w:cstheme="minorBidi"/>
              </w:rPr>
              <w:tab/>
            </w:r>
            <w:r>
              <w:rPr>
                <w:rStyle w:val="IndexLink"/>
                <w:rFonts w:ascii="Times New Roman" w:hAnsi="Times New Roman"/>
              </w:rPr>
              <w:t>Activities</w:t>
            </w:r>
            <w:r>
              <w:rPr>
                <w:webHidden/>
              </w:rPr>
              <w:fldChar w:fldCharType="begin"/>
            </w:r>
            <w:r>
              <w:rPr>
                <w:webHidden/>
              </w:rPr>
              <w:instrText>PAGEREF _Toc82440584 \h</w:instrText>
            </w:r>
            <w:r>
              <w:rPr>
                <w:webHidden/>
              </w:rPr>
            </w:r>
            <w:r>
              <w:rPr>
                <w:webHidden/>
              </w:rPr>
              <w:fldChar w:fldCharType="separate"/>
            </w:r>
            <w:r>
              <w:rPr>
                <w:rStyle w:val="IndexLink"/>
              </w:rPr>
              <w:tab/>
              <w:t>6</w:t>
            </w:r>
            <w:r>
              <w:rPr>
                <w:webHidden/>
              </w:rPr>
              <w:fldChar w:fldCharType="end"/>
            </w:r>
          </w:hyperlink>
        </w:p>
        <w:p w14:paraId="1C7E3C32" w14:textId="77777777" w:rsidR="00120BEC" w:rsidRDefault="00285F46">
          <w:pPr>
            <w:pStyle w:val="TOC2"/>
            <w:tabs>
              <w:tab w:val="left" w:pos="880"/>
              <w:tab w:val="right" w:leader="dot" w:pos="9350"/>
            </w:tabs>
            <w:rPr>
              <w:rFonts w:asciiTheme="minorHAnsi" w:eastAsiaTheme="minorEastAsia" w:hAnsiTheme="minorHAnsi" w:cstheme="minorBidi"/>
            </w:rPr>
          </w:pPr>
          <w:hyperlink w:anchor="_Toc82440585">
            <w:r>
              <w:rPr>
                <w:rStyle w:val="IndexLink"/>
                <w:rFonts w:ascii="Times New Roman" w:hAnsi="Times New Roman"/>
                <w:webHidden/>
              </w:rPr>
              <w:t>2.5.</w:t>
            </w:r>
            <w:r>
              <w:rPr>
                <w:rStyle w:val="IndexLink"/>
                <w:rFonts w:eastAsiaTheme="minorEastAsia" w:cstheme="minorBidi"/>
              </w:rPr>
              <w:tab/>
            </w:r>
            <w:r>
              <w:rPr>
                <w:rStyle w:val="IndexLink"/>
                <w:rFonts w:ascii="Times New Roman" w:hAnsi="Times New Roman"/>
              </w:rPr>
              <w:t>Design</w:t>
            </w:r>
            <w:r>
              <w:rPr>
                <w:webHidden/>
              </w:rPr>
              <w:fldChar w:fldCharType="begin"/>
            </w:r>
            <w:r>
              <w:rPr>
                <w:webHidden/>
              </w:rPr>
              <w:instrText>PAGEREF _Toc82440585 \h</w:instrText>
            </w:r>
            <w:r>
              <w:rPr>
                <w:webHidden/>
              </w:rPr>
            </w:r>
            <w:r>
              <w:rPr>
                <w:webHidden/>
              </w:rPr>
              <w:fldChar w:fldCharType="separate"/>
            </w:r>
            <w:r>
              <w:rPr>
                <w:rStyle w:val="IndexLink"/>
              </w:rPr>
              <w:tab/>
              <w:t>6</w:t>
            </w:r>
            <w:r>
              <w:rPr>
                <w:webHidden/>
              </w:rPr>
              <w:fldChar w:fldCharType="end"/>
            </w:r>
          </w:hyperlink>
        </w:p>
        <w:p w14:paraId="31D80582" w14:textId="77777777" w:rsidR="00120BEC" w:rsidRDefault="00285F46">
          <w:pPr>
            <w:pStyle w:val="TOC1"/>
            <w:tabs>
              <w:tab w:val="right" w:leader="dot" w:pos="9350"/>
            </w:tabs>
            <w:rPr>
              <w:rFonts w:asciiTheme="minorHAnsi" w:eastAsiaTheme="minorEastAsia" w:hAnsiTheme="minorHAnsi" w:cstheme="minorBidi"/>
            </w:rPr>
          </w:pPr>
          <w:hyperlink w:anchor="_Toc82440586">
            <w:r>
              <w:rPr>
                <w:rStyle w:val="IndexLink"/>
                <w:rFonts w:ascii="Times New Roman" w:hAnsi="Times New Roman"/>
                <w:webHidden/>
              </w:rPr>
              <w:t>Chapter 3</w:t>
            </w:r>
            <w:r>
              <w:rPr>
                <w:webHidden/>
              </w:rPr>
              <w:fldChar w:fldCharType="begin"/>
            </w:r>
            <w:r>
              <w:rPr>
                <w:webHidden/>
              </w:rPr>
              <w:instrText>PAGEREF _Toc82440586 \h</w:instrText>
            </w:r>
            <w:r>
              <w:rPr>
                <w:webHidden/>
              </w:rPr>
            </w:r>
            <w:r>
              <w:rPr>
                <w:webHidden/>
              </w:rPr>
              <w:fldChar w:fldCharType="separate"/>
            </w:r>
            <w:r>
              <w:rPr>
                <w:rStyle w:val="IndexLink"/>
              </w:rPr>
              <w:tab/>
              <w:t>11</w:t>
            </w:r>
            <w:r>
              <w:rPr>
                <w:webHidden/>
              </w:rPr>
              <w:fldChar w:fldCharType="end"/>
            </w:r>
          </w:hyperlink>
        </w:p>
        <w:p w14:paraId="475820AC" w14:textId="77777777" w:rsidR="00120BEC" w:rsidRDefault="00285F46">
          <w:pPr>
            <w:pStyle w:val="TOC2"/>
            <w:tabs>
              <w:tab w:val="right" w:leader="dot" w:pos="9350"/>
            </w:tabs>
            <w:rPr>
              <w:rFonts w:asciiTheme="minorHAnsi" w:eastAsiaTheme="minorEastAsia" w:hAnsiTheme="minorHAnsi" w:cstheme="minorBidi"/>
            </w:rPr>
          </w:pPr>
          <w:hyperlink w:anchor="_Toc82440587">
            <w:r>
              <w:rPr>
                <w:rStyle w:val="IndexLink"/>
                <w:rFonts w:ascii="Times New Roman" w:hAnsi="Times New Roman"/>
                <w:webHidden/>
              </w:rPr>
              <w:t>Implementation</w:t>
            </w:r>
            <w:r>
              <w:rPr>
                <w:webHidden/>
              </w:rPr>
              <w:fldChar w:fldCharType="begin"/>
            </w:r>
            <w:r>
              <w:rPr>
                <w:webHidden/>
              </w:rPr>
              <w:instrText>PAGEREF _Toc82440587 \h</w:instrText>
            </w:r>
            <w:r>
              <w:rPr>
                <w:webHidden/>
              </w:rPr>
            </w:r>
            <w:r>
              <w:rPr>
                <w:webHidden/>
              </w:rPr>
              <w:fldChar w:fldCharType="separate"/>
            </w:r>
            <w:r>
              <w:rPr>
                <w:rStyle w:val="IndexLink"/>
              </w:rPr>
              <w:tab/>
              <w:t>11</w:t>
            </w:r>
            <w:r>
              <w:rPr>
                <w:webHidden/>
              </w:rPr>
              <w:fldChar w:fldCharType="end"/>
            </w:r>
          </w:hyperlink>
        </w:p>
        <w:p w14:paraId="1AEA3529" w14:textId="77777777" w:rsidR="00120BEC" w:rsidRDefault="00285F46">
          <w:pPr>
            <w:pStyle w:val="TOC2"/>
            <w:tabs>
              <w:tab w:val="left" w:pos="880"/>
              <w:tab w:val="right" w:leader="dot" w:pos="9350"/>
            </w:tabs>
            <w:rPr>
              <w:rFonts w:asciiTheme="minorHAnsi" w:eastAsiaTheme="minorEastAsia" w:hAnsiTheme="minorHAnsi" w:cstheme="minorBidi"/>
            </w:rPr>
          </w:pPr>
          <w:hyperlink w:anchor="_Toc82440588">
            <w:r>
              <w:rPr>
                <w:rStyle w:val="IndexLink"/>
                <w:webHidden/>
              </w:rPr>
              <w:t>3.1.</w:t>
            </w:r>
            <w:r>
              <w:rPr>
                <w:rStyle w:val="IndexLink"/>
                <w:rFonts w:eastAsiaTheme="minorEastAsia" w:cstheme="minorBidi"/>
              </w:rPr>
              <w:tab/>
            </w:r>
            <w:r>
              <w:rPr>
                <w:rStyle w:val="IndexLink"/>
                <w:rFonts w:ascii="Times New Roman" w:hAnsi="Times New Roman"/>
              </w:rPr>
              <w:t>Implementa</w:t>
            </w:r>
            <w:r>
              <w:rPr>
                <w:rStyle w:val="IndexLink"/>
                <w:rFonts w:ascii="Times New Roman" w:hAnsi="Times New Roman"/>
              </w:rPr>
              <w:t>tion of parameter passing styles</w:t>
            </w:r>
            <w:r>
              <w:rPr>
                <w:webHidden/>
              </w:rPr>
              <w:fldChar w:fldCharType="begin"/>
            </w:r>
            <w:r>
              <w:rPr>
                <w:webHidden/>
              </w:rPr>
              <w:instrText>PAGEREF _Toc82440588 \h</w:instrText>
            </w:r>
            <w:r>
              <w:rPr>
                <w:webHidden/>
              </w:rPr>
            </w:r>
            <w:r>
              <w:rPr>
                <w:webHidden/>
              </w:rPr>
              <w:fldChar w:fldCharType="separate"/>
            </w:r>
            <w:r>
              <w:rPr>
                <w:rStyle w:val="IndexLink"/>
              </w:rPr>
              <w:tab/>
              <w:t>11</w:t>
            </w:r>
            <w:r>
              <w:rPr>
                <w:webHidden/>
              </w:rPr>
              <w:fldChar w:fldCharType="end"/>
            </w:r>
          </w:hyperlink>
        </w:p>
        <w:p w14:paraId="26063518" w14:textId="77777777" w:rsidR="00120BEC" w:rsidRDefault="00285F46">
          <w:pPr>
            <w:pStyle w:val="TOC2"/>
            <w:tabs>
              <w:tab w:val="left" w:pos="880"/>
              <w:tab w:val="right" w:leader="dot" w:pos="9350"/>
            </w:tabs>
            <w:rPr>
              <w:rFonts w:asciiTheme="minorHAnsi" w:eastAsiaTheme="minorEastAsia" w:hAnsiTheme="minorHAnsi" w:cstheme="minorBidi"/>
            </w:rPr>
          </w:pPr>
          <w:hyperlink w:anchor="_Toc82440589">
            <w:r>
              <w:rPr>
                <w:rStyle w:val="IndexLink"/>
                <w:webHidden/>
              </w:rPr>
              <w:t>3.2.</w:t>
            </w:r>
            <w:r>
              <w:rPr>
                <w:rStyle w:val="IndexLink"/>
                <w:rFonts w:eastAsiaTheme="minorEastAsia" w:cstheme="minorBidi"/>
              </w:rPr>
              <w:tab/>
            </w:r>
            <w:r>
              <w:rPr>
                <w:rStyle w:val="IndexLink"/>
                <w:rFonts w:ascii="Times New Roman" w:hAnsi="Times New Roman"/>
              </w:rPr>
              <w:t>Implementation of main structure for passing styles</w:t>
            </w:r>
            <w:r>
              <w:rPr>
                <w:webHidden/>
              </w:rPr>
              <w:fldChar w:fldCharType="begin"/>
            </w:r>
            <w:r>
              <w:rPr>
                <w:webHidden/>
              </w:rPr>
              <w:instrText>PAGEREF _Toc82440589 \h</w:instrText>
            </w:r>
            <w:r>
              <w:rPr>
                <w:webHidden/>
              </w:rPr>
            </w:r>
            <w:r>
              <w:rPr>
                <w:webHidden/>
              </w:rPr>
              <w:fldChar w:fldCharType="separate"/>
            </w:r>
            <w:r>
              <w:rPr>
                <w:rStyle w:val="IndexLink"/>
              </w:rPr>
              <w:tab/>
              <w:t>13</w:t>
            </w:r>
            <w:r>
              <w:rPr>
                <w:webHidden/>
              </w:rPr>
              <w:fldChar w:fldCharType="end"/>
            </w:r>
          </w:hyperlink>
        </w:p>
        <w:p w14:paraId="572FB355" w14:textId="77777777" w:rsidR="00120BEC" w:rsidRDefault="00285F46">
          <w:pPr>
            <w:pStyle w:val="TOC2"/>
            <w:tabs>
              <w:tab w:val="left" w:pos="880"/>
              <w:tab w:val="right" w:leader="dot" w:pos="9350"/>
            </w:tabs>
            <w:rPr>
              <w:rFonts w:asciiTheme="minorHAnsi" w:eastAsiaTheme="minorEastAsia" w:hAnsiTheme="minorHAnsi" w:cstheme="minorBidi"/>
            </w:rPr>
          </w:pPr>
          <w:hyperlink w:anchor="_Toc82440590">
            <w:r>
              <w:rPr>
                <w:rStyle w:val="IndexLink"/>
                <w:webHidden/>
              </w:rPr>
              <w:t>3.3.</w:t>
            </w:r>
            <w:r>
              <w:rPr>
                <w:rStyle w:val="IndexLink"/>
                <w:rFonts w:eastAsiaTheme="minorEastAsia" w:cstheme="minorBidi"/>
              </w:rPr>
              <w:tab/>
            </w:r>
            <w:r>
              <w:rPr>
                <w:rStyle w:val="IndexLink"/>
                <w:rFonts w:ascii="Times New Roman" w:hAnsi="Times New Roman"/>
              </w:rPr>
              <w:t>Operations on main structure</w:t>
            </w:r>
            <w:r>
              <w:rPr>
                <w:webHidden/>
              </w:rPr>
              <w:fldChar w:fldCharType="begin"/>
            </w:r>
            <w:r>
              <w:rPr>
                <w:webHidden/>
              </w:rPr>
              <w:instrText>PAGEREF _Toc82440590 \h</w:instrText>
            </w:r>
            <w:r>
              <w:rPr>
                <w:webHidden/>
              </w:rPr>
            </w:r>
            <w:r>
              <w:rPr>
                <w:webHidden/>
              </w:rPr>
              <w:fldChar w:fldCharType="separate"/>
            </w:r>
            <w:r>
              <w:rPr>
                <w:rStyle w:val="IndexLink"/>
              </w:rPr>
              <w:tab/>
              <w:t>13</w:t>
            </w:r>
            <w:r>
              <w:rPr>
                <w:webHidden/>
              </w:rPr>
              <w:fldChar w:fldCharType="end"/>
            </w:r>
          </w:hyperlink>
        </w:p>
        <w:p w14:paraId="5BFFA702" w14:textId="77777777" w:rsidR="00120BEC" w:rsidRDefault="00285F46">
          <w:pPr>
            <w:pStyle w:val="TOC1"/>
            <w:tabs>
              <w:tab w:val="right" w:leader="dot" w:pos="9350"/>
            </w:tabs>
            <w:rPr>
              <w:rFonts w:asciiTheme="minorHAnsi" w:eastAsiaTheme="minorEastAsia" w:hAnsiTheme="minorHAnsi" w:cstheme="minorBidi"/>
            </w:rPr>
          </w:pPr>
          <w:hyperlink w:anchor="_Toc82440591">
            <w:r>
              <w:rPr>
                <w:rStyle w:val="IndexLink"/>
                <w:rFonts w:ascii="Times New Roman" w:hAnsi="Times New Roman"/>
                <w:webHidden/>
              </w:rPr>
              <w:t>Chapter 4</w:t>
            </w:r>
            <w:r>
              <w:rPr>
                <w:webHidden/>
              </w:rPr>
              <w:fldChar w:fldCharType="begin"/>
            </w:r>
            <w:r>
              <w:rPr>
                <w:webHidden/>
              </w:rPr>
              <w:instrText>PAGEREF _Toc82440591 \h</w:instrText>
            </w:r>
            <w:r>
              <w:rPr>
                <w:webHidden/>
              </w:rPr>
            </w:r>
            <w:r>
              <w:rPr>
                <w:webHidden/>
              </w:rPr>
              <w:fldChar w:fldCharType="separate"/>
            </w:r>
            <w:r>
              <w:rPr>
                <w:rStyle w:val="IndexLink"/>
              </w:rPr>
              <w:tab/>
              <w:t>15</w:t>
            </w:r>
            <w:r>
              <w:rPr>
                <w:webHidden/>
              </w:rPr>
              <w:fldChar w:fldCharType="end"/>
            </w:r>
          </w:hyperlink>
        </w:p>
        <w:p w14:paraId="79B6DD7A" w14:textId="77777777" w:rsidR="00120BEC" w:rsidRDefault="00285F46">
          <w:pPr>
            <w:pStyle w:val="TOC2"/>
            <w:tabs>
              <w:tab w:val="right" w:leader="dot" w:pos="9350"/>
            </w:tabs>
            <w:rPr>
              <w:rFonts w:asciiTheme="minorHAnsi" w:eastAsiaTheme="minorEastAsia" w:hAnsiTheme="minorHAnsi" w:cstheme="minorBidi"/>
            </w:rPr>
          </w:pPr>
          <w:hyperlink w:anchor="_Toc82440592">
            <w:r>
              <w:rPr>
                <w:rStyle w:val="IndexLink"/>
                <w:rFonts w:ascii="Times New Roman" w:hAnsi="Times New Roman"/>
                <w:webHidden/>
              </w:rPr>
              <w:t>Results and Discussions</w:t>
            </w:r>
            <w:r>
              <w:rPr>
                <w:webHidden/>
              </w:rPr>
              <w:fldChar w:fldCharType="begin"/>
            </w:r>
            <w:r>
              <w:rPr>
                <w:webHidden/>
              </w:rPr>
              <w:instrText>PAGEREF _Toc82440592 \h</w:instrText>
            </w:r>
            <w:r>
              <w:rPr>
                <w:webHidden/>
              </w:rPr>
            </w:r>
            <w:r>
              <w:rPr>
                <w:webHidden/>
              </w:rPr>
              <w:fldChar w:fldCharType="separate"/>
            </w:r>
            <w:r>
              <w:rPr>
                <w:rStyle w:val="IndexLink"/>
              </w:rPr>
              <w:tab/>
              <w:t>15</w:t>
            </w:r>
            <w:r>
              <w:rPr>
                <w:webHidden/>
              </w:rPr>
              <w:fldChar w:fldCharType="end"/>
            </w:r>
          </w:hyperlink>
        </w:p>
        <w:p w14:paraId="775B84C8" w14:textId="77777777" w:rsidR="00120BEC" w:rsidRDefault="00285F46">
          <w:pPr>
            <w:pStyle w:val="TOC1"/>
            <w:tabs>
              <w:tab w:val="right" w:leader="dot" w:pos="9350"/>
            </w:tabs>
            <w:rPr>
              <w:rFonts w:asciiTheme="minorHAnsi" w:eastAsiaTheme="minorEastAsia" w:hAnsiTheme="minorHAnsi" w:cstheme="minorBidi"/>
            </w:rPr>
          </w:pPr>
          <w:hyperlink w:anchor="_Toc82440593">
            <w:r>
              <w:rPr>
                <w:rStyle w:val="IndexLink"/>
                <w:rFonts w:ascii="Times New Roman" w:hAnsi="Times New Roman"/>
                <w:webHidden/>
              </w:rPr>
              <w:t>Chapter 5</w:t>
            </w:r>
            <w:r>
              <w:rPr>
                <w:webHidden/>
              </w:rPr>
              <w:fldChar w:fldCharType="begin"/>
            </w:r>
            <w:r>
              <w:rPr>
                <w:webHidden/>
              </w:rPr>
              <w:instrText>PAGEREF _Toc82440593 \h</w:instrText>
            </w:r>
            <w:r>
              <w:rPr>
                <w:webHidden/>
              </w:rPr>
            </w:r>
            <w:r>
              <w:rPr>
                <w:webHidden/>
              </w:rPr>
              <w:fldChar w:fldCharType="separate"/>
            </w:r>
            <w:r>
              <w:rPr>
                <w:rStyle w:val="IndexLink"/>
              </w:rPr>
              <w:tab/>
              <w:t>21</w:t>
            </w:r>
            <w:r>
              <w:rPr>
                <w:webHidden/>
              </w:rPr>
              <w:fldChar w:fldCharType="end"/>
            </w:r>
          </w:hyperlink>
        </w:p>
        <w:p w14:paraId="0D01E96A" w14:textId="77777777" w:rsidR="00120BEC" w:rsidRDefault="00285F46">
          <w:pPr>
            <w:pStyle w:val="TOC2"/>
            <w:tabs>
              <w:tab w:val="right" w:leader="dot" w:pos="9350"/>
            </w:tabs>
            <w:rPr>
              <w:rFonts w:asciiTheme="minorHAnsi" w:eastAsiaTheme="minorEastAsia" w:hAnsiTheme="minorHAnsi" w:cstheme="minorBidi"/>
            </w:rPr>
          </w:pPr>
          <w:hyperlink w:anchor="_Toc82440594">
            <w:r>
              <w:rPr>
                <w:rStyle w:val="IndexLink"/>
                <w:rFonts w:ascii="Times New Roman" w:hAnsi="Times New Roman"/>
                <w:webHidden/>
              </w:rPr>
              <w:t>Conclusion</w:t>
            </w:r>
            <w:r>
              <w:rPr>
                <w:webHidden/>
              </w:rPr>
              <w:fldChar w:fldCharType="begin"/>
            </w:r>
            <w:r>
              <w:rPr>
                <w:webHidden/>
              </w:rPr>
              <w:instrText>PAGEREF _Toc82440594 \h</w:instrText>
            </w:r>
            <w:r>
              <w:rPr>
                <w:webHidden/>
              </w:rPr>
            </w:r>
            <w:r>
              <w:rPr>
                <w:webHidden/>
              </w:rPr>
              <w:fldChar w:fldCharType="separate"/>
            </w:r>
            <w:r>
              <w:rPr>
                <w:rStyle w:val="IndexLink"/>
              </w:rPr>
              <w:tab/>
              <w:t>21</w:t>
            </w:r>
            <w:r>
              <w:rPr>
                <w:webHidden/>
              </w:rPr>
              <w:fldChar w:fldCharType="end"/>
            </w:r>
          </w:hyperlink>
        </w:p>
        <w:p w14:paraId="1D644B9F" w14:textId="77777777" w:rsidR="00120BEC" w:rsidRDefault="00285F46">
          <w:pPr>
            <w:pStyle w:val="TOC1"/>
            <w:tabs>
              <w:tab w:val="right" w:leader="dot" w:pos="9350"/>
            </w:tabs>
            <w:rPr>
              <w:rFonts w:asciiTheme="minorHAnsi" w:eastAsiaTheme="minorEastAsia" w:hAnsiTheme="minorHAnsi" w:cstheme="minorBidi"/>
            </w:rPr>
          </w:pPr>
          <w:hyperlink w:anchor="_Toc82440595">
            <w:r>
              <w:rPr>
                <w:rStyle w:val="IndexLink"/>
                <w:rFonts w:ascii="Times New Roman" w:hAnsi="Times New Roman"/>
                <w:webHidden/>
                <w:lang w:val="fr-FR"/>
              </w:rPr>
              <w:t>REFERENCES</w:t>
            </w:r>
            <w:r>
              <w:rPr>
                <w:webHidden/>
              </w:rPr>
              <w:fldChar w:fldCharType="begin"/>
            </w:r>
            <w:r>
              <w:rPr>
                <w:webHidden/>
              </w:rPr>
              <w:instrText>PAGEREF _Toc82440595 \h</w:instrText>
            </w:r>
            <w:r>
              <w:rPr>
                <w:webHidden/>
              </w:rPr>
            </w:r>
            <w:r>
              <w:rPr>
                <w:webHidden/>
              </w:rPr>
              <w:fldChar w:fldCharType="separate"/>
            </w:r>
            <w:r>
              <w:rPr>
                <w:rStyle w:val="IndexLink"/>
              </w:rPr>
              <w:tab/>
              <w:t>22</w:t>
            </w:r>
            <w:r>
              <w:rPr>
                <w:webHidden/>
              </w:rPr>
              <w:fldChar w:fldCharType="end"/>
            </w:r>
          </w:hyperlink>
        </w:p>
        <w:p w14:paraId="2BB5CA83" w14:textId="77777777" w:rsidR="00120BEC" w:rsidRDefault="00285F46">
          <w:pPr>
            <w:pStyle w:val="TOC1"/>
            <w:tabs>
              <w:tab w:val="right" w:leader="dot" w:pos="9350"/>
            </w:tabs>
            <w:rPr>
              <w:rFonts w:asciiTheme="minorHAnsi" w:eastAsiaTheme="minorEastAsia" w:hAnsiTheme="minorHAnsi" w:cstheme="minorBidi"/>
            </w:rPr>
          </w:pPr>
          <w:hyperlink w:anchor="_Toc82440596">
            <w:r>
              <w:rPr>
                <w:rStyle w:val="IndexLink"/>
                <w:rFonts w:ascii="Times New Roman" w:hAnsi="Times New Roman"/>
                <w:webHidden/>
                <w:lang w:val="en-GB"/>
              </w:rPr>
              <w:t>APPENDIX</w:t>
            </w:r>
            <w:r>
              <w:rPr>
                <w:webHidden/>
              </w:rPr>
              <w:fldChar w:fldCharType="begin"/>
            </w:r>
            <w:r>
              <w:rPr>
                <w:webHidden/>
              </w:rPr>
              <w:instrText>PAGEREF _Toc82440596 \h</w:instrText>
            </w:r>
            <w:r>
              <w:rPr>
                <w:webHidden/>
              </w:rPr>
            </w:r>
            <w:r>
              <w:rPr>
                <w:webHidden/>
              </w:rPr>
              <w:fldChar w:fldCharType="separate"/>
            </w:r>
            <w:r>
              <w:rPr>
                <w:rStyle w:val="IndexLink"/>
              </w:rPr>
              <w:tab/>
              <w:t>23</w:t>
            </w:r>
            <w:r>
              <w:rPr>
                <w:webHidden/>
              </w:rPr>
              <w:fldChar w:fldCharType="end"/>
            </w:r>
          </w:hyperlink>
        </w:p>
        <w:p w14:paraId="7826BC75" w14:textId="77777777" w:rsidR="00120BEC" w:rsidRDefault="00285F46">
          <w:pPr>
            <w:jc w:val="center"/>
            <w:rPr>
              <w:rFonts w:ascii="Times New Roman" w:hAnsi="Times New Roman" w:cs="Times New Roman"/>
              <w:sz w:val="24"/>
              <w:szCs w:val="24"/>
            </w:rPr>
          </w:pPr>
          <w:r>
            <w:rPr>
              <w:rFonts w:ascii="Times New Roman" w:hAnsi="Times New Roman" w:cs="Times New Roman"/>
              <w:sz w:val="24"/>
              <w:szCs w:val="24"/>
            </w:rPr>
            <w:fldChar w:fldCharType="end"/>
          </w:r>
        </w:p>
      </w:sdtContent>
    </w:sdt>
    <w:p w14:paraId="0118CF8A" w14:textId="77777777" w:rsidR="00120BEC" w:rsidRDefault="00120BEC">
      <w:pPr>
        <w:sectPr w:rsidR="00120BEC">
          <w:headerReference w:type="default" r:id="rId13"/>
          <w:footerReference w:type="default" r:id="rId14"/>
          <w:pgSz w:w="12240" w:h="15840"/>
          <w:pgMar w:top="1440" w:right="1440" w:bottom="1440" w:left="1440" w:header="708" w:footer="708" w:gutter="0"/>
          <w:pgNumType w:fmt="lowerRoman" w:start="2"/>
          <w:cols w:space="720"/>
          <w:formProt w:val="0"/>
          <w:docGrid w:linePitch="100" w:charSpace="4096"/>
        </w:sectPr>
      </w:pPr>
    </w:p>
    <w:p w14:paraId="2FDE9E80" w14:textId="77777777" w:rsidR="00120BEC" w:rsidRDefault="00285F46">
      <w:pPr>
        <w:pStyle w:val="Heading1"/>
        <w:jc w:val="both"/>
        <w:rPr>
          <w:rFonts w:ascii="Times New Roman" w:hAnsi="Times New Roman"/>
          <w:b/>
          <w:color w:val="auto"/>
        </w:rPr>
      </w:pPr>
      <w:bookmarkStart w:id="24" w:name="_Toc82440573"/>
      <w:bookmarkStart w:id="25" w:name="_Toc53478125"/>
      <w:r>
        <w:rPr>
          <w:rFonts w:ascii="Times New Roman" w:hAnsi="Times New Roman"/>
          <w:b/>
          <w:color w:val="auto"/>
        </w:rPr>
        <w:lastRenderedPageBreak/>
        <w:t>Chapter 1</w:t>
      </w:r>
      <w:bookmarkEnd w:id="24"/>
      <w:bookmarkEnd w:id="25"/>
    </w:p>
    <w:p w14:paraId="0A736547" w14:textId="77777777" w:rsidR="00120BEC" w:rsidRDefault="00285F46">
      <w:pPr>
        <w:pStyle w:val="Heading2"/>
        <w:rPr>
          <w:rFonts w:ascii="Times New Roman" w:hAnsi="Times New Roman"/>
          <w:b/>
          <w:color w:val="auto"/>
          <w:sz w:val="32"/>
          <w:szCs w:val="32"/>
        </w:rPr>
      </w:pPr>
      <w:bookmarkStart w:id="26" w:name="_Toc82440574"/>
      <w:bookmarkStart w:id="27" w:name="_Toc53478126"/>
      <w:r>
        <w:rPr>
          <w:rFonts w:ascii="Times New Roman" w:hAnsi="Times New Roman"/>
          <w:b/>
          <w:color w:val="auto"/>
          <w:sz w:val="32"/>
          <w:szCs w:val="32"/>
        </w:rPr>
        <w:t>Introduction</w:t>
      </w:r>
      <w:bookmarkEnd w:id="26"/>
      <w:bookmarkEnd w:id="27"/>
    </w:p>
    <w:p w14:paraId="08010C6E" w14:textId="77777777" w:rsidR="00120BEC" w:rsidRDefault="00120BEC">
      <w:pPr>
        <w:widowControl/>
        <w:spacing w:after="160" w:line="252" w:lineRule="auto"/>
        <w:textAlignment w:val="auto"/>
        <w:rPr>
          <w:rFonts w:ascii="Times New Roman" w:hAnsi="Times New Roman" w:cs="Times New Roman"/>
          <w:sz w:val="24"/>
          <w:szCs w:val="24"/>
        </w:rPr>
      </w:pPr>
    </w:p>
    <w:p w14:paraId="2B469990" w14:textId="77777777" w:rsidR="00120BEC" w:rsidRDefault="00120BEC">
      <w:pPr>
        <w:widowControl/>
        <w:spacing w:after="160" w:line="252" w:lineRule="auto"/>
        <w:textAlignment w:val="auto"/>
        <w:rPr>
          <w:rFonts w:ascii="Times New Roman" w:hAnsi="Times New Roman" w:cs="Times New Roman"/>
          <w:sz w:val="24"/>
          <w:szCs w:val="24"/>
        </w:rPr>
      </w:pPr>
    </w:p>
    <w:p w14:paraId="4E7DF0FB" w14:textId="77777777" w:rsidR="00120BEC" w:rsidRDefault="00120BEC">
      <w:pPr>
        <w:widowControl/>
        <w:spacing w:after="160" w:line="252" w:lineRule="auto"/>
        <w:textAlignment w:val="auto"/>
        <w:rPr>
          <w:rFonts w:ascii="Times New Roman" w:hAnsi="Times New Roman" w:cs="Times New Roman"/>
          <w:sz w:val="24"/>
          <w:szCs w:val="24"/>
        </w:rPr>
      </w:pPr>
    </w:p>
    <w:p w14:paraId="5092B033" w14:textId="77777777" w:rsidR="00120BEC" w:rsidRDefault="00285F46">
      <w:pPr>
        <w:pStyle w:val="Heading2"/>
        <w:widowControl/>
        <w:numPr>
          <w:ilvl w:val="1"/>
          <w:numId w:val="1"/>
        </w:numPr>
        <w:spacing w:line="360" w:lineRule="auto"/>
        <w:jc w:val="both"/>
        <w:rPr>
          <w:rFonts w:ascii="Times New Roman" w:hAnsi="Times New Roman"/>
          <w:b/>
          <w:color w:val="auto"/>
          <w:sz w:val="24"/>
          <w:lang w:val="en-GB"/>
        </w:rPr>
      </w:pPr>
      <w:bookmarkStart w:id="28" w:name="_Toc82440575"/>
      <w:bookmarkStart w:id="29" w:name="_Toc53478127"/>
      <w:bookmarkStart w:id="30" w:name="_Toc51718550"/>
      <w:r>
        <w:rPr>
          <w:rFonts w:ascii="Times New Roman" w:hAnsi="Times New Roman"/>
          <w:b/>
          <w:color w:val="auto"/>
          <w:sz w:val="24"/>
          <w:lang w:val="en-GB"/>
        </w:rPr>
        <w:t>Project Motivation</w:t>
      </w:r>
      <w:bookmarkEnd w:id="28"/>
      <w:bookmarkEnd w:id="29"/>
      <w:bookmarkEnd w:id="30"/>
    </w:p>
    <w:p w14:paraId="267E82F9" w14:textId="77777777" w:rsidR="00120BEC" w:rsidRDefault="00285F46">
      <w:pPr>
        <w:pStyle w:val="Standard"/>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Rapid growth of programming languages and software systems has increased the need for efficient and more reliable passing </w:t>
      </w:r>
      <w:r>
        <w:rPr>
          <w:rFonts w:ascii="Times New Roman" w:hAnsi="Times New Roman" w:cs="Times New Roman"/>
          <w:sz w:val="24"/>
          <w:szCs w:val="24"/>
          <w:lang w:val="en-GB"/>
        </w:rPr>
        <w:t>styles for communication between modules (or functions) of programming languages or systems and also across different application domains. With the ever-increasing data to be communicated between different application domains, there is the need for an effi</w:t>
      </w:r>
      <w:r>
        <w:rPr>
          <w:rFonts w:ascii="Times New Roman" w:hAnsi="Times New Roman" w:cs="Times New Roman"/>
          <w:sz w:val="24"/>
          <w:szCs w:val="24"/>
          <w:lang w:val="en-GB"/>
        </w:rPr>
        <w:t>cient structure to hold the data and a passing style to safely communicate the data in an efficient way.</w:t>
      </w:r>
    </w:p>
    <w:p w14:paraId="5E735A41" w14:textId="77777777" w:rsidR="00120BEC" w:rsidRDefault="00285F46">
      <w:pPr>
        <w:pStyle w:val="Standard"/>
        <w:spacing w:line="360" w:lineRule="auto"/>
        <w:jc w:val="both"/>
        <w:rPr>
          <w:rFonts w:ascii="Times New Roman" w:hAnsi="Times New Roman"/>
          <w:b/>
        </w:rPr>
      </w:pPr>
      <w:r>
        <w:rPr>
          <w:rFonts w:ascii="Times New Roman" w:hAnsi="Times New Roman" w:cs="Times New Roman"/>
          <w:sz w:val="24"/>
          <w:szCs w:val="24"/>
          <w:lang w:val="en-GB"/>
        </w:rPr>
        <w:t>We therefore seek to develop a Passing Style Container (PSC)</w:t>
      </w:r>
      <w:del w:id="31" w:author="Unknown Author" w:date="2021-11-28T08:57:00Z">
        <w:r>
          <w:rPr>
            <w:rFonts w:ascii="Times New Roman" w:hAnsi="Times New Roman" w:cs="Times New Roman"/>
            <w:sz w:val="24"/>
            <w:szCs w:val="24"/>
            <w:lang w:val="en-GB"/>
          </w:rPr>
          <w:delText>,</w:delText>
        </w:r>
      </w:del>
      <w:r>
        <w:rPr>
          <w:rFonts w:ascii="Times New Roman" w:hAnsi="Times New Roman" w:cs="Times New Roman"/>
          <w:sz w:val="24"/>
          <w:szCs w:val="24"/>
          <w:lang w:val="en-GB"/>
        </w:rPr>
        <w:t xml:space="preserve"> which explores the various factors known to affect parameter passing styles.</w:t>
      </w:r>
      <w:r>
        <w:t xml:space="preserve"> </w:t>
      </w:r>
      <w:r>
        <w:rPr>
          <w:rFonts w:ascii="Times New Roman" w:hAnsi="Times New Roman" w:cs="Times New Roman"/>
          <w:sz w:val="24"/>
          <w:szCs w:val="24"/>
        </w:rPr>
        <w:t>A</w:t>
      </w:r>
      <w:proofErr w:type="spellStart"/>
      <w:r>
        <w:rPr>
          <w:rFonts w:ascii="Times New Roman" w:hAnsi="Times New Roman" w:cs="Times New Roman"/>
          <w:sz w:val="24"/>
          <w:szCs w:val="24"/>
          <w:lang w:val="en-GB"/>
        </w:rPr>
        <w:t>lso</w:t>
      </w:r>
      <w:proofErr w:type="spellEnd"/>
      <w:r>
        <w:rPr>
          <w:rFonts w:ascii="Times New Roman" w:hAnsi="Times New Roman" w:cs="Times New Roman"/>
          <w:sz w:val="24"/>
          <w:szCs w:val="24"/>
          <w:lang w:val="en-GB"/>
        </w:rPr>
        <w:t>, we identify values of factors (known to affect parameter passing styles) that are predicted to yield good performance. In addition, we develop functions (operations) for ma</w:t>
      </w:r>
      <w:r>
        <w:rPr>
          <w:rFonts w:ascii="Times New Roman" w:hAnsi="Times New Roman" w:cs="Times New Roman"/>
          <w:sz w:val="24"/>
          <w:szCs w:val="24"/>
          <w:lang w:val="en-GB"/>
        </w:rPr>
        <w:t>nipulating the PSC. Some of the permissible operations on the PSC include</w:t>
      </w:r>
      <w:ins w:id="32" w:author="Unknown Author" w:date="2021-11-28T09:11:00Z">
        <w:r>
          <w:rPr>
            <w:rFonts w:ascii="Times New Roman" w:hAnsi="Times New Roman" w:cs="Times New Roman"/>
            <w:sz w:val="24"/>
            <w:szCs w:val="24"/>
            <w:lang w:val="en-GB"/>
          </w:rPr>
          <w:t xml:space="preserve"> the following</w:t>
        </w:r>
      </w:ins>
      <w:r>
        <w:rPr>
          <w:rFonts w:ascii="Times New Roman" w:hAnsi="Times New Roman" w:cs="Times New Roman"/>
          <w:sz w:val="24"/>
          <w:szCs w:val="24"/>
          <w:lang w:val="en-GB"/>
        </w:rPr>
        <w:t>:</w:t>
      </w:r>
    </w:p>
    <w:p w14:paraId="0A5A5A9D" w14:textId="77777777" w:rsidR="00120BEC" w:rsidRDefault="00285F46">
      <w:pPr>
        <w:pStyle w:val="ListParagraph"/>
        <w:widowControl/>
        <w:numPr>
          <w:ilvl w:val="0"/>
          <w:numId w:val="2"/>
        </w:numPr>
        <w:spacing w:after="16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Add a new parameter passing style.</w:t>
      </w:r>
    </w:p>
    <w:p w14:paraId="4752FB32" w14:textId="77777777" w:rsidR="00120BEC" w:rsidRDefault="00285F46">
      <w:pPr>
        <w:pStyle w:val="ListParagraph"/>
        <w:widowControl/>
        <w:numPr>
          <w:ilvl w:val="0"/>
          <w:numId w:val="2"/>
        </w:numPr>
        <w:spacing w:after="16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Remove an existing passing style.</w:t>
      </w:r>
    </w:p>
    <w:p w14:paraId="557B95EA" w14:textId="77777777" w:rsidR="00120BEC" w:rsidRDefault="00285F46">
      <w:pPr>
        <w:pStyle w:val="ListParagraph"/>
        <w:widowControl/>
        <w:numPr>
          <w:ilvl w:val="0"/>
          <w:numId w:val="2"/>
        </w:numPr>
        <w:spacing w:after="16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See various passing styles in the PSC.</w:t>
      </w:r>
    </w:p>
    <w:p w14:paraId="0133094E" w14:textId="77777777" w:rsidR="00120BEC" w:rsidRDefault="00285F46">
      <w:pPr>
        <w:pStyle w:val="Standard"/>
        <w:spacing w:line="360" w:lineRule="auto"/>
        <w:jc w:val="both"/>
        <w:rPr>
          <w:rFonts w:ascii="Times New Roman" w:hAnsi="Times New Roman"/>
          <w:b/>
        </w:rPr>
      </w:pPr>
      <w:r>
        <w:rPr>
          <w:rFonts w:ascii="Times New Roman" w:hAnsi="Times New Roman" w:cs="Times New Roman"/>
          <w:sz w:val="24"/>
          <w:szCs w:val="24"/>
          <w:lang w:val="en-GB"/>
        </w:rPr>
        <w:t>My interest in this project is to model and develop a passi</w:t>
      </w:r>
      <w:r>
        <w:rPr>
          <w:rFonts w:ascii="Times New Roman" w:hAnsi="Times New Roman" w:cs="Times New Roman"/>
          <w:sz w:val="24"/>
          <w:szCs w:val="24"/>
          <w:lang w:val="en-GB"/>
        </w:rPr>
        <w:t>ng style container (PSC) that can serve users to communicate and protect their data between application domains. Also, due to the ever-increasing amount of data to communicate, users can define and add new, even more efficient passing styles in the PSC. Th</w:t>
      </w:r>
      <w:r>
        <w:rPr>
          <w:rFonts w:ascii="Times New Roman" w:hAnsi="Times New Roman" w:cs="Times New Roman"/>
          <w:sz w:val="24"/>
          <w:szCs w:val="24"/>
          <w:lang w:val="en-GB"/>
        </w:rPr>
        <w:t>e ability of the PSC could achieve the evolving need for efficient parameter passing.</w:t>
      </w:r>
    </w:p>
    <w:p w14:paraId="1DF899E7" w14:textId="77777777" w:rsidR="00120BEC" w:rsidRDefault="00120BEC">
      <w:pPr>
        <w:widowControl/>
        <w:spacing w:after="160" w:line="252" w:lineRule="auto"/>
        <w:textAlignment w:val="auto"/>
        <w:rPr>
          <w:rFonts w:ascii="Times New Roman" w:hAnsi="Times New Roman"/>
          <w:b/>
        </w:rPr>
      </w:pPr>
    </w:p>
    <w:p w14:paraId="6534FEF8" w14:textId="77777777" w:rsidR="00120BEC" w:rsidRDefault="00285F46">
      <w:pPr>
        <w:pStyle w:val="Heading2"/>
        <w:numPr>
          <w:ilvl w:val="1"/>
          <w:numId w:val="1"/>
        </w:numPr>
        <w:spacing w:line="360" w:lineRule="auto"/>
        <w:jc w:val="both"/>
        <w:rPr>
          <w:rFonts w:ascii="Times New Roman" w:hAnsi="Times New Roman"/>
          <w:b/>
          <w:color w:val="auto"/>
          <w:sz w:val="24"/>
          <w:lang w:val="en-GB"/>
        </w:rPr>
      </w:pPr>
      <w:bookmarkStart w:id="33" w:name="_Toc82440576"/>
      <w:bookmarkStart w:id="34" w:name="_Toc53478128"/>
      <w:bookmarkStart w:id="35" w:name="_Toc51718551"/>
      <w:r>
        <w:rPr>
          <w:rFonts w:ascii="Times New Roman" w:hAnsi="Times New Roman"/>
          <w:b/>
          <w:color w:val="auto"/>
          <w:sz w:val="24"/>
          <w:lang w:val="en-GB"/>
        </w:rPr>
        <w:t>Project Aim</w:t>
      </w:r>
      <w:ins w:id="36" w:author="Unknown Author" w:date="2021-11-28T09:13:00Z">
        <w:r>
          <w:rPr>
            <w:rFonts w:ascii="Times New Roman" w:hAnsi="Times New Roman"/>
            <w:b/>
            <w:color w:val="auto"/>
            <w:sz w:val="24"/>
            <w:lang w:val="en-GB"/>
          </w:rPr>
          <w:t xml:space="preserve"> and Objective</w:t>
        </w:r>
      </w:ins>
      <w:r>
        <w:rPr>
          <w:rFonts w:ascii="Times New Roman" w:hAnsi="Times New Roman"/>
          <w:b/>
          <w:color w:val="auto"/>
          <w:sz w:val="24"/>
          <w:lang w:val="en-GB"/>
        </w:rPr>
        <w:t>s</w:t>
      </w:r>
      <w:bookmarkEnd w:id="33"/>
      <w:bookmarkEnd w:id="34"/>
      <w:bookmarkEnd w:id="35"/>
    </w:p>
    <w:p w14:paraId="3D266372" w14:textId="77777777" w:rsidR="00120BEC" w:rsidRDefault="00285F46">
      <w:pPr>
        <w:pStyle w:val="Standard"/>
        <w:widowControl w:val="0"/>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aim of this project is to develop a PSC that closely examines how to pass parameters (including </w:t>
      </w:r>
      <w:r>
        <w:rPr>
          <w:rFonts w:ascii="Times New Roman" w:hAnsi="Times New Roman" w:cs="Times New Roman"/>
          <w:sz w:val="24"/>
          <w:szCs w:val="24"/>
          <w:lang w:val="en-GB"/>
        </w:rPr>
        <w:lastRenderedPageBreak/>
        <w:t>novel styles) and takes into account facto</w:t>
      </w:r>
      <w:r>
        <w:rPr>
          <w:rFonts w:ascii="Times New Roman" w:hAnsi="Times New Roman" w:cs="Times New Roman"/>
          <w:sz w:val="24"/>
          <w:szCs w:val="24"/>
          <w:lang w:val="en-GB"/>
        </w:rPr>
        <w:t>rs that affect parameter passing such as entity passed (</w:t>
      </w:r>
      <w:proofErr w:type="gramStart"/>
      <w:r>
        <w:rPr>
          <w:rFonts w:ascii="Times New Roman" w:hAnsi="Times New Roman" w:cs="Times New Roman"/>
          <w:sz w:val="24"/>
          <w:szCs w:val="24"/>
          <w:lang w:val="en-GB"/>
        </w:rPr>
        <w:t>e.g.</w:t>
      </w:r>
      <w:proofErr w:type="gramEnd"/>
      <w:r>
        <w:rPr>
          <w:rFonts w:ascii="Times New Roman" w:hAnsi="Times New Roman" w:cs="Times New Roman"/>
          <w:sz w:val="24"/>
          <w:szCs w:val="24"/>
          <w:lang w:val="en-GB"/>
        </w:rPr>
        <w:t xml:space="preserve"> value or computation), evaluation, execution context and typing.</w:t>
      </w:r>
    </w:p>
    <w:p w14:paraId="04C1EB6D" w14:textId="77777777" w:rsidR="00120BEC" w:rsidRDefault="00285F46">
      <w:pPr>
        <w:pStyle w:val="Standard"/>
        <w:spacing w:line="360" w:lineRule="auto"/>
        <w:jc w:val="both"/>
        <w:rPr>
          <w:rFonts w:ascii="Times New Roman" w:hAnsi="Times New Roman"/>
          <w:b/>
        </w:rPr>
      </w:pPr>
      <w:r>
        <w:rPr>
          <w:rFonts w:ascii="Times New Roman" w:hAnsi="Times New Roman" w:cs="Times New Roman"/>
          <w:sz w:val="24"/>
          <w:szCs w:val="24"/>
          <w:lang w:val="en-GB"/>
        </w:rPr>
        <w:t>The objectives of this project are to:</w:t>
      </w:r>
    </w:p>
    <w:p w14:paraId="1E71745D" w14:textId="77777777" w:rsidR="00120BEC" w:rsidRDefault="00285F46">
      <w:pPr>
        <w:pStyle w:val="Standard"/>
        <w:numPr>
          <w:ilvl w:val="0"/>
          <w:numId w:val="3"/>
        </w:numPr>
        <w:spacing w:line="360" w:lineRule="auto"/>
        <w:jc w:val="both"/>
        <w:rPr>
          <w:rFonts w:ascii="Times New Roman" w:hAnsi="Times New Roman"/>
          <w:b/>
        </w:rPr>
      </w:pPr>
      <w:r>
        <w:rPr>
          <w:rFonts w:ascii="Times New Roman" w:hAnsi="Times New Roman" w:cs="Times New Roman"/>
          <w:sz w:val="24"/>
          <w:szCs w:val="24"/>
          <w:lang w:val="en-GB"/>
        </w:rPr>
        <w:t>Identify and group the various parameter passing styles.</w:t>
      </w:r>
    </w:p>
    <w:p w14:paraId="0189DD5E" w14:textId="77777777" w:rsidR="00120BEC" w:rsidRDefault="00285F46">
      <w:pPr>
        <w:pStyle w:val="ListParagraph"/>
        <w:widowControl/>
        <w:numPr>
          <w:ilvl w:val="0"/>
          <w:numId w:val="3"/>
        </w:numPr>
        <w:spacing w:after="16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Develop a passing style container </w:t>
      </w:r>
      <w:r>
        <w:rPr>
          <w:rFonts w:ascii="Times New Roman" w:hAnsi="Times New Roman" w:cs="Times New Roman"/>
          <w:sz w:val="24"/>
          <w:szCs w:val="24"/>
          <w:lang w:val="en-GB"/>
        </w:rPr>
        <w:t>(PSC) that holds parameter passing styles.</w:t>
      </w:r>
    </w:p>
    <w:p w14:paraId="20FE20DD" w14:textId="77777777" w:rsidR="00120BEC" w:rsidRDefault="00285F46">
      <w:pPr>
        <w:pStyle w:val="ListParagraph"/>
        <w:widowControl/>
        <w:numPr>
          <w:ilvl w:val="0"/>
          <w:numId w:val="8"/>
        </w:numPr>
        <w:spacing w:after="160" w:line="360" w:lineRule="auto"/>
        <w:jc w:val="both"/>
        <w:rPr>
          <w:rFonts w:ascii="Times New Roman" w:hAnsi="Times New Roman"/>
          <w:b/>
        </w:rPr>
      </w:pPr>
      <w:r>
        <w:rPr>
          <w:rFonts w:ascii="Times New Roman" w:hAnsi="Times New Roman" w:cs="Times New Roman"/>
          <w:sz w:val="24"/>
          <w:szCs w:val="24"/>
          <w:lang w:val="en-GB"/>
        </w:rPr>
        <w:t xml:space="preserve">Identify the various parameter passing styles with specific application domains and also explore usefulness of novel styles. </w:t>
      </w:r>
    </w:p>
    <w:p w14:paraId="503F7D3A" w14:textId="77777777" w:rsidR="00120BEC" w:rsidRDefault="00120BEC">
      <w:pPr>
        <w:widowControl/>
        <w:spacing w:after="160" w:line="252" w:lineRule="auto"/>
        <w:textAlignment w:val="auto"/>
        <w:rPr>
          <w:rFonts w:ascii="Times New Roman" w:hAnsi="Times New Roman" w:cs="Times New Roman"/>
          <w:sz w:val="24"/>
          <w:szCs w:val="24"/>
        </w:rPr>
      </w:pPr>
    </w:p>
    <w:p w14:paraId="2EB3EF3A" w14:textId="77777777" w:rsidR="00120BEC" w:rsidRDefault="00285F46">
      <w:pPr>
        <w:pStyle w:val="Heading2"/>
        <w:widowControl/>
        <w:spacing w:line="360" w:lineRule="auto"/>
        <w:jc w:val="both"/>
        <w:rPr>
          <w:del w:id="37" w:author="Unknown Author" w:date="2021-11-28T09:15:00Z"/>
          <w:rFonts w:ascii="Times New Roman" w:hAnsi="Times New Roman"/>
          <w:b/>
          <w:color w:val="auto"/>
          <w:sz w:val="24"/>
          <w:lang w:val="en-GB"/>
        </w:rPr>
      </w:pPr>
      <w:bookmarkStart w:id="38" w:name="_Toc82440577111111111111111111"/>
      <w:bookmarkStart w:id="39" w:name="_Toc53478129111111111111111111"/>
      <w:del w:id="40" w:author="Unknown Author" w:date="2021-11-28T09:15:00Z">
        <w:r>
          <w:rPr>
            <w:rFonts w:ascii="Times New Roman" w:hAnsi="Times New Roman"/>
            <w:b/>
            <w:color w:val="auto"/>
            <w:sz w:val="24"/>
            <w:lang w:val="en-GB"/>
          </w:rPr>
          <w:delText>Specific problem/solution instance</w:delText>
        </w:r>
        <w:bookmarkEnd w:id="38"/>
        <w:bookmarkEnd w:id="39"/>
        <w:r>
          <w:rPr>
            <w:rFonts w:ascii="Times New Roman" w:hAnsi="Times New Roman"/>
            <w:b/>
            <w:color w:val="auto"/>
            <w:sz w:val="24"/>
            <w:lang w:val="en-GB"/>
          </w:rPr>
          <w:delText xml:space="preserve"> </w:delText>
        </w:r>
      </w:del>
      <w:commentRangeStart w:id="41"/>
      <w:commentRangeEnd w:id="41"/>
      <w:r>
        <w:rPr>
          <w:rFonts w:ascii="Times New Roman" w:hAnsi="Times New Roman"/>
          <w:b/>
          <w:color w:val="auto"/>
          <w:sz w:val="24"/>
          <w:szCs w:val="24"/>
          <w:lang w:val="en-GB"/>
        </w:rPr>
        <w:commentReference w:id="41"/>
      </w:r>
    </w:p>
    <w:p w14:paraId="47ED5B70" w14:textId="77777777" w:rsidR="00120BEC" w:rsidRDefault="00285F46">
      <w:pPr>
        <w:pStyle w:val="Heading2"/>
        <w:widowControl/>
        <w:spacing w:line="360" w:lineRule="auto"/>
        <w:jc w:val="both"/>
        <w:rPr>
          <w:del w:id="42" w:author="Unknown Author" w:date="2021-11-28T09:15:00Z"/>
          <w:rFonts w:ascii="Times New Roman" w:hAnsi="Times New Roman"/>
          <w:b/>
          <w:color w:val="auto"/>
          <w:sz w:val="24"/>
          <w:lang w:val="en-GB"/>
        </w:rPr>
      </w:pPr>
      <w:r>
        <w:rPr>
          <w:rFonts w:ascii="Times New Roman" w:hAnsi="Times New Roman"/>
          <w:sz w:val="24"/>
          <w:szCs w:val="24"/>
          <w:lang w:val="en-GB"/>
        </w:rPr>
        <w:t xml:space="preserve">In this project we develop a passing style container which contains parameter passing styles. A list data structure is used to model the passing style container which holds a collection of passing styles. This data structure is used because it is dynamic, </w:t>
      </w:r>
      <w:r>
        <w:rPr>
          <w:rFonts w:ascii="Times New Roman" w:hAnsi="Times New Roman"/>
          <w:sz w:val="24"/>
          <w:szCs w:val="24"/>
          <w:lang w:val="en-GB"/>
        </w:rPr>
        <w:t xml:space="preserve">immutable and one can add or remove from it easily. </w:t>
      </w:r>
    </w:p>
    <w:p w14:paraId="77D9A995" w14:textId="77777777" w:rsidR="00120BEC" w:rsidRDefault="00285F46">
      <w:pPr>
        <w:pStyle w:val="Heading2"/>
        <w:widowControl/>
        <w:spacing w:line="360" w:lineRule="auto"/>
        <w:jc w:val="both"/>
        <w:rPr>
          <w:rFonts w:ascii="Times New Roman" w:hAnsi="Times New Roman"/>
          <w:b/>
          <w:color w:val="auto"/>
          <w:sz w:val="24"/>
          <w:lang w:val="en-GB"/>
        </w:rPr>
      </w:pPr>
      <w:r>
        <w:rPr>
          <w:rFonts w:ascii="Times New Roman" w:hAnsi="Times New Roman"/>
          <w:sz w:val="24"/>
          <w:szCs w:val="24"/>
          <w:lang w:val="en-GB"/>
        </w:rPr>
        <w:t xml:space="preserve">A record data structure is used to model the various parameter passing styles. This data structure is used because records can hold values of arbitrary types. </w:t>
      </w:r>
    </w:p>
    <w:p w14:paraId="744BA76C" w14:textId="77777777" w:rsidR="00120BEC" w:rsidRDefault="00120BEC">
      <w:pPr>
        <w:widowControl/>
        <w:spacing w:after="160" w:line="252" w:lineRule="auto"/>
        <w:textAlignment w:val="auto"/>
        <w:rPr>
          <w:rFonts w:ascii="Times New Roman" w:hAnsi="Times New Roman" w:cs="Times New Roman"/>
          <w:sz w:val="24"/>
          <w:szCs w:val="24"/>
        </w:rPr>
      </w:pPr>
    </w:p>
    <w:p w14:paraId="1562C276" w14:textId="77777777" w:rsidR="00120BEC" w:rsidRDefault="00285F46">
      <w:pPr>
        <w:pStyle w:val="Heading2"/>
        <w:widowControl/>
        <w:numPr>
          <w:ilvl w:val="1"/>
          <w:numId w:val="1"/>
        </w:numPr>
        <w:spacing w:line="360" w:lineRule="auto"/>
        <w:jc w:val="both"/>
        <w:rPr>
          <w:rFonts w:ascii="Times New Roman" w:hAnsi="Times New Roman"/>
          <w:b/>
          <w:color w:val="auto"/>
          <w:sz w:val="24"/>
          <w:lang w:val="en-GB"/>
        </w:rPr>
      </w:pPr>
      <w:bookmarkStart w:id="43" w:name="_Toc82440578"/>
      <w:bookmarkStart w:id="44" w:name="_Toc53478130"/>
      <w:r>
        <w:rPr>
          <w:rFonts w:ascii="Times New Roman" w:hAnsi="Times New Roman"/>
          <w:b/>
          <w:color w:val="auto"/>
          <w:sz w:val="24"/>
          <w:lang w:val="en-GB"/>
        </w:rPr>
        <w:t>Report Structure</w:t>
      </w:r>
      <w:bookmarkEnd w:id="43"/>
      <w:bookmarkEnd w:id="44"/>
      <w:r>
        <w:rPr>
          <w:rFonts w:ascii="Times New Roman" w:hAnsi="Times New Roman"/>
          <w:b/>
          <w:color w:val="auto"/>
          <w:sz w:val="24"/>
          <w:lang w:val="en-GB"/>
        </w:rPr>
        <w:t xml:space="preserve"> </w:t>
      </w:r>
    </w:p>
    <w:p w14:paraId="08CAF5D2" w14:textId="77777777" w:rsidR="00120BEC" w:rsidRDefault="00285F46">
      <w:pPr>
        <w:pStyle w:val="Standard"/>
        <w:widowControl w:val="0"/>
        <w:spacing w:line="360" w:lineRule="auto"/>
        <w:jc w:val="both"/>
        <w:rPr>
          <w:rFonts w:ascii="Times New Roman" w:hAnsi="Times New Roman"/>
          <w:b/>
        </w:rPr>
      </w:pPr>
      <w:r>
        <w:rPr>
          <w:rFonts w:ascii="Times New Roman" w:hAnsi="Times New Roman" w:cs="Times New Roman"/>
          <w:sz w:val="24"/>
          <w:szCs w:val="24"/>
          <w:lang w:val="en-GB"/>
        </w:rPr>
        <w:t xml:space="preserve">The rest of this report </w:t>
      </w:r>
      <w:r>
        <w:rPr>
          <w:rFonts w:ascii="Times New Roman" w:hAnsi="Times New Roman" w:cs="Times New Roman"/>
          <w:sz w:val="24"/>
          <w:szCs w:val="24"/>
          <w:lang w:val="en-GB"/>
        </w:rPr>
        <w:t xml:space="preserve">is organized as follows. Chapter 2 explores the analysis and design of the data structure wherein we define the problem </w:t>
      </w:r>
      <w:proofErr w:type="gramStart"/>
      <w:r>
        <w:rPr>
          <w:rFonts w:ascii="Times New Roman" w:hAnsi="Times New Roman" w:cs="Times New Roman"/>
          <w:sz w:val="24"/>
          <w:szCs w:val="24"/>
          <w:lang w:val="en-GB"/>
        </w:rPr>
        <w:t>statement,</w:t>
      </w:r>
      <w:proofErr w:type="gramEnd"/>
      <w:r>
        <w:rPr>
          <w:rFonts w:ascii="Times New Roman" w:hAnsi="Times New Roman" w:cs="Times New Roman"/>
          <w:sz w:val="24"/>
          <w:szCs w:val="24"/>
          <w:lang w:val="en-GB"/>
        </w:rPr>
        <w:t xml:space="preserve"> the research aims and questions and finally the design algorithms of the program. Chapter 3 presents the implementation part </w:t>
      </w:r>
      <w:r>
        <w:rPr>
          <w:rFonts w:ascii="Times New Roman" w:hAnsi="Times New Roman" w:cs="Times New Roman"/>
          <w:sz w:val="24"/>
          <w:szCs w:val="24"/>
          <w:lang w:val="en-GB"/>
        </w:rPr>
        <w:t>of the project. Chapter 4 presents the results of the project and discusses the work.</w:t>
      </w:r>
      <w:r>
        <w:t xml:space="preserve"> </w:t>
      </w:r>
      <w:r>
        <w:rPr>
          <w:rFonts w:ascii="Times New Roman" w:hAnsi="Times New Roman" w:cs="Times New Roman"/>
          <w:sz w:val="24"/>
          <w:szCs w:val="24"/>
        </w:rPr>
        <w:t>T</w:t>
      </w:r>
      <w:r>
        <w:rPr>
          <w:rFonts w:ascii="Times New Roman" w:hAnsi="Times New Roman" w:cs="Times New Roman"/>
          <w:sz w:val="24"/>
          <w:szCs w:val="24"/>
          <w:lang w:val="en-GB"/>
        </w:rPr>
        <w:t>he chapter provides results of implementation and explains the algorithm used to implement the main activities. Chapter 5 is the conclusion of the report.</w:t>
      </w:r>
      <w:r>
        <w:br w:type="page"/>
      </w:r>
    </w:p>
    <w:p w14:paraId="6D4541AB" w14:textId="77777777" w:rsidR="00120BEC" w:rsidRDefault="00285F46">
      <w:pPr>
        <w:pStyle w:val="Heading1"/>
        <w:widowControl w:val="0"/>
        <w:spacing w:line="360" w:lineRule="auto"/>
        <w:jc w:val="both"/>
        <w:rPr>
          <w:rFonts w:ascii="Times New Roman" w:hAnsi="Times New Roman"/>
          <w:b/>
          <w:color w:val="auto"/>
          <w:lang w:val="en-GB"/>
        </w:rPr>
      </w:pPr>
      <w:bookmarkStart w:id="45" w:name="_Toc82440579"/>
      <w:bookmarkStart w:id="46" w:name="_Toc53478131"/>
      <w:bookmarkStart w:id="47" w:name="_Toc51718553"/>
      <w:r>
        <w:rPr>
          <w:rFonts w:ascii="Times New Roman" w:hAnsi="Times New Roman"/>
          <w:b/>
          <w:color w:val="auto"/>
          <w:lang w:val="en-GB"/>
        </w:rPr>
        <w:lastRenderedPageBreak/>
        <w:t>Chapter 2</w:t>
      </w:r>
      <w:bookmarkEnd w:id="45"/>
      <w:bookmarkEnd w:id="46"/>
      <w:bookmarkEnd w:id="47"/>
    </w:p>
    <w:p w14:paraId="14F528CC" w14:textId="77777777" w:rsidR="00120BEC" w:rsidRDefault="00285F46">
      <w:pPr>
        <w:pStyle w:val="Heading2"/>
        <w:spacing w:line="360" w:lineRule="auto"/>
        <w:jc w:val="both"/>
        <w:rPr>
          <w:rFonts w:ascii="Times New Roman" w:hAnsi="Times New Roman"/>
          <w:b/>
          <w:color w:val="auto"/>
          <w:sz w:val="32"/>
          <w:szCs w:val="32"/>
        </w:rPr>
      </w:pPr>
      <w:bookmarkStart w:id="48" w:name="_Toc82440580"/>
      <w:bookmarkStart w:id="49" w:name="_Toc53478132"/>
      <w:r>
        <w:rPr>
          <w:rFonts w:ascii="Times New Roman" w:hAnsi="Times New Roman"/>
          <w:b/>
          <w:color w:val="auto"/>
          <w:sz w:val="32"/>
          <w:szCs w:val="32"/>
        </w:rPr>
        <w:t>Analysis and Design</w:t>
      </w:r>
      <w:bookmarkEnd w:id="48"/>
      <w:bookmarkEnd w:id="49"/>
    </w:p>
    <w:p w14:paraId="1C2ACE56" w14:textId="77777777" w:rsidR="00120BEC" w:rsidRDefault="00120BEC">
      <w:pPr>
        <w:spacing w:line="360" w:lineRule="auto"/>
        <w:jc w:val="both"/>
        <w:rPr>
          <w:rFonts w:ascii="Times New Roman" w:hAnsi="Times New Roman" w:cs="Times New Roman"/>
          <w:sz w:val="24"/>
          <w:szCs w:val="24"/>
        </w:rPr>
      </w:pPr>
    </w:p>
    <w:p w14:paraId="313A83DF" w14:textId="77777777" w:rsidR="00120BEC" w:rsidRDefault="00120BEC">
      <w:pPr>
        <w:spacing w:line="360" w:lineRule="auto"/>
        <w:jc w:val="both"/>
        <w:rPr>
          <w:rFonts w:ascii="Times New Roman" w:hAnsi="Times New Roman" w:cs="Times New Roman"/>
          <w:sz w:val="24"/>
          <w:szCs w:val="24"/>
        </w:rPr>
      </w:pPr>
    </w:p>
    <w:p w14:paraId="2CE1D88E" w14:textId="77777777" w:rsidR="00120BEC" w:rsidRDefault="00120BEC">
      <w:pPr>
        <w:spacing w:line="360" w:lineRule="auto"/>
        <w:jc w:val="both"/>
        <w:rPr>
          <w:rFonts w:ascii="Times New Roman" w:hAnsi="Times New Roman" w:cs="Times New Roman"/>
          <w:sz w:val="24"/>
          <w:szCs w:val="24"/>
        </w:rPr>
      </w:pPr>
    </w:p>
    <w:p w14:paraId="6F3D918E" w14:textId="77777777" w:rsidR="00120BEC" w:rsidRDefault="00285F46">
      <w:pPr>
        <w:pStyle w:val="Heading2"/>
        <w:numPr>
          <w:ilvl w:val="1"/>
          <w:numId w:val="9"/>
        </w:numPr>
        <w:spacing w:line="360" w:lineRule="auto"/>
        <w:jc w:val="both"/>
        <w:rPr>
          <w:rFonts w:ascii="Times New Roman" w:hAnsi="Times New Roman"/>
          <w:b/>
          <w:color w:val="auto"/>
        </w:rPr>
      </w:pPr>
      <w:bookmarkStart w:id="50" w:name="_Toc82440581"/>
      <w:bookmarkStart w:id="51" w:name="_Toc53478133"/>
      <w:r>
        <w:rPr>
          <w:rFonts w:ascii="Times New Roman" w:hAnsi="Times New Roman"/>
          <w:b/>
          <w:color w:val="auto"/>
          <w:sz w:val="24"/>
          <w:szCs w:val="24"/>
        </w:rPr>
        <w:t>Requirements of the System</w:t>
      </w:r>
      <w:bookmarkEnd w:id="50"/>
      <w:bookmarkEnd w:id="51"/>
      <w:del w:id="52" w:author="Unknown Author" w:date="2021-11-28T09:19:00Z">
        <w:r>
          <w:rPr>
            <w:rFonts w:ascii="Times New Roman" w:hAnsi="Times New Roman"/>
            <w:b/>
            <w:color w:val="auto"/>
            <w:sz w:val="24"/>
            <w:szCs w:val="24"/>
          </w:rPr>
          <w:delText xml:space="preserve">  </w:delText>
        </w:r>
      </w:del>
      <w:commentRangeStart w:id="53"/>
      <w:commentRangeEnd w:id="53"/>
      <w:r>
        <w:rPr>
          <w:rFonts w:ascii="Times New Roman" w:hAnsi="Times New Roman"/>
          <w:b/>
          <w:color w:val="auto"/>
          <w:sz w:val="24"/>
          <w:szCs w:val="24"/>
        </w:rPr>
        <w:commentReference w:id="53"/>
      </w:r>
    </w:p>
    <w:p w14:paraId="2805E9DA" w14:textId="77777777" w:rsidR="00120BEC" w:rsidRDefault="00285F46">
      <w:pPr>
        <w:pStyle w:val="Standard"/>
        <w:widowControl w:val="0"/>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 PSC provides users with the ability to add new passing styles, remove an existing passing style and also see all available passing styles. User</w:t>
      </w:r>
      <w:del w:id="54" w:author="Unknown Author" w:date="2021-11-28T19:14:00Z">
        <w:r>
          <w:rPr>
            <w:rFonts w:ascii="Times New Roman" w:hAnsi="Times New Roman" w:cs="Times New Roman"/>
            <w:sz w:val="24"/>
            <w:szCs w:val="24"/>
            <w:lang w:val="en-GB"/>
          </w:rPr>
          <w:delText xml:space="preserve"> </w:delText>
        </w:r>
      </w:del>
      <w:ins w:id="55" w:author="Unknown Author" w:date="2021-11-28T19:14:00Z">
        <w:r>
          <w:rPr>
            <w:rFonts w:ascii="Times New Roman" w:hAnsi="Times New Roman" w:cs="Times New Roman"/>
            <w:sz w:val="24"/>
            <w:szCs w:val="24"/>
            <w:lang w:val="en-GB"/>
          </w:rPr>
          <w:t>-</w:t>
        </w:r>
      </w:ins>
      <w:r>
        <w:rPr>
          <w:rFonts w:ascii="Times New Roman" w:hAnsi="Times New Roman" w:cs="Times New Roman"/>
          <w:sz w:val="24"/>
          <w:szCs w:val="24"/>
          <w:lang w:val="en-GB"/>
        </w:rPr>
        <w:t>defined passing styles can then be used by other org</w:t>
      </w:r>
      <w:r>
        <w:rPr>
          <w:rFonts w:ascii="Times New Roman" w:hAnsi="Times New Roman" w:cs="Times New Roman"/>
          <w:sz w:val="24"/>
          <w:szCs w:val="24"/>
          <w:lang w:val="en-GB"/>
        </w:rPr>
        <w:t>anisations or users if need be. In order to achieve this, we ensure that:</w:t>
      </w:r>
    </w:p>
    <w:p w14:paraId="05E90E04" w14:textId="77777777" w:rsidR="00120BEC" w:rsidRDefault="00285F46">
      <w:pPr>
        <w:pStyle w:val="Standard"/>
        <w:widowControl w:val="0"/>
        <w:numPr>
          <w:ilvl w:val="0"/>
          <w:numId w:val="4"/>
        </w:numPr>
        <w:spacing w:line="360" w:lineRule="auto"/>
        <w:ind w:left="714" w:hanging="357"/>
        <w:jc w:val="both"/>
        <w:rPr>
          <w:rFonts w:ascii="Times New Roman" w:hAnsi="Times New Roman"/>
          <w:b/>
        </w:rPr>
      </w:pPr>
      <w:r>
        <w:rPr>
          <w:rFonts w:ascii="Times New Roman" w:hAnsi="Times New Roman" w:cs="Times New Roman"/>
          <w:sz w:val="24"/>
          <w:szCs w:val="24"/>
          <w:lang w:val="en-GB"/>
        </w:rPr>
        <w:t>Users can get hold of the available factors for parameter passing.</w:t>
      </w:r>
    </w:p>
    <w:p w14:paraId="58CB5D4F" w14:textId="77777777" w:rsidR="00120BEC" w:rsidRDefault="00285F46">
      <w:pPr>
        <w:pStyle w:val="ListParagraph"/>
        <w:widowControl/>
        <w:numPr>
          <w:ilvl w:val="0"/>
          <w:numId w:val="4"/>
        </w:numPr>
        <w:spacing w:after="16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Users can create their own passing style using any number of the available factors affecting parameter </w:t>
      </w:r>
      <w:r>
        <w:rPr>
          <w:rFonts w:ascii="Times New Roman" w:hAnsi="Times New Roman" w:cs="Times New Roman"/>
          <w:sz w:val="24"/>
          <w:szCs w:val="24"/>
          <w:lang w:val="en-GB"/>
        </w:rPr>
        <w:t>passing.</w:t>
      </w:r>
    </w:p>
    <w:p w14:paraId="0CC77FD6" w14:textId="77777777" w:rsidR="00120BEC" w:rsidRDefault="00285F46">
      <w:pPr>
        <w:pStyle w:val="ListParagraph"/>
        <w:widowControl/>
        <w:numPr>
          <w:ilvl w:val="0"/>
          <w:numId w:val="4"/>
        </w:numPr>
        <w:spacing w:after="16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Users</w:t>
      </w:r>
      <w:ins w:id="56" w:author="Unknown Author" w:date="2021-11-28T19:15:00Z">
        <w:r>
          <w:rPr>
            <w:rFonts w:ascii="Times New Roman" w:hAnsi="Times New Roman" w:cs="Times New Roman"/>
            <w:sz w:val="24"/>
            <w:szCs w:val="24"/>
            <w:lang w:val="en-GB"/>
          </w:rPr>
          <w:t>’</w:t>
        </w:r>
      </w:ins>
      <w:r>
        <w:rPr>
          <w:rFonts w:ascii="Times New Roman" w:hAnsi="Times New Roman" w:cs="Times New Roman"/>
          <w:sz w:val="24"/>
          <w:szCs w:val="24"/>
          <w:lang w:val="en-GB"/>
        </w:rPr>
        <w:t xml:space="preserve"> newly created passing styles are added to the </w:t>
      </w:r>
      <w:ins w:id="57" w:author="Unknown Author" w:date="2021-11-28T19:15:00Z">
        <w:r>
          <w:rPr>
            <w:rFonts w:ascii="Times New Roman" w:hAnsi="Times New Roman" w:cs="Times New Roman"/>
            <w:sz w:val="24"/>
            <w:szCs w:val="24"/>
            <w:lang w:val="en-GB"/>
          </w:rPr>
          <w:t>PSC</w:t>
        </w:r>
      </w:ins>
      <w:del w:id="58" w:author="Unknown Author" w:date="2021-11-28T19:15:00Z">
        <w:r>
          <w:rPr>
            <w:rFonts w:ascii="Times New Roman" w:hAnsi="Times New Roman" w:cs="Times New Roman"/>
            <w:sz w:val="24"/>
            <w:szCs w:val="24"/>
            <w:lang w:val="en-GB"/>
          </w:rPr>
          <w:delText>structure</w:delText>
        </w:r>
      </w:del>
      <w:r>
        <w:rPr>
          <w:rFonts w:ascii="Times New Roman" w:hAnsi="Times New Roman" w:cs="Times New Roman"/>
          <w:sz w:val="24"/>
          <w:szCs w:val="24"/>
          <w:lang w:val="en-GB"/>
        </w:rPr>
        <w:t>.</w:t>
      </w:r>
    </w:p>
    <w:p w14:paraId="5C7FE9F1" w14:textId="77777777" w:rsidR="00120BEC" w:rsidRDefault="00285F46">
      <w:pPr>
        <w:pStyle w:val="ListParagraph"/>
        <w:widowControl/>
        <w:numPr>
          <w:ilvl w:val="0"/>
          <w:numId w:val="4"/>
        </w:numPr>
        <w:spacing w:after="16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Users can remove a passing style they don’t desire.</w:t>
      </w:r>
    </w:p>
    <w:p w14:paraId="323E9B0B" w14:textId="77777777" w:rsidR="00120BEC" w:rsidRDefault="00285F46">
      <w:pPr>
        <w:pStyle w:val="ListParagraph"/>
        <w:widowControl/>
        <w:numPr>
          <w:ilvl w:val="0"/>
          <w:numId w:val="4"/>
        </w:numPr>
        <w:spacing w:after="16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Users are able to see list of available passing styles.</w:t>
      </w:r>
    </w:p>
    <w:p w14:paraId="26CEBC54" w14:textId="77777777" w:rsidR="00120BEC" w:rsidRDefault="00120BEC">
      <w:pPr>
        <w:widowControl/>
        <w:spacing w:after="160" w:line="360" w:lineRule="auto"/>
        <w:jc w:val="both"/>
        <w:rPr>
          <w:rFonts w:ascii="Times New Roman" w:hAnsi="Times New Roman" w:cs="Times New Roman"/>
          <w:sz w:val="24"/>
          <w:szCs w:val="24"/>
          <w:lang w:val="en-GB"/>
        </w:rPr>
      </w:pPr>
    </w:p>
    <w:p w14:paraId="641BB95B" w14:textId="77777777" w:rsidR="00120BEC" w:rsidRDefault="00285F46">
      <w:pPr>
        <w:pStyle w:val="Heading2"/>
        <w:numPr>
          <w:ilvl w:val="1"/>
          <w:numId w:val="9"/>
        </w:numPr>
        <w:spacing w:line="360" w:lineRule="auto"/>
        <w:jc w:val="both"/>
        <w:rPr>
          <w:rFonts w:ascii="Times New Roman" w:hAnsi="Times New Roman"/>
          <w:b/>
          <w:color w:val="auto"/>
        </w:rPr>
      </w:pPr>
      <w:bookmarkStart w:id="59" w:name="_Toc82440582"/>
      <w:bookmarkStart w:id="60" w:name="_Toc53478134"/>
      <w:r>
        <w:rPr>
          <w:rFonts w:ascii="Times New Roman" w:hAnsi="Times New Roman"/>
          <w:b/>
          <w:color w:val="auto"/>
          <w:sz w:val="24"/>
          <w:szCs w:val="24"/>
        </w:rPr>
        <w:t>Main Entities, Activities and Data Structures</w:t>
      </w:r>
      <w:bookmarkEnd w:id="59"/>
      <w:bookmarkEnd w:id="60"/>
      <w:r>
        <w:rPr>
          <w:rFonts w:ascii="Times New Roman" w:hAnsi="Times New Roman"/>
          <w:b/>
          <w:color w:val="auto"/>
          <w:sz w:val="24"/>
          <w:szCs w:val="24"/>
        </w:rPr>
        <w:t xml:space="preserve"> </w:t>
      </w:r>
    </w:p>
    <w:p w14:paraId="16A2C5E8" w14:textId="77777777" w:rsidR="00120BEC" w:rsidRDefault="00285F46">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Parameter passing </w:t>
      </w:r>
      <w:r>
        <w:rPr>
          <w:rFonts w:ascii="Times New Roman" w:hAnsi="Times New Roman" w:cs="Times New Roman"/>
          <w:sz w:val="24"/>
          <w:szCs w:val="24"/>
          <w:lang w:val="en-GB"/>
        </w:rPr>
        <w:t xml:space="preserve">styles are assorted and widely used in programming. The choice of a parameter passing style is important in the design of a </w:t>
      </w:r>
      <w:proofErr w:type="gramStart"/>
      <w:r>
        <w:rPr>
          <w:rFonts w:ascii="Times New Roman" w:hAnsi="Times New Roman" w:cs="Times New Roman"/>
          <w:sz w:val="24"/>
          <w:szCs w:val="24"/>
          <w:lang w:val="en-GB"/>
        </w:rPr>
        <w:t>high level</w:t>
      </w:r>
      <w:proofErr w:type="gramEnd"/>
      <w:r>
        <w:rPr>
          <w:rFonts w:ascii="Times New Roman" w:hAnsi="Times New Roman" w:cs="Times New Roman"/>
          <w:sz w:val="24"/>
          <w:szCs w:val="24"/>
          <w:lang w:val="en-GB"/>
        </w:rPr>
        <w:t xml:space="preserve"> programming language. The main entities refer</w:t>
      </w:r>
      <w:del w:id="61" w:author="Unknown Author" w:date="2021-11-28T20:27:00Z">
        <w:r>
          <w:rPr>
            <w:rFonts w:ascii="Times New Roman" w:hAnsi="Times New Roman" w:cs="Times New Roman"/>
            <w:sz w:val="24"/>
            <w:szCs w:val="24"/>
            <w:lang w:val="en-GB"/>
          </w:rPr>
          <w:delText>s</w:delText>
        </w:r>
      </w:del>
      <w:r>
        <w:rPr>
          <w:rFonts w:ascii="Times New Roman" w:hAnsi="Times New Roman" w:cs="Times New Roman"/>
          <w:sz w:val="24"/>
          <w:szCs w:val="24"/>
          <w:lang w:val="en-GB"/>
        </w:rPr>
        <w:t xml:space="preserve"> to the factors exploited and used to describe how to pass parameters. The</w:t>
      </w:r>
      <w:ins w:id="62" w:author="Unknown Author" w:date="2021-11-28T20:27:00Z">
        <w:r>
          <w:rPr>
            <w:rFonts w:ascii="Times New Roman" w:hAnsi="Times New Roman" w:cs="Times New Roman"/>
            <w:sz w:val="24"/>
            <w:szCs w:val="24"/>
            <w:lang w:val="en-GB"/>
          </w:rPr>
          <w:t>y</w:t>
        </w:r>
      </w:ins>
      <w:r>
        <w:rPr>
          <w:rFonts w:ascii="Times New Roman" w:hAnsi="Times New Roman" w:cs="Times New Roman"/>
          <w:sz w:val="24"/>
          <w:szCs w:val="24"/>
          <w:lang w:val="en-GB"/>
        </w:rPr>
        <w:t xml:space="preserve"> </w:t>
      </w:r>
      <w:del w:id="63" w:author="Unknown Author" w:date="2021-11-28T20:27:00Z">
        <w:r>
          <w:rPr>
            <w:rFonts w:ascii="Times New Roman" w:hAnsi="Times New Roman" w:cs="Times New Roman"/>
            <w:sz w:val="24"/>
            <w:szCs w:val="24"/>
            <w:lang w:val="en-GB"/>
          </w:rPr>
          <w:delText xml:space="preserve">main entities </w:delText>
        </w:r>
      </w:del>
      <w:r>
        <w:rPr>
          <w:rFonts w:ascii="Times New Roman" w:hAnsi="Times New Roman" w:cs="Times New Roman"/>
          <w:sz w:val="24"/>
          <w:szCs w:val="24"/>
          <w:lang w:val="en-GB"/>
        </w:rPr>
        <w:t>include:</w:t>
      </w:r>
    </w:p>
    <w:p w14:paraId="7D8F13B1" w14:textId="77777777" w:rsidR="00120BEC" w:rsidRDefault="00120BEC">
      <w:pPr>
        <w:spacing w:line="360" w:lineRule="auto"/>
        <w:jc w:val="both"/>
        <w:rPr>
          <w:rFonts w:ascii="Times New Roman" w:hAnsi="Times New Roman" w:cs="Times New Roman"/>
          <w:sz w:val="24"/>
          <w:szCs w:val="24"/>
          <w:lang w:val="en-GB"/>
        </w:rPr>
      </w:pPr>
    </w:p>
    <w:p w14:paraId="74F37944" w14:textId="77777777" w:rsidR="00120BEC" w:rsidRDefault="00285F46">
      <w:pPr>
        <w:pStyle w:val="ListParagraph"/>
        <w:numPr>
          <w:ilvl w:val="0"/>
          <w:numId w:val="10"/>
        </w:numPr>
        <w:spacing w:line="360" w:lineRule="auto"/>
        <w:ind w:left="357" w:hanging="357"/>
        <w:jc w:val="both"/>
        <w:rPr>
          <w:rFonts w:ascii="Times New Roman" w:hAnsi="Times New Roman"/>
          <w:b/>
        </w:rPr>
      </w:pPr>
      <w:r>
        <w:rPr>
          <w:rFonts w:ascii="Times New Roman" w:hAnsi="Times New Roman" w:cs="Times New Roman"/>
          <w:b/>
          <w:sz w:val="24"/>
          <w:szCs w:val="24"/>
        </w:rPr>
        <w:t>Entity passed</w:t>
      </w:r>
      <w:r>
        <w:rPr>
          <w:rFonts w:ascii="Times New Roman" w:hAnsi="Times New Roman" w:cs="Times New Roman"/>
          <w:sz w:val="24"/>
          <w:szCs w:val="24"/>
        </w:rPr>
        <w:t>:</w:t>
      </w:r>
      <w:r>
        <w:rPr>
          <w:rFonts w:ascii="Times New Roman" w:hAnsi="Times New Roman" w:cs="Times New Roman"/>
          <w:b/>
          <w:sz w:val="24"/>
          <w:szCs w:val="24"/>
        </w:rPr>
        <w:t xml:space="preserve"> </w:t>
      </w:r>
      <w:r>
        <w:rPr>
          <w:rFonts w:ascii="Times New Roman" w:hAnsi="Times New Roman" w:cs="Times New Roman"/>
          <w:sz w:val="24"/>
          <w:szCs w:val="24"/>
          <w:lang w:val="en-GB"/>
        </w:rPr>
        <w:t>Entity passed refers to the parameter that is passed to a method and used to communicate data between modules (or functions). The types of entities passed include:</w:t>
      </w:r>
    </w:p>
    <w:p w14:paraId="3B800B3B" w14:textId="77777777" w:rsidR="00120BEC" w:rsidRDefault="00285F46">
      <w:pPr>
        <w:pStyle w:val="ListParagraph"/>
        <w:numPr>
          <w:ilvl w:val="0"/>
          <w:numId w:val="4"/>
        </w:numPr>
        <w:spacing w:after="160" w:line="360" w:lineRule="auto"/>
        <w:ind w:left="714" w:hanging="357"/>
        <w:jc w:val="both"/>
        <w:rPr>
          <w:rFonts w:ascii="Times New Roman" w:hAnsi="Times New Roman"/>
          <w:b/>
        </w:rPr>
      </w:pPr>
      <w:r>
        <w:rPr>
          <w:rFonts w:ascii="Times New Roman" w:hAnsi="Times New Roman" w:cs="Times New Roman"/>
          <w:b/>
          <w:i/>
          <w:iCs/>
          <w:sz w:val="24"/>
          <w:szCs w:val="24"/>
          <w:lang w:val="en-GB"/>
        </w:rPr>
        <w:t>Value</w:t>
      </w:r>
      <w:r>
        <w:rPr>
          <w:rFonts w:ascii="Times New Roman" w:hAnsi="Times New Roman" w:cs="Times New Roman"/>
          <w:sz w:val="24"/>
          <w:szCs w:val="24"/>
          <w:lang w:val="en-GB"/>
        </w:rPr>
        <w:t xml:space="preserve">: A value is a configuration of states or </w:t>
      </w:r>
      <w:r>
        <w:rPr>
          <w:rFonts w:ascii="Times New Roman" w:hAnsi="Times New Roman" w:cs="Times New Roman"/>
          <w:sz w:val="24"/>
          <w:szCs w:val="24"/>
          <w:lang w:val="en-GB"/>
        </w:rPr>
        <w:t>final result that cannot be simplified further and considered ok.</w:t>
      </w:r>
    </w:p>
    <w:p w14:paraId="3A3BB512" w14:textId="77777777" w:rsidR="00120BEC" w:rsidRDefault="00285F46">
      <w:pPr>
        <w:pStyle w:val="ListParagraph"/>
        <w:numPr>
          <w:ilvl w:val="0"/>
          <w:numId w:val="4"/>
        </w:numPr>
        <w:spacing w:after="160" w:line="360" w:lineRule="auto"/>
        <w:ind w:left="714" w:hanging="357"/>
        <w:jc w:val="both"/>
        <w:rPr>
          <w:rFonts w:ascii="Times New Roman" w:hAnsi="Times New Roman"/>
          <w:b/>
        </w:rPr>
      </w:pPr>
      <w:r>
        <w:rPr>
          <w:rFonts w:ascii="Times New Roman" w:hAnsi="Times New Roman" w:cs="Times New Roman"/>
          <w:b/>
          <w:i/>
          <w:iCs/>
          <w:sz w:val="24"/>
          <w:szCs w:val="24"/>
          <w:lang w:val="en-GB"/>
        </w:rPr>
        <w:t>Reference</w:t>
      </w:r>
      <w:r>
        <w:rPr>
          <w:rFonts w:ascii="Times New Roman" w:hAnsi="Times New Roman" w:cs="Times New Roman"/>
          <w:sz w:val="24"/>
          <w:szCs w:val="24"/>
          <w:lang w:val="en-GB"/>
        </w:rPr>
        <w:t>: A reference is a memory location or address of a value.</w:t>
      </w:r>
    </w:p>
    <w:p w14:paraId="1F9E36D4" w14:textId="77777777" w:rsidR="00120BEC" w:rsidRDefault="00285F46">
      <w:pPr>
        <w:pStyle w:val="ListParagraph"/>
        <w:numPr>
          <w:ilvl w:val="0"/>
          <w:numId w:val="4"/>
        </w:numPr>
        <w:spacing w:after="160" w:line="360" w:lineRule="auto"/>
        <w:ind w:left="714" w:hanging="357"/>
        <w:jc w:val="both"/>
        <w:rPr>
          <w:rFonts w:ascii="Times New Roman" w:hAnsi="Times New Roman"/>
          <w:b/>
        </w:rPr>
      </w:pPr>
      <w:r>
        <w:rPr>
          <w:rFonts w:ascii="Times New Roman" w:hAnsi="Times New Roman" w:cs="Times New Roman"/>
          <w:b/>
          <w:i/>
          <w:sz w:val="24"/>
          <w:szCs w:val="24"/>
          <w:lang w:val="en-GB"/>
        </w:rPr>
        <w:lastRenderedPageBreak/>
        <w:t>Computation</w:t>
      </w:r>
      <w:r>
        <w:rPr>
          <w:rFonts w:ascii="Times New Roman" w:hAnsi="Times New Roman" w:cs="Times New Roman"/>
          <w:sz w:val="24"/>
          <w:szCs w:val="24"/>
          <w:lang w:val="en-GB"/>
        </w:rPr>
        <w:t>: A computation is a possibly non-terminating expression that could be further simplified.</w:t>
      </w:r>
    </w:p>
    <w:p w14:paraId="13AA1AD7" w14:textId="77777777" w:rsidR="00120BEC" w:rsidRDefault="00285F46">
      <w:pPr>
        <w:pStyle w:val="ListParagraph"/>
        <w:numPr>
          <w:ilvl w:val="0"/>
          <w:numId w:val="4"/>
        </w:numPr>
        <w:spacing w:after="160" w:line="360" w:lineRule="auto"/>
        <w:ind w:left="714" w:hanging="357"/>
        <w:jc w:val="both"/>
        <w:rPr>
          <w:rFonts w:ascii="Times New Roman" w:hAnsi="Times New Roman"/>
          <w:b/>
        </w:rPr>
      </w:pPr>
      <w:r>
        <w:rPr>
          <w:rFonts w:ascii="Times New Roman" w:hAnsi="Times New Roman" w:cs="Times New Roman"/>
          <w:b/>
          <w:i/>
          <w:sz w:val="24"/>
          <w:szCs w:val="24"/>
          <w:lang w:val="en-GB"/>
        </w:rPr>
        <w:t>Denotation</w:t>
      </w:r>
      <w:r>
        <w:rPr>
          <w:rFonts w:ascii="Times New Roman" w:hAnsi="Times New Roman" w:cs="Times New Roman"/>
          <w:sz w:val="24"/>
          <w:szCs w:val="24"/>
          <w:lang w:val="en-GB"/>
        </w:rPr>
        <w:t>: Denotatio</w:t>
      </w:r>
      <w:r>
        <w:rPr>
          <w:rFonts w:ascii="Times New Roman" w:hAnsi="Times New Roman" w:cs="Times New Roman"/>
          <w:sz w:val="24"/>
          <w:szCs w:val="24"/>
          <w:lang w:val="en-GB"/>
        </w:rPr>
        <w:t xml:space="preserve">n is the meaning attributed to an expression or object from a mathematical set called </w:t>
      </w:r>
      <w:ins w:id="64" w:author="Unknown Author" w:date="2021-11-28T20:28:00Z">
        <w:r>
          <w:rPr>
            <w:rFonts w:ascii="Times New Roman" w:hAnsi="Times New Roman" w:cs="Times New Roman"/>
            <w:sz w:val="24"/>
            <w:szCs w:val="24"/>
            <w:lang w:val="en-GB"/>
          </w:rPr>
          <w:t xml:space="preserve">a </w:t>
        </w:r>
      </w:ins>
      <w:r>
        <w:rPr>
          <w:rFonts w:ascii="Times New Roman" w:hAnsi="Times New Roman" w:cs="Times New Roman"/>
          <w:sz w:val="24"/>
          <w:szCs w:val="24"/>
          <w:lang w:val="en-GB"/>
        </w:rPr>
        <w:t>domain.</w:t>
      </w:r>
    </w:p>
    <w:p w14:paraId="7FD469F1" w14:textId="77777777" w:rsidR="00120BEC" w:rsidRDefault="00285F46">
      <w:pPr>
        <w:pStyle w:val="ListParagraph"/>
        <w:widowControl/>
        <w:numPr>
          <w:ilvl w:val="0"/>
          <w:numId w:val="4"/>
        </w:numPr>
        <w:spacing w:after="160" w:line="360" w:lineRule="auto"/>
        <w:jc w:val="both"/>
        <w:rPr>
          <w:rFonts w:ascii="Times New Roman" w:hAnsi="Times New Roman"/>
          <w:b/>
        </w:rPr>
      </w:pPr>
      <w:r>
        <w:rPr>
          <w:rFonts w:ascii="Times New Roman" w:hAnsi="Times New Roman" w:cs="Times New Roman"/>
          <w:b/>
          <w:i/>
          <w:sz w:val="24"/>
          <w:szCs w:val="24"/>
          <w:lang w:val="en-GB"/>
        </w:rPr>
        <w:t>Continuation</w:t>
      </w:r>
      <w:r>
        <w:rPr>
          <w:rFonts w:ascii="Times New Roman" w:hAnsi="Times New Roman" w:cs="Times New Roman"/>
          <w:sz w:val="24"/>
          <w:szCs w:val="24"/>
          <w:lang w:val="en-GB"/>
        </w:rPr>
        <w:t xml:space="preserve">: A continuation is the rest of a computation, after </w:t>
      </w:r>
      <w:ins w:id="65" w:author="Unknown Author" w:date="2021-11-28T20:28:00Z">
        <w:r>
          <w:rPr>
            <w:rFonts w:ascii="Times New Roman" w:hAnsi="Times New Roman" w:cs="Times New Roman"/>
            <w:sz w:val="24"/>
            <w:szCs w:val="24"/>
            <w:lang w:val="en-GB"/>
          </w:rPr>
          <w:t xml:space="preserve">just after the point </w:t>
        </w:r>
      </w:ins>
      <w:ins w:id="66" w:author="Unknown Author" w:date="2021-11-28T20:29:00Z">
        <w:r>
          <w:rPr>
            <w:rFonts w:ascii="Times New Roman" w:hAnsi="Times New Roman" w:cs="Times New Roman"/>
            <w:sz w:val="24"/>
            <w:szCs w:val="24"/>
            <w:lang w:val="en-GB"/>
          </w:rPr>
          <w:t xml:space="preserve">where </w:t>
        </w:r>
      </w:ins>
      <w:r>
        <w:rPr>
          <w:rFonts w:ascii="Times New Roman" w:hAnsi="Times New Roman" w:cs="Times New Roman"/>
          <w:sz w:val="24"/>
          <w:szCs w:val="24"/>
          <w:lang w:val="en-GB"/>
        </w:rPr>
        <w:t>a given expression has been evaluated</w:t>
      </w:r>
      <w:ins w:id="67" w:author="Unknown Author" w:date="2021-11-28T20:29:00Z">
        <w:r>
          <w:rPr>
            <w:rFonts w:ascii="Times New Roman" w:hAnsi="Times New Roman" w:cs="Times New Roman"/>
            <w:sz w:val="24"/>
            <w:szCs w:val="24"/>
            <w:lang w:val="en-GB"/>
          </w:rPr>
          <w:t xml:space="preserve"> so far</w:t>
        </w:r>
      </w:ins>
      <w:r>
        <w:rPr>
          <w:rFonts w:ascii="Times New Roman" w:hAnsi="Times New Roman" w:cs="Times New Roman"/>
          <w:sz w:val="24"/>
          <w:szCs w:val="24"/>
          <w:lang w:val="en-GB"/>
        </w:rPr>
        <w:t>.</w:t>
      </w:r>
    </w:p>
    <w:p w14:paraId="12F13977" w14:textId="77777777" w:rsidR="00120BEC" w:rsidRDefault="00285F46">
      <w:pPr>
        <w:pStyle w:val="ListParagraph"/>
        <w:widowControl/>
        <w:numPr>
          <w:ilvl w:val="0"/>
          <w:numId w:val="4"/>
        </w:numPr>
        <w:spacing w:after="160" w:line="360" w:lineRule="auto"/>
        <w:jc w:val="both"/>
        <w:rPr>
          <w:rFonts w:ascii="Times New Roman" w:hAnsi="Times New Roman"/>
          <w:b/>
        </w:rPr>
      </w:pPr>
      <w:r>
        <w:rPr>
          <w:rFonts w:ascii="Times New Roman" w:hAnsi="Times New Roman" w:cs="Times New Roman"/>
          <w:b/>
          <w:i/>
          <w:sz w:val="24"/>
          <w:szCs w:val="24"/>
          <w:lang w:val="en-GB"/>
        </w:rPr>
        <w:t>Environment</w:t>
      </w:r>
      <w:r>
        <w:rPr>
          <w:rFonts w:ascii="Times New Roman" w:hAnsi="Times New Roman" w:cs="Times New Roman"/>
          <w:sz w:val="24"/>
          <w:szCs w:val="24"/>
          <w:lang w:val="en-GB"/>
        </w:rPr>
        <w:t>: An enviro</w:t>
      </w:r>
      <w:r>
        <w:rPr>
          <w:rFonts w:ascii="Times New Roman" w:hAnsi="Times New Roman" w:cs="Times New Roman"/>
          <w:sz w:val="24"/>
          <w:szCs w:val="24"/>
          <w:lang w:val="en-GB"/>
        </w:rPr>
        <w:t>nment refers to the context in which the association of values with variables are found. It maps variables to semantic values (constants or closure) [</w:t>
      </w:r>
      <w:hyperlink w:anchor="firstref">
        <w:r>
          <w:rPr>
            <w:rStyle w:val="Hyperlink"/>
            <w:rFonts w:ascii="Times New Roman" w:hAnsi="Times New Roman" w:cs="Times New Roman"/>
            <w:color w:val="auto"/>
            <w:sz w:val="24"/>
            <w:szCs w:val="24"/>
            <w:u w:val="none"/>
            <w:lang w:val="en-GB"/>
          </w:rPr>
          <w:t>1</w:t>
        </w:r>
      </w:hyperlink>
      <w:r>
        <w:rPr>
          <w:rFonts w:ascii="Times New Roman" w:hAnsi="Times New Roman" w:cs="Times New Roman"/>
          <w:sz w:val="24"/>
          <w:szCs w:val="24"/>
          <w:lang w:val="en-GB"/>
        </w:rPr>
        <w:t>].</w:t>
      </w:r>
    </w:p>
    <w:p w14:paraId="4B3647E5" w14:textId="77777777" w:rsidR="00120BEC" w:rsidRDefault="00285F46">
      <w:pPr>
        <w:pStyle w:val="ListParagraph"/>
        <w:widowControl/>
        <w:numPr>
          <w:ilvl w:val="0"/>
          <w:numId w:val="4"/>
        </w:numPr>
        <w:spacing w:after="160" w:line="360" w:lineRule="auto"/>
        <w:jc w:val="both"/>
        <w:rPr>
          <w:rFonts w:ascii="Times New Roman" w:hAnsi="Times New Roman"/>
          <w:b/>
        </w:rPr>
      </w:pPr>
      <w:r>
        <w:rPr>
          <w:rFonts w:ascii="Times New Roman" w:hAnsi="Times New Roman" w:cs="Times New Roman"/>
          <w:b/>
          <w:i/>
          <w:sz w:val="24"/>
          <w:szCs w:val="24"/>
          <w:lang w:val="en-GB"/>
        </w:rPr>
        <w:t>Object</w:t>
      </w:r>
      <w:r>
        <w:rPr>
          <w:rFonts w:ascii="Times New Roman" w:hAnsi="Times New Roman" w:cs="Times New Roman"/>
          <w:sz w:val="24"/>
          <w:szCs w:val="24"/>
          <w:lang w:val="en-GB"/>
        </w:rPr>
        <w:t>: An object refers to a collection of data together with function</w:t>
      </w:r>
      <w:r>
        <w:rPr>
          <w:rFonts w:ascii="Times New Roman" w:hAnsi="Times New Roman" w:cs="Times New Roman"/>
          <w:sz w:val="24"/>
          <w:szCs w:val="24"/>
          <w:lang w:val="en-GB"/>
        </w:rPr>
        <w:t xml:space="preserve">s to operate on that data </w:t>
      </w:r>
      <w:del w:id="68" w:author="Unknown Author" w:date="2021-11-28T20:35:00Z">
        <w:r>
          <w:rPr>
            <w:rFonts w:ascii="Times New Roman" w:hAnsi="Times New Roman" w:cs="Times New Roman"/>
            <w:sz w:val="24"/>
            <w:szCs w:val="24"/>
            <w:lang w:val="en-GB"/>
          </w:rPr>
          <w:delText>[</w:delText>
        </w:r>
      </w:del>
      <w:r>
        <w:rPr>
          <w:rFonts w:ascii="Times New Roman" w:hAnsi="Times New Roman" w:cs="Times New Roman"/>
          <w:sz w:val="24"/>
          <w:szCs w:val="24"/>
          <w:lang w:val="en-GB"/>
        </w:rPr>
        <w:fldChar w:fldCharType="begin"/>
      </w:r>
      <w:r>
        <w:rPr>
          <w:rFonts w:ascii="Times New Roman" w:hAnsi="Times New Roman" w:cs="Times New Roman"/>
          <w:sz w:val="24"/>
          <w:szCs w:val="24"/>
          <w:lang w:val="en-GB"/>
        </w:rPr>
        <w:instrText>REF thirdref \h</w:instrText>
      </w:r>
      <w:r>
        <w:rPr>
          <w:rFonts w:ascii="Times New Roman" w:hAnsi="Times New Roman" w:cs="Times New Roman"/>
          <w:sz w:val="24"/>
          <w:szCs w:val="24"/>
          <w:lang w:val="en-GB"/>
        </w:rPr>
      </w:r>
      <w:r>
        <w:rPr>
          <w:rFonts w:ascii="Times New Roman" w:hAnsi="Times New Roman" w:cs="Times New Roman"/>
          <w:sz w:val="24"/>
          <w:szCs w:val="24"/>
          <w:lang w:val="en-GB"/>
        </w:rPr>
        <w:fldChar w:fldCharType="separate"/>
      </w:r>
      <w:r>
        <w:rPr>
          <w:rFonts w:ascii="Times New Roman" w:hAnsi="Times New Roman" w:cs="Times New Roman"/>
          <w:sz w:val="24"/>
          <w:szCs w:val="24"/>
          <w:lang w:val="en-GB"/>
        </w:rPr>
        <w:t>[3</w:t>
      </w:r>
      <w:r>
        <w:rPr>
          <w:rFonts w:ascii="Times New Roman" w:hAnsi="Times New Roman" w:cs="Times New Roman"/>
          <w:sz w:val="24"/>
          <w:szCs w:val="24"/>
          <w:lang w:val="en-GB"/>
        </w:rPr>
        <w:fldChar w:fldCharType="end"/>
      </w:r>
      <w:r>
        <w:rPr>
          <w:rFonts w:ascii="Times New Roman" w:hAnsi="Times New Roman" w:cs="Times New Roman"/>
          <w:sz w:val="24"/>
          <w:szCs w:val="24"/>
          <w:lang w:val="en-GB"/>
        </w:rPr>
        <w:t>].</w:t>
      </w:r>
    </w:p>
    <w:p w14:paraId="7C7108D6" w14:textId="77777777" w:rsidR="00120BEC" w:rsidRDefault="00120BEC">
      <w:pPr>
        <w:widowControl/>
        <w:spacing w:after="160" w:line="252" w:lineRule="auto"/>
        <w:textAlignment w:val="auto"/>
        <w:rPr>
          <w:rFonts w:ascii="Times New Roman" w:hAnsi="Times New Roman" w:cs="Times New Roman"/>
          <w:sz w:val="24"/>
          <w:szCs w:val="24"/>
        </w:rPr>
      </w:pPr>
    </w:p>
    <w:p w14:paraId="176CE21F" w14:textId="77777777" w:rsidR="00120BEC" w:rsidRDefault="00285F46">
      <w:pPr>
        <w:pStyle w:val="ListParagraph"/>
        <w:widowControl/>
        <w:numPr>
          <w:ilvl w:val="0"/>
          <w:numId w:val="10"/>
        </w:numPr>
        <w:spacing w:after="160" w:line="360" w:lineRule="auto"/>
        <w:ind w:left="357" w:hanging="357"/>
        <w:jc w:val="both"/>
        <w:textAlignment w:val="auto"/>
        <w:rPr>
          <w:rFonts w:ascii="Times New Roman" w:hAnsi="Times New Roman"/>
          <w:b/>
        </w:rPr>
      </w:pPr>
      <w:r>
        <w:rPr>
          <w:rFonts w:ascii="Times New Roman" w:hAnsi="Times New Roman" w:cs="Times New Roman"/>
          <w:b/>
          <w:sz w:val="24"/>
          <w:szCs w:val="24"/>
        </w:rPr>
        <w:t>Context</w:t>
      </w:r>
      <w:r>
        <w:rPr>
          <w:rFonts w:ascii="Times New Roman" w:hAnsi="Times New Roman" w:cs="Times New Roman"/>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Context refers to t</w:t>
      </w:r>
      <w:r>
        <w:rPr>
          <w:rFonts w:ascii="Times New Roman" w:hAnsi="Times New Roman" w:cs="Times New Roman"/>
          <w:sz w:val="24"/>
          <w:szCs w:val="24"/>
          <w:lang w:val="en-GB"/>
        </w:rPr>
        <w:t xml:space="preserve">he environment where a function or parameter is called and evaluated. Context describes occurrences inside </w:t>
      </w:r>
      <w:r>
        <w:rPr>
          <w:rFonts w:ascii="Times New Roman" w:hAnsi="Times New Roman" w:cs="Times New Roman"/>
          <w:sz w:val="24"/>
          <w:szCs w:val="24"/>
          <w:lang w:val="en-GB"/>
        </w:rPr>
        <w:t>programs where reduction may actually occur</w:t>
      </w:r>
      <w:ins w:id="69" w:author="Unknown Author" w:date="2021-11-28T20:35:00Z">
        <w:r>
          <w:rPr>
            <w:rFonts w:ascii="Times New Roman" w:hAnsi="Times New Roman" w:cs="Times New Roman"/>
            <w:sz w:val="24"/>
            <w:szCs w:val="24"/>
            <w:lang w:val="en-GB"/>
          </w:rPr>
          <w:t xml:space="preserve"> </w:t>
        </w:r>
      </w:ins>
      <w:r>
        <w:t xml:space="preserve"> </w:t>
      </w:r>
      <w:r>
        <w:rPr>
          <w:rFonts w:ascii="Times New Roman" w:hAnsi="Times New Roman" w:cs="Times New Roman"/>
          <w:sz w:val="24"/>
        </w:rPr>
        <w:fldChar w:fldCharType="begin"/>
      </w:r>
      <w:r>
        <w:rPr>
          <w:rFonts w:ascii="Times New Roman" w:hAnsi="Times New Roman" w:cs="Times New Roman"/>
          <w:sz w:val="24"/>
        </w:rPr>
        <w:instrText>REF firstref \h</w:instrText>
      </w:r>
      <w:r>
        <w:rPr>
          <w:rFonts w:ascii="Times New Roman" w:hAnsi="Times New Roman" w:cs="Times New Roman"/>
          <w:sz w:val="24"/>
        </w:rPr>
      </w:r>
      <w:r>
        <w:rPr>
          <w:rFonts w:ascii="Times New Roman" w:hAnsi="Times New Roman" w:cs="Times New Roman"/>
          <w:sz w:val="24"/>
        </w:rPr>
        <w:fldChar w:fldCharType="separate"/>
      </w:r>
      <w:r>
        <w:rPr>
          <w:rFonts w:ascii="Times New Roman" w:hAnsi="Times New Roman" w:cs="Times New Roman"/>
          <w:sz w:val="24"/>
        </w:rPr>
        <w:t>[1]</w:t>
      </w:r>
      <w:r>
        <w:rPr>
          <w:rFonts w:ascii="Times New Roman" w:hAnsi="Times New Roman" w:cs="Times New Roman"/>
          <w:sz w:val="24"/>
        </w:rPr>
        <w:fldChar w:fldCharType="end"/>
      </w:r>
      <w:r>
        <w:rPr>
          <w:rFonts w:ascii="Times New Roman" w:hAnsi="Times New Roman" w:cs="Times New Roman"/>
          <w:sz w:val="24"/>
          <w:szCs w:val="24"/>
          <w:lang w:val="en-GB"/>
        </w:rPr>
        <w:t>. This can be in the body of the called or the caller procedure.</w:t>
      </w:r>
    </w:p>
    <w:p w14:paraId="472B73C9" w14:textId="77777777" w:rsidR="00120BEC" w:rsidRDefault="00285F46">
      <w:pPr>
        <w:pStyle w:val="ListParagraph"/>
        <w:widowControl/>
        <w:numPr>
          <w:ilvl w:val="0"/>
          <w:numId w:val="10"/>
        </w:numPr>
        <w:spacing w:after="160" w:line="360" w:lineRule="auto"/>
        <w:ind w:left="357" w:hanging="357"/>
        <w:jc w:val="both"/>
        <w:textAlignment w:val="auto"/>
        <w:rPr>
          <w:rFonts w:ascii="Times New Roman" w:hAnsi="Times New Roman"/>
          <w:b/>
        </w:rPr>
      </w:pPr>
      <w:r>
        <w:rPr>
          <w:rFonts w:ascii="Times New Roman" w:hAnsi="Times New Roman" w:cs="Times New Roman"/>
          <w:b/>
          <w:sz w:val="24"/>
          <w:szCs w:val="24"/>
        </w:rPr>
        <w:t>Evaluation strategy</w:t>
      </w:r>
      <w:r>
        <w:rPr>
          <w:rFonts w:ascii="Times New Roman" w:hAnsi="Times New Roman" w:cs="Times New Roman"/>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 xml:space="preserve">An </w:t>
      </w:r>
      <w:r>
        <w:rPr>
          <w:rFonts w:ascii="Times New Roman" w:hAnsi="Times New Roman" w:cs="Times New Roman"/>
          <w:sz w:val="24"/>
          <w:szCs w:val="24"/>
          <w:lang w:val="en-GB"/>
        </w:rPr>
        <w:t xml:space="preserve">evaluation strategy is a set of rules for </w:t>
      </w:r>
      <w:r>
        <w:rPr>
          <w:rFonts w:ascii="Times New Roman" w:hAnsi="Times New Roman" w:cs="Times New Roman"/>
          <w:sz w:val="24"/>
          <w:szCs w:val="24"/>
          <w:lang w:val="en-GB"/>
        </w:rPr>
        <w:t xml:space="preserve">evaluating the arguments of a function call and what kind of values to pass to the function. It defines the order in which </w:t>
      </w:r>
      <w:proofErr w:type="spellStart"/>
      <w:r>
        <w:rPr>
          <w:rFonts w:ascii="Times New Roman" w:hAnsi="Times New Roman" w:cs="Times New Roman"/>
          <w:sz w:val="24"/>
          <w:szCs w:val="24"/>
          <w:lang w:val="en-GB"/>
        </w:rPr>
        <w:t>redexes</w:t>
      </w:r>
      <w:proofErr w:type="spellEnd"/>
      <w:r>
        <w:rPr>
          <w:rFonts w:ascii="Times New Roman" w:hAnsi="Times New Roman" w:cs="Times New Roman"/>
          <w:sz w:val="24"/>
          <w:szCs w:val="24"/>
          <w:lang w:val="en-GB"/>
        </w:rPr>
        <w:t xml:space="preserve"> must be reduced. </w:t>
      </w:r>
      <w:ins w:id="70" w:author="Unknown Author" w:date="2021-11-28T20:38:00Z">
        <w:r>
          <w:rPr>
            <w:rFonts w:ascii="Times New Roman" w:hAnsi="Times New Roman" w:cs="Times New Roman"/>
            <w:sz w:val="24"/>
            <w:szCs w:val="24"/>
            <w:lang w:val="en-GB"/>
          </w:rPr>
          <w:t>The e</w:t>
        </w:r>
      </w:ins>
      <w:ins w:id="71" w:author="Unknown Author" w:date="2021-11-28T20:39:00Z">
        <w:r>
          <w:rPr>
            <w:rFonts w:ascii="Times New Roman" w:hAnsi="Times New Roman" w:cs="Times New Roman"/>
            <w:sz w:val="24"/>
            <w:szCs w:val="24"/>
            <w:lang w:val="en-GB"/>
          </w:rPr>
          <w:t xml:space="preserve">ager and lazy </w:t>
        </w:r>
      </w:ins>
      <w:del w:id="72" w:author="Unknown Author" w:date="2021-11-28T20:39:00Z">
        <w:r>
          <w:rPr>
            <w:rFonts w:ascii="Times New Roman" w:hAnsi="Times New Roman" w:cs="Times New Roman"/>
            <w:sz w:val="24"/>
            <w:szCs w:val="24"/>
            <w:lang w:val="en-GB"/>
          </w:rPr>
          <w:delText>E</w:delText>
        </w:r>
      </w:del>
      <w:ins w:id="73" w:author="Unknown Author" w:date="2021-11-28T20:39:00Z">
        <w:r>
          <w:rPr>
            <w:rFonts w:ascii="Times New Roman" w:hAnsi="Times New Roman" w:cs="Times New Roman"/>
            <w:sz w:val="24"/>
            <w:szCs w:val="24"/>
            <w:lang w:val="en-GB"/>
          </w:rPr>
          <w:t>e</w:t>
        </w:r>
      </w:ins>
      <w:r>
        <w:rPr>
          <w:rFonts w:ascii="Times New Roman" w:hAnsi="Times New Roman" w:cs="Times New Roman"/>
          <w:sz w:val="24"/>
          <w:szCs w:val="24"/>
          <w:lang w:val="en-GB"/>
        </w:rPr>
        <w:t xml:space="preserve">valuation strategies are </w:t>
      </w:r>
      <w:ins w:id="74" w:author="Unknown Author" w:date="2021-11-28T20:39:00Z">
        <w:r>
          <w:rPr>
            <w:rFonts w:ascii="Times New Roman" w:hAnsi="Times New Roman" w:cs="Times New Roman"/>
            <w:sz w:val="24"/>
            <w:szCs w:val="24"/>
            <w:lang w:val="en-GB"/>
          </w:rPr>
          <w:t xml:space="preserve">the two most common ones and </w:t>
        </w:r>
      </w:ins>
      <w:r>
        <w:rPr>
          <w:rFonts w:ascii="Times New Roman" w:hAnsi="Times New Roman" w:cs="Times New Roman"/>
          <w:sz w:val="24"/>
          <w:szCs w:val="24"/>
          <w:lang w:val="en-GB"/>
        </w:rPr>
        <w:t xml:space="preserve">usually </w:t>
      </w:r>
      <w:ins w:id="75" w:author="Unknown Author" w:date="2021-11-28T20:39:00Z">
        <w:r>
          <w:rPr>
            <w:rFonts w:ascii="Times New Roman" w:hAnsi="Times New Roman" w:cs="Times New Roman"/>
            <w:sz w:val="24"/>
            <w:szCs w:val="24"/>
            <w:lang w:val="en-GB"/>
          </w:rPr>
          <w:t xml:space="preserve">used to </w:t>
        </w:r>
      </w:ins>
      <w:r>
        <w:rPr>
          <w:rFonts w:ascii="Times New Roman" w:hAnsi="Times New Roman" w:cs="Times New Roman"/>
          <w:sz w:val="24"/>
          <w:szCs w:val="24"/>
          <w:lang w:val="en-GB"/>
        </w:rPr>
        <w:t>classif</w:t>
      </w:r>
      <w:ins w:id="76" w:author="Unknown Author" w:date="2021-11-28T20:39:00Z">
        <w:r>
          <w:rPr>
            <w:rFonts w:ascii="Times New Roman" w:hAnsi="Times New Roman" w:cs="Times New Roman"/>
            <w:sz w:val="24"/>
            <w:szCs w:val="24"/>
            <w:lang w:val="en-GB"/>
          </w:rPr>
          <w:t xml:space="preserve">y </w:t>
        </w:r>
        <w:r>
          <w:rPr>
            <w:rFonts w:ascii="Times New Roman" w:hAnsi="Times New Roman" w:cs="Times New Roman"/>
            <w:sz w:val="24"/>
            <w:szCs w:val="24"/>
            <w:lang w:val="en-GB"/>
          </w:rPr>
          <w:t>functional programming languages</w:t>
        </w:r>
      </w:ins>
      <w:ins w:id="77" w:author="Unknown Author" w:date="2021-11-28T20:40:00Z">
        <w:r>
          <w:rPr>
            <w:rFonts w:ascii="Times New Roman" w:hAnsi="Times New Roman" w:cs="Times New Roman"/>
            <w:sz w:val="24"/>
            <w:szCs w:val="24"/>
            <w:lang w:val="en-GB"/>
          </w:rPr>
          <w:t>. We shall assume at least these two here</w:t>
        </w:r>
      </w:ins>
      <w:del w:id="78" w:author="Unknown Author" w:date="2021-11-28T20:39:00Z">
        <w:r>
          <w:rPr>
            <w:rFonts w:ascii="Times New Roman" w:hAnsi="Times New Roman" w:cs="Times New Roman"/>
            <w:sz w:val="24"/>
            <w:szCs w:val="24"/>
            <w:lang w:val="en-GB"/>
          </w:rPr>
          <w:delText>ied as eager or lazy</w:delText>
        </w:r>
      </w:del>
      <w:commentRangeStart w:id="79"/>
      <w:commentRangeEnd w:id="79"/>
      <w:r>
        <w:rPr>
          <w:rFonts w:ascii="Times New Roman" w:hAnsi="Times New Roman" w:cs="Times New Roman"/>
          <w:sz w:val="24"/>
          <w:szCs w:val="24"/>
          <w:lang w:val="en-GB"/>
        </w:rPr>
        <w:commentReference w:id="79"/>
      </w:r>
      <w:r>
        <w:rPr>
          <w:rFonts w:ascii="Times New Roman" w:hAnsi="Times New Roman" w:cs="Times New Roman"/>
          <w:sz w:val="24"/>
          <w:szCs w:val="24"/>
          <w:lang w:val="en-GB"/>
        </w:rPr>
        <w:t>. In eager evaluation strategy, the arguments of a</w:t>
      </w:r>
      <w:r>
        <w:rPr>
          <w:rFonts w:ascii="Times New Roman" w:hAnsi="Times New Roman" w:cs="Times New Roman"/>
          <w:b/>
          <w:sz w:val="24"/>
          <w:szCs w:val="24"/>
        </w:rPr>
        <w:t xml:space="preserve"> </w:t>
      </w:r>
      <w:r>
        <w:rPr>
          <w:rFonts w:ascii="Times New Roman" w:hAnsi="Times New Roman" w:cs="Times New Roman"/>
          <w:sz w:val="24"/>
          <w:szCs w:val="24"/>
          <w:lang w:val="en-GB"/>
        </w:rPr>
        <w:t>function are completely evaluated before the function is applied. In lazy evaluation, arguments to a function</w:t>
      </w:r>
      <w:r>
        <w:rPr>
          <w:rFonts w:ascii="Times New Roman" w:hAnsi="Times New Roman" w:cs="Times New Roman"/>
          <w:sz w:val="24"/>
          <w:szCs w:val="24"/>
          <w:lang w:val="en-GB"/>
        </w:rPr>
        <w:t xml:space="preserve"> are evaluated only where their values are needed in the evaluation of the function body.</w:t>
      </w:r>
    </w:p>
    <w:p w14:paraId="6905CC85" w14:textId="77777777" w:rsidR="00120BEC" w:rsidRDefault="00285F46">
      <w:pPr>
        <w:pStyle w:val="ListParagraph"/>
        <w:widowControl/>
        <w:numPr>
          <w:ilvl w:val="0"/>
          <w:numId w:val="10"/>
        </w:numPr>
        <w:spacing w:after="160" w:line="360" w:lineRule="auto"/>
        <w:ind w:left="357" w:hanging="357"/>
        <w:jc w:val="both"/>
        <w:textAlignment w:val="auto"/>
        <w:rPr>
          <w:rFonts w:ascii="Times New Roman" w:hAnsi="Times New Roman"/>
          <w:b/>
        </w:rPr>
      </w:pPr>
      <w:r>
        <w:rPr>
          <w:rFonts w:ascii="Times New Roman" w:hAnsi="Times New Roman" w:cs="Times New Roman"/>
          <w:b/>
          <w:sz w:val="24"/>
          <w:szCs w:val="24"/>
        </w:rPr>
        <w:t>Typing:</w:t>
      </w:r>
      <w:r>
        <w:t xml:space="preserve"> </w:t>
      </w:r>
      <w:r>
        <w:rPr>
          <w:rFonts w:ascii="Times New Roman" w:hAnsi="Times New Roman" w:cs="Times New Roman"/>
          <w:sz w:val="24"/>
          <w:szCs w:val="24"/>
          <w:lang w:val="en-GB"/>
        </w:rPr>
        <w:t xml:space="preserve">A type refers to a collection of values that share some property. </w:t>
      </w:r>
      <w:r>
        <w:rPr>
          <w:rFonts w:ascii="Times New Roman" w:hAnsi="Times New Roman" w:cs="Times New Roman"/>
          <w:sz w:val="24"/>
          <w:szCs w:val="24"/>
        </w:rPr>
        <w:t>Typing generally refers to use of types in order to both capture invariants (a property that</w:t>
      </w:r>
      <w:r>
        <w:rPr>
          <w:rFonts w:ascii="Times New Roman" w:hAnsi="Times New Roman" w:cs="Times New Roman"/>
          <w:sz w:val="24"/>
          <w:szCs w:val="24"/>
        </w:rPr>
        <w:t xml:space="preserve"> is expected to always hold) of programs (or functions), and </w:t>
      </w:r>
      <w:ins w:id="80" w:author="Unknown Author" w:date="2021-11-28T20:42:00Z">
        <w:r>
          <w:rPr>
            <w:rFonts w:ascii="Times New Roman" w:hAnsi="Times New Roman" w:cs="Times New Roman"/>
            <w:sz w:val="24"/>
            <w:szCs w:val="24"/>
          </w:rPr>
          <w:t xml:space="preserve">to </w:t>
        </w:r>
      </w:ins>
      <w:r>
        <w:rPr>
          <w:rFonts w:ascii="Times New Roman" w:hAnsi="Times New Roman" w:cs="Times New Roman"/>
          <w:sz w:val="24"/>
          <w:szCs w:val="24"/>
        </w:rPr>
        <w:t xml:space="preserve">ensure its correctness and </w:t>
      </w:r>
      <w:ins w:id="81" w:author="Unknown Author" w:date="2021-11-28T20:42:00Z">
        <w:r>
          <w:rPr>
            <w:rFonts w:ascii="Times New Roman" w:hAnsi="Times New Roman" w:cs="Times New Roman"/>
            <w:sz w:val="24"/>
            <w:szCs w:val="24"/>
          </w:rPr>
          <w:t xml:space="preserve">hence </w:t>
        </w:r>
      </w:ins>
      <w:r>
        <w:rPr>
          <w:rFonts w:ascii="Times New Roman" w:hAnsi="Times New Roman" w:cs="Times New Roman"/>
          <w:sz w:val="24"/>
          <w:szCs w:val="24"/>
        </w:rPr>
        <w:t>definitely exclude certain classes of programming errors. Typing also help maps variables (or constants) to types.</w:t>
      </w:r>
    </w:p>
    <w:p w14:paraId="1E83F6BD" w14:textId="77777777" w:rsidR="00120BEC" w:rsidRDefault="00285F46">
      <w:pPr>
        <w:rPr>
          <w:rFonts w:ascii="Times New Roman" w:hAnsi="Times New Roman" w:cs="Times New Roman"/>
          <w:b/>
          <w:sz w:val="24"/>
          <w:szCs w:val="24"/>
        </w:rPr>
      </w:pPr>
      <w:commentRangeStart w:id="82"/>
      <w:commentRangeEnd w:id="82"/>
      <w:r>
        <w:rPr>
          <w:rFonts w:ascii="Times New Roman" w:hAnsi="Times New Roman" w:cs="Times New Roman"/>
          <w:b/>
          <w:sz w:val="24"/>
          <w:szCs w:val="24"/>
        </w:rPr>
        <w:commentReference w:id="82"/>
      </w:r>
    </w:p>
    <w:p w14:paraId="479D8421" w14:textId="77777777" w:rsidR="00120BEC" w:rsidRDefault="00120BEC">
      <w:pPr>
        <w:rPr>
          <w:rFonts w:ascii="Times New Roman" w:hAnsi="Times New Roman" w:cs="Times New Roman"/>
          <w:b/>
          <w:sz w:val="24"/>
          <w:szCs w:val="24"/>
        </w:rPr>
      </w:pPr>
    </w:p>
    <w:p w14:paraId="00E2CD2B" w14:textId="77777777" w:rsidR="00120BEC" w:rsidRDefault="00120BEC">
      <w:pPr>
        <w:rPr>
          <w:rFonts w:ascii="Times New Roman" w:hAnsi="Times New Roman" w:cs="Times New Roman"/>
          <w:b/>
          <w:sz w:val="24"/>
          <w:szCs w:val="24"/>
        </w:rPr>
      </w:pPr>
    </w:p>
    <w:p w14:paraId="17E5A2AC" w14:textId="77777777" w:rsidR="00120BEC" w:rsidRDefault="00120BEC">
      <w:pPr>
        <w:rPr>
          <w:rFonts w:ascii="Times New Roman" w:hAnsi="Times New Roman" w:cs="Times New Roman"/>
          <w:b/>
          <w:sz w:val="24"/>
          <w:szCs w:val="24"/>
        </w:rPr>
      </w:pPr>
    </w:p>
    <w:p w14:paraId="5F9E4EDD" w14:textId="77777777" w:rsidR="00120BEC" w:rsidRDefault="00120BEC">
      <w:pPr>
        <w:rPr>
          <w:rFonts w:ascii="Times New Roman" w:hAnsi="Times New Roman" w:cs="Times New Roman"/>
          <w:b/>
          <w:sz w:val="24"/>
          <w:szCs w:val="24"/>
        </w:rPr>
      </w:pPr>
    </w:p>
    <w:p w14:paraId="57446A55" w14:textId="77777777" w:rsidR="00120BEC" w:rsidRDefault="00285F46">
      <w:pPr>
        <w:pStyle w:val="Heading2"/>
        <w:numPr>
          <w:ilvl w:val="1"/>
          <w:numId w:val="9"/>
        </w:numPr>
        <w:spacing w:line="360" w:lineRule="auto"/>
        <w:jc w:val="both"/>
        <w:rPr>
          <w:rFonts w:ascii="Times New Roman" w:hAnsi="Times New Roman"/>
          <w:b/>
          <w:color w:val="auto"/>
        </w:rPr>
      </w:pPr>
      <w:bookmarkStart w:id="83" w:name="_Toc82440583"/>
      <w:bookmarkStart w:id="84" w:name="_Toc53478135"/>
      <w:r>
        <w:rPr>
          <w:rFonts w:ascii="Times New Roman" w:hAnsi="Times New Roman"/>
          <w:b/>
          <w:color w:val="auto"/>
          <w:sz w:val="24"/>
          <w:szCs w:val="24"/>
        </w:rPr>
        <w:t>Description of passing styles</w:t>
      </w:r>
      <w:bookmarkEnd w:id="83"/>
      <w:bookmarkEnd w:id="84"/>
      <w:r>
        <w:rPr>
          <w:rFonts w:ascii="Times New Roman" w:hAnsi="Times New Roman"/>
          <w:color w:val="auto"/>
          <w:sz w:val="24"/>
          <w:szCs w:val="24"/>
        </w:rPr>
        <w:t xml:space="preserve">  </w:t>
      </w:r>
    </w:p>
    <w:p w14:paraId="76B03291" w14:textId="77777777" w:rsidR="00120BEC" w:rsidRDefault="00285F46">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 combinations of</w:t>
      </w:r>
      <w:del w:id="85" w:author="Unknown Author" w:date="2021-11-28T20:44:00Z">
        <w:r>
          <w:rPr>
            <w:rFonts w:ascii="Times New Roman" w:hAnsi="Times New Roman" w:cs="Times New Roman"/>
            <w:sz w:val="24"/>
            <w:szCs w:val="24"/>
            <w:lang w:val="en-GB"/>
          </w:rPr>
          <w:delText xml:space="preserve"> the above</w:delText>
        </w:r>
      </w:del>
      <w:r>
        <w:rPr>
          <w:rFonts w:ascii="Times New Roman" w:hAnsi="Times New Roman" w:cs="Times New Roman"/>
          <w:sz w:val="24"/>
          <w:szCs w:val="24"/>
          <w:lang w:val="en-GB"/>
        </w:rPr>
        <w:t xml:space="preserve"> factors that affect parameter passing as stated in section 2.2 above</w:t>
      </w:r>
      <w:del w:id="86" w:author="Unknown Author" w:date="2021-11-28T20:47:00Z">
        <w:r>
          <w:rPr>
            <w:rFonts w:ascii="Times New Roman" w:hAnsi="Times New Roman" w:cs="Times New Roman"/>
            <w:sz w:val="24"/>
            <w:szCs w:val="24"/>
            <w:lang w:val="en-GB"/>
          </w:rPr>
          <w:delText>, their types, and values, affects the computation carried out</w:delText>
        </w:r>
      </w:del>
      <w:r>
        <w:rPr>
          <w:rFonts w:ascii="Times New Roman" w:hAnsi="Times New Roman" w:cs="Times New Roman"/>
          <w:sz w:val="24"/>
          <w:szCs w:val="24"/>
          <w:lang w:val="en-GB"/>
        </w:rPr>
        <w:t>.</w:t>
      </w:r>
      <w:commentRangeStart w:id="87"/>
      <w:commentRangeEnd w:id="87"/>
      <w:r>
        <w:rPr>
          <w:rFonts w:ascii="Times New Roman" w:hAnsi="Times New Roman" w:cs="Times New Roman"/>
          <w:sz w:val="24"/>
          <w:szCs w:val="24"/>
          <w:lang w:val="en-GB"/>
        </w:rPr>
        <w:commentReference w:id="87"/>
      </w:r>
      <w:r>
        <w:rPr>
          <w:rFonts w:ascii="Times New Roman" w:hAnsi="Times New Roman" w:cs="Times New Roman"/>
          <w:sz w:val="24"/>
          <w:szCs w:val="24"/>
          <w:lang w:val="en-GB"/>
        </w:rPr>
        <w:t xml:space="preserve"> An instance of the combination of the above factors and its use is broadly considered as a </w:t>
      </w:r>
      <w:r>
        <w:rPr>
          <w:rFonts w:ascii="Times New Roman" w:hAnsi="Times New Roman" w:cs="Times New Roman"/>
          <w:sz w:val="24"/>
          <w:szCs w:val="24"/>
          <w:lang w:val="en-GB"/>
        </w:rPr>
        <w:t>passing style. This is illustrated below for known parameter passing styles:</w:t>
      </w:r>
    </w:p>
    <w:p w14:paraId="6090CFE6" w14:textId="77777777" w:rsidR="00120BEC" w:rsidRDefault="00285F46">
      <w:pPr>
        <w:pStyle w:val="ListParagraph"/>
        <w:widowControl/>
        <w:numPr>
          <w:ilvl w:val="0"/>
          <w:numId w:val="11"/>
        </w:numPr>
        <w:spacing w:after="160" w:line="360" w:lineRule="auto"/>
        <w:jc w:val="both"/>
        <w:rPr>
          <w:rFonts w:ascii="Times New Roman" w:hAnsi="Times New Roman"/>
          <w:b/>
        </w:rPr>
      </w:pPr>
      <w:r>
        <w:rPr>
          <w:rFonts w:ascii="Times New Roman" w:hAnsi="Times New Roman" w:cs="Times New Roman"/>
          <w:b/>
          <w:sz w:val="24"/>
          <w:szCs w:val="24"/>
          <w:lang w:val="en-GB"/>
        </w:rPr>
        <w:t>Call by value:</w:t>
      </w:r>
      <w:r>
        <w:rPr>
          <w:rFonts w:ascii="Times New Roman" w:hAnsi="Times New Roman" w:cs="Times New Roman"/>
          <w:sz w:val="24"/>
          <w:szCs w:val="24"/>
          <w:lang w:val="en-GB"/>
        </w:rPr>
        <w:t xml:space="preserve"> In call by value, the entity passed is a value and the argument is evaluated in the context of the caller procedure at the time of procedure call. The entity passed</w:t>
      </w:r>
      <w:r>
        <w:rPr>
          <w:rFonts w:ascii="Times New Roman" w:hAnsi="Times New Roman" w:cs="Times New Roman"/>
          <w:sz w:val="24"/>
          <w:szCs w:val="24"/>
          <w:lang w:val="en-GB"/>
        </w:rPr>
        <w:t xml:space="preserve"> is evaluated in order (typically from left to right). Any changes to the value inside the called procedure is purely local to the called procedure</w:t>
      </w:r>
      <w:del w:id="88" w:author="Unknown Author" w:date="2021-11-28T20:46:00Z">
        <w:r>
          <w:rPr>
            <w:rFonts w:ascii="Times New Roman" w:hAnsi="Times New Roman" w:cs="Times New Roman"/>
            <w:sz w:val="24"/>
            <w:szCs w:val="24"/>
            <w:lang w:val="en-GB"/>
          </w:rPr>
          <w:delText>,</w:delText>
        </w:r>
      </w:del>
      <w:r>
        <w:rPr>
          <w:rFonts w:ascii="Times New Roman" w:hAnsi="Times New Roman" w:cs="Times New Roman"/>
          <w:sz w:val="24"/>
          <w:szCs w:val="24"/>
          <w:lang w:val="en-GB"/>
        </w:rPr>
        <w:t xml:space="preserve"> and</w:t>
      </w:r>
      <w:ins w:id="89" w:author="Unknown Author" w:date="2021-11-28T20:46:00Z">
        <w:r>
          <w:rPr>
            <w:rFonts w:ascii="Times New Roman" w:hAnsi="Times New Roman" w:cs="Times New Roman"/>
            <w:sz w:val="24"/>
            <w:szCs w:val="24"/>
            <w:lang w:val="en-GB"/>
          </w:rPr>
          <w:t>,</w:t>
        </w:r>
      </w:ins>
      <w:r>
        <w:rPr>
          <w:rFonts w:ascii="Times New Roman" w:hAnsi="Times New Roman" w:cs="Times New Roman"/>
          <w:sz w:val="24"/>
          <w:szCs w:val="24"/>
          <w:lang w:val="en-GB"/>
        </w:rPr>
        <w:t xml:space="preserve"> therefore, not visible inside the caller procedure</w:t>
      </w:r>
      <w:r>
        <w:t xml:space="preserve"> [</w:t>
      </w:r>
      <w:r>
        <w:fldChar w:fldCharType="begin"/>
      </w:r>
      <w:r>
        <w:instrText>REF secref \h</w:instrText>
      </w:r>
      <w:r>
        <w:fldChar w:fldCharType="separate"/>
      </w:r>
      <w:r>
        <w:t>[2]</w:t>
      </w:r>
      <w:r>
        <w:fldChar w:fldCharType="end"/>
      </w:r>
      <w:r>
        <w:t>]</w:t>
      </w:r>
      <w:commentRangeStart w:id="90"/>
      <w:commentRangeEnd w:id="90"/>
      <w:r>
        <w:commentReference w:id="90"/>
      </w:r>
      <w:r>
        <w:rPr>
          <w:rFonts w:ascii="Times New Roman" w:hAnsi="Times New Roman" w:cs="Times New Roman"/>
          <w:sz w:val="24"/>
          <w:szCs w:val="24"/>
          <w:lang w:val="en-GB"/>
        </w:rPr>
        <w:t>.</w:t>
      </w:r>
    </w:p>
    <w:p w14:paraId="2E8481B3" w14:textId="77777777" w:rsidR="00120BEC" w:rsidRDefault="00285F46">
      <w:pPr>
        <w:pStyle w:val="ListParagraph"/>
        <w:widowControl/>
        <w:numPr>
          <w:ilvl w:val="0"/>
          <w:numId w:val="20"/>
        </w:numPr>
        <w:spacing w:after="160" w:line="360" w:lineRule="auto"/>
        <w:jc w:val="both"/>
        <w:rPr>
          <w:rFonts w:ascii="Times New Roman" w:hAnsi="Times New Roman"/>
          <w:b/>
        </w:rPr>
      </w:pPr>
      <w:r>
        <w:rPr>
          <w:rFonts w:ascii="Times New Roman" w:hAnsi="Times New Roman" w:cs="Times New Roman"/>
          <w:b/>
          <w:sz w:val="24"/>
          <w:szCs w:val="24"/>
          <w:lang w:val="en-GB"/>
        </w:rPr>
        <w:t>Call by reference:</w:t>
      </w:r>
      <w:r>
        <w:rPr>
          <w:rFonts w:ascii="Times New Roman" w:hAnsi="Times New Roman" w:cs="Times New Roman"/>
          <w:sz w:val="24"/>
          <w:szCs w:val="24"/>
          <w:lang w:val="en-GB"/>
        </w:rPr>
        <w:t xml:space="preserve"> Here, the entity passed is a reference (an address in memory) and the argument is evaluated at the time of procedure call in the context of the caller procedure. The referenc</w:t>
      </w:r>
      <w:r>
        <w:rPr>
          <w:rFonts w:ascii="Times New Roman" w:hAnsi="Times New Roman" w:cs="Times New Roman"/>
          <w:sz w:val="24"/>
          <w:szCs w:val="24"/>
          <w:lang w:val="en-GB"/>
        </w:rPr>
        <w:t>e passed as an argument can be modified inside the called procedure with visible effects inside the caller, after the call</w:t>
      </w:r>
      <w:r>
        <w:t xml:space="preserve"> [</w:t>
      </w:r>
      <w:r>
        <w:fldChar w:fldCharType="begin"/>
      </w:r>
      <w:r>
        <w:instrText>REF secref \h</w:instrText>
      </w:r>
      <w:r>
        <w:fldChar w:fldCharType="separate"/>
      </w:r>
      <w:r>
        <w:t>[2]</w:t>
      </w:r>
      <w:r>
        <w:fldChar w:fldCharType="end"/>
      </w:r>
      <w:r>
        <w:t>]</w:t>
      </w:r>
      <w:r>
        <w:rPr>
          <w:rFonts w:ascii="Times New Roman" w:hAnsi="Times New Roman" w:cs="Times New Roman"/>
          <w:sz w:val="24"/>
          <w:szCs w:val="24"/>
          <w:lang w:val="en-GB"/>
        </w:rPr>
        <w:t>.</w:t>
      </w:r>
    </w:p>
    <w:p w14:paraId="2C706D05" w14:textId="77777777" w:rsidR="00120BEC" w:rsidRDefault="00285F46">
      <w:pPr>
        <w:pStyle w:val="ListParagraph"/>
        <w:widowControl/>
        <w:numPr>
          <w:ilvl w:val="0"/>
          <w:numId w:val="21"/>
        </w:numPr>
        <w:spacing w:after="160" w:line="360" w:lineRule="auto"/>
        <w:jc w:val="both"/>
        <w:rPr>
          <w:rFonts w:ascii="Times New Roman" w:hAnsi="Times New Roman"/>
          <w:b/>
        </w:rPr>
      </w:pPr>
      <w:r>
        <w:rPr>
          <w:rFonts w:ascii="Times New Roman" w:hAnsi="Times New Roman" w:cs="Times New Roman"/>
          <w:b/>
          <w:sz w:val="24"/>
          <w:szCs w:val="24"/>
          <w:lang w:val="en-GB"/>
        </w:rPr>
        <w:t>Call by copy-restore:</w:t>
      </w:r>
      <w:r>
        <w:rPr>
          <w:rFonts w:ascii="Times New Roman" w:hAnsi="Times New Roman" w:cs="Times New Roman"/>
          <w:sz w:val="24"/>
          <w:szCs w:val="24"/>
          <w:lang w:val="en-GB"/>
        </w:rPr>
        <w:t xml:space="preserve"> Call by copy-restore is simila</w:t>
      </w:r>
      <w:r>
        <w:rPr>
          <w:rFonts w:ascii="Times New Roman" w:hAnsi="Times New Roman" w:cs="Times New Roman"/>
          <w:sz w:val="24"/>
          <w:szCs w:val="24"/>
          <w:lang w:val="en-GB"/>
        </w:rPr>
        <w:t>r to call by reference. The argument passed is not modified. Call by copy restore avoids this modification by leaving the result of the evaluated argument in the caller’s environment.</w:t>
      </w:r>
    </w:p>
    <w:p w14:paraId="70132D1C" w14:textId="77777777" w:rsidR="00120BEC" w:rsidRDefault="00285F46">
      <w:pPr>
        <w:pStyle w:val="ListParagraph"/>
        <w:widowControl/>
        <w:numPr>
          <w:ilvl w:val="0"/>
          <w:numId w:val="22"/>
        </w:numPr>
        <w:spacing w:after="160" w:line="360" w:lineRule="auto"/>
        <w:jc w:val="both"/>
        <w:rPr>
          <w:rFonts w:ascii="Times New Roman" w:hAnsi="Times New Roman"/>
          <w:b/>
        </w:rPr>
      </w:pPr>
      <w:r>
        <w:rPr>
          <w:rFonts w:ascii="Times New Roman" w:hAnsi="Times New Roman" w:cs="Times New Roman"/>
          <w:b/>
          <w:sz w:val="24"/>
          <w:szCs w:val="24"/>
          <w:lang w:val="en-GB"/>
        </w:rPr>
        <w:t>Call by name:</w:t>
      </w:r>
      <w:r>
        <w:rPr>
          <w:rFonts w:ascii="Times New Roman" w:hAnsi="Times New Roman" w:cs="Times New Roman"/>
          <w:sz w:val="24"/>
          <w:szCs w:val="24"/>
          <w:lang w:val="en-GB"/>
        </w:rPr>
        <w:t xml:space="preserve"> Call by name is similar to call by value. </w:t>
      </w:r>
      <w:ins w:id="91" w:author="Unknown Author" w:date="2021-11-28T20:50:00Z">
        <w:r>
          <w:rPr>
            <w:rFonts w:ascii="Times New Roman" w:hAnsi="Times New Roman" w:cs="Times New Roman"/>
            <w:sz w:val="24"/>
            <w:szCs w:val="24"/>
            <w:lang w:val="en-GB"/>
          </w:rPr>
          <w:t>However, t</w:t>
        </w:r>
      </w:ins>
      <w:del w:id="92" w:author="Unknown Author" w:date="2021-11-28T20:50:00Z">
        <w:r>
          <w:rPr>
            <w:rFonts w:ascii="Times New Roman" w:hAnsi="Times New Roman" w:cs="Times New Roman"/>
            <w:sz w:val="24"/>
            <w:szCs w:val="24"/>
            <w:lang w:val="en-GB"/>
          </w:rPr>
          <w:delText>T</w:delText>
        </w:r>
      </w:del>
      <w:r>
        <w:rPr>
          <w:rFonts w:ascii="Times New Roman" w:hAnsi="Times New Roman" w:cs="Times New Roman"/>
          <w:sz w:val="24"/>
          <w:szCs w:val="24"/>
          <w:lang w:val="en-GB"/>
        </w:rPr>
        <w:t xml:space="preserve">he </w:t>
      </w:r>
      <w:del w:id="93" w:author="Unknown Author" w:date="2021-11-28T20:50:00Z">
        <w:r>
          <w:rPr>
            <w:rFonts w:ascii="Times New Roman" w:hAnsi="Times New Roman" w:cs="Times New Roman"/>
            <w:sz w:val="24"/>
            <w:szCs w:val="24"/>
            <w:lang w:val="en-GB"/>
          </w:rPr>
          <w:delText>values of</w:delText>
        </w:r>
      </w:del>
      <w:commentRangeStart w:id="94"/>
      <w:commentRangeEnd w:id="94"/>
      <w:r>
        <w:rPr>
          <w:rFonts w:ascii="Times New Roman" w:hAnsi="Times New Roman" w:cs="Times New Roman"/>
          <w:sz w:val="24"/>
          <w:szCs w:val="24"/>
          <w:lang w:val="en-GB"/>
        </w:rPr>
        <w:commentReference w:id="94"/>
      </w:r>
      <w:del w:id="95" w:author="Unknown Author" w:date="2021-11-28T20:50:00Z">
        <w:r>
          <w:rPr>
            <w:rFonts w:ascii="Times New Roman" w:hAnsi="Times New Roman" w:cs="Times New Roman"/>
            <w:sz w:val="24"/>
            <w:szCs w:val="24"/>
            <w:lang w:val="en-GB"/>
          </w:rPr>
          <w:delText xml:space="preserve"> </w:delText>
        </w:r>
      </w:del>
      <w:r>
        <w:rPr>
          <w:rFonts w:ascii="Times New Roman" w:hAnsi="Times New Roman" w:cs="Times New Roman"/>
          <w:sz w:val="24"/>
          <w:szCs w:val="24"/>
          <w:lang w:val="en-GB"/>
        </w:rPr>
        <w:t>arguments are not evaluated at the time of procedure call. The arguments are substituted into the function body and evaluated only when used and as many times as they are used. A functio</w:t>
      </w:r>
      <w:r>
        <w:rPr>
          <w:rFonts w:ascii="Times New Roman" w:hAnsi="Times New Roman" w:cs="Times New Roman"/>
          <w:sz w:val="24"/>
          <w:szCs w:val="24"/>
          <w:lang w:val="en-GB"/>
        </w:rPr>
        <w:t>n is created for each argument and each time the argument is needed, the function is called which evaluates and returns the argument.</w:t>
      </w:r>
    </w:p>
    <w:p w14:paraId="2AB67246" w14:textId="77777777" w:rsidR="00120BEC" w:rsidRDefault="00285F46">
      <w:pPr>
        <w:pStyle w:val="ListParagraph"/>
        <w:widowControl/>
        <w:numPr>
          <w:ilvl w:val="0"/>
          <w:numId w:val="23"/>
        </w:numPr>
        <w:spacing w:after="160" w:line="360" w:lineRule="auto"/>
        <w:jc w:val="both"/>
        <w:rPr>
          <w:rFonts w:ascii="Times New Roman" w:hAnsi="Times New Roman"/>
          <w:b/>
        </w:rPr>
      </w:pPr>
      <w:r>
        <w:rPr>
          <w:rFonts w:ascii="Times New Roman" w:hAnsi="Times New Roman" w:cs="Times New Roman"/>
          <w:b/>
          <w:sz w:val="24"/>
          <w:szCs w:val="24"/>
          <w:lang w:val="en-GB"/>
        </w:rPr>
        <w:t>Call by need:</w:t>
      </w:r>
      <w:r>
        <w:rPr>
          <w:rFonts w:ascii="Times New Roman" w:hAnsi="Times New Roman" w:cs="Times New Roman"/>
          <w:sz w:val="24"/>
          <w:szCs w:val="24"/>
          <w:lang w:val="en-GB"/>
        </w:rPr>
        <w:t xml:space="preserve"> Call by need is similar to call by name. When an argument is evaluated the very first time, its value is use</w:t>
      </w:r>
      <w:r>
        <w:rPr>
          <w:rFonts w:ascii="Times New Roman" w:hAnsi="Times New Roman" w:cs="Times New Roman"/>
          <w:sz w:val="24"/>
          <w:szCs w:val="24"/>
          <w:lang w:val="en-GB"/>
        </w:rPr>
        <w:t>d in all occurrences of that argument, thus avoiding its re-evaluation.</w:t>
      </w:r>
    </w:p>
    <w:p w14:paraId="344ABEDF" w14:textId="77777777" w:rsidR="00120BEC" w:rsidRDefault="00285F46">
      <w:pPr>
        <w:pStyle w:val="ListParagraph"/>
        <w:numPr>
          <w:ilvl w:val="0"/>
          <w:numId w:val="24"/>
        </w:numPr>
        <w:spacing w:after="160" w:line="360" w:lineRule="auto"/>
        <w:ind w:left="714" w:hanging="357"/>
        <w:jc w:val="both"/>
        <w:rPr>
          <w:rFonts w:ascii="Times New Roman" w:hAnsi="Times New Roman"/>
          <w:b/>
        </w:rPr>
      </w:pPr>
      <w:r>
        <w:rPr>
          <w:rFonts w:ascii="Times New Roman" w:hAnsi="Times New Roman" w:cs="Times New Roman"/>
          <w:b/>
          <w:sz w:val="24"/>
          <w:szCs w:val="24"/>
          <w:lang w:val="en-GB"/>
        </w:rPr>
        <w:t>Call by sharing:</w:t>
      </w:r>
      <w:r>
        <w:rPr>
          <w:rFonts w:ascii="Times New Roman" w:hAnsi="Times New Roman" w:cs="Times New Roman"/>
          <w:sz w:val="24"/>
          <w:szCs w:val="24"/>
          <w:lang w:val="en-GB"/>
        </w:rPr>
        <w:t xml:space="preserve"> In call by sharing, the entity passed is an object</w:t>
      </w:r>
      <w:commentRangeStart w:id="96"/>
      <w:commentRangeEnd w:id="96"/>
      <w:r>
        <w:rPr>
          <w:rFonts w:ascii="Times New Roman" w:hAnsi="Times New Roman" w:cs="Times New Roman"/>
          <w:sz w:val="24"/>
          <w:szCs w:val="24"/>
          <w:lang w:val="en-GB"/>
        </w:rPr>
        <w:commentReference w:id="96"/>
      </w:r>
      <w:r>
        <w:rPr>
          <w:rFonts w:ascii="Times New Roman" w:hAnsi="Times New Roman" w:cs="Times New Roman"/>
          <w:sz w:val="24"/>
          <w:szCs w:val="24"/>
          <w:lang w:val="en-GB"/>
        </w:rPr>
        <w:t xml:space="preserve">. The argument objects are shared between the caller and the called procedure. If the called procedure </w:t>
      </w:r>
      <w:r>
        <w:rPr>
          <w:rFonts w:ascii="Times New Roman" w:hAnsi="Times New Roman" w:cs="Times New Roman"/>
          <w:sz w:val="24"/>
          <w:szCs w:val="24"/>
          <w:lang w:val="en-GB"/>
        </w:rPr>
        <w:t xml:space="preserve">modifies a </w:t>
      </w:r>
      <w:r>
        <w:rPr>
          <w:rFonts w:ascii="Times New Roman" w:hAnsi="Times New Roman" w:cs="Times New Roman"/>
          <w:sz w:val="24"/>
          <w:szCs w:val="24"/>
          <w:lang w:val="en-GB"/>
        </w:rPr>
        <w:lastRenderedPageBreak/>
        <w:t>shared object, the modification is visible to the caller procedure on return.</w:t>
      </w:r>
    </w:p>
    <w:p w14:paraId="328949E1" w14:textId="77777777" w:rsidR="00120BEC" w:rsidRDefault="00285F46">
      <w:pPr>
        <w:pStyle w:val="Heading2"/>
        <w:numPr>
          <w:ilvl w:val="1"/>
          <w:numId w:val="9"/>
        </w:numPr>
        <w:spacing w:line="360" w:lineRule="auto"/>
        <w:jc w:val="both"/>
        <w:rPr>
          <w:rFonts w:ascii="Times New Roman" w:hAnsi="Times New Roman"/>
          <w:b/>
          <w:color w:val="auto"/>
        </w:rPr>
      </w:pPr>
      <w:bookmarkStart w:id="97" w:name="_Toc82440584"/>
      <w:bookmarkStart w:id="98" w:name="_Toc53478136"/>
      <w:r>
        <w:rPr>
          <w:rFonts w:ascii="Times New Roman" w:hAnsi="Times New Roman"/>
          <w:b/>
          <w:color w:val="auto"/>
          <w:sz w:val="24"/>
          <w:szCs w:val="24"/>
        </w:rPr>
        <w:t>Activities</w:t>
      </w:r>
      <w:bookmarkEnd w:id="97"/>
      <w:bookmarkEnd w:id="98"/>
      <w:r>
        <w:rPr>
          <w:rFonts w:ascii="Times New Roman" w:hAnsi="Times New Roman"/>
          <w:b/>
          <w:color w:val="auto"/>
          <w:sz w:val="24"/>
          <w:szCs w:val="24"/>
        </w:rPr>
        <w:t xml:space="preserve"> </w:t>
      </w:r>
      <w:r>
        <w:t xml:space="preserve"> </w:t>
      </w:r>
      <w:r>
        <w:rPr>
          <w:rFonts w:ascii="Times New Roman" w:hAnsi="Times New Roman"/>
          <w:color w:val="auto"/>
          <w:sz w:val="24"/>
          <w:szCs w:val="24"/>
        </w:rPr>
        <w:t xml:space="preserve">  </w:t>
      </w:r>
    </w:p>
    <w:p w14:paraId="57E4008C" w14:textId="77777777" w:rsidR="00120BEC" w:rsidRDefault="00285F46">
      <w:pPr>
        <w:pStyle w:val="Standard"/>
        <w:widowControl w:val="0"/>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Activities refers to the possible operations that can be performed on the Passing Style Container (PSC) and</w:t>
      </w:r>
      <w:del w:id="99" w:author="Unknown Author" w:date="2021-11-28T20:55:00Z">
        <w:r>
          <w:rPr>
            <w:rFonts w:ascii="Times New Roman" w:hAnsi="Times New Roman" w:cs="Times New Roman"/>
            <w:sz w:val="24"/>
            <w:szCs w:val="24"/>
            <w:lang w:val="en-GB"/>
          </w:rPr>
          <w:delText xml:space="preserve"> also on its elements which ar</w:delText>
        </w:r>
      </w:del>
      <w:ins w:id="100" w:author="Unknown Author" w:date="2021-11-28T20:55:00Z">
        <w:r>
          <w:rPr>
            <w:rFonts w:ascii="Times New Roman" w:hAnsi="Times New Roman" w:cs="Times New Roman"/>
            <w:sz w:val="24"/>
            <w:szCs w:val="24"/>
            <w:lang w:val="en-GB"/>
          </w:rPr>
          <w:t xml:space="preserve"> th</w:t>
        </w:r>
      </w:ins>
      <w:r>
        <w:rPr>
          <w:rFonts w:ascii="Times New Roman" w:hAnsi="Times New Roman" w:cs="Times New Roman"/>
          <w:sz w:val="24"/>
          <w:szCs w:val="24"/>
          <w:lang w:val="en-GB"/>
        </w:rPr>
        <w:t xml:space="preserve">e parameter </w:t>
      </w:r>
      <w:r>
        <w:rPr>
          <w:rFonts w:ascii="Times New Roman" w:hAnsi="Times New Roman" w:cs="Times New Roman"/>
          <w:sz w:val="24"/>
          <w:szCs w:val="24"/>
          <w:lang w:val="en-GB"/>
        </w:rPr>
        <w:t>passing styles i</w:t>
      </w:r>
      <w:ins w:id="101" w:author="Unknown Author" w:date="2021-11-28T20:55:00Z">
        <w:r>
          <w:rPr>
            <w:rFonts w:ascii="Times New Roman" w:hAnsi="Times New Roman" w:cs="Times New Roman"/>
            <w:sz w:val="24"/>
            <w:szCs w:val="24"/>
            <w:lang w:val="en-GB"/>
          </w:rPr>
          <w:t>t contains</w:t>
        </w:r>
      </w:ins>
      <w:del w:id="102" w:author="Unknown Author" w:date="2021-11-28T20:55:00Z">
        <w:r>
          <w:rPr>
            <w:rFonts w:ascii="Times New Roman" w:hAnsi="Times New Roman" w:cs="Times New Roman"/>
            <w:sz w:val="24"/>
            <w:szCs w:val="24"/>
            <w:lang w:val="en-GB"/>
          </w:rPr>
          <w:delText>n this case</w:delText>
        </w:r>
      </w:del>
      <w:r>
        <w:rPr>
          <w:rFonts w:ascii="Times New Roman" w:hAnsi="Times New Roman" w:cs="Times New Roman"/>
          <w:sz w:val="24"/>
          <w:szCs w:val="24"/>
          <w:lang w:val="en-GB"/>
        </w:rPr>
        <w:t xml:space="preserve">. The main activities (operations) here include: </w:t>
      </w:r>
    </w:p>
    <w:p w14:paraId="60F5E375" w14:textId="77777777" w:rsidR="00120BEC" w:rsidRDefault="00285F46">
      <w:pPr>
        <w:pStyle w:val="ListParagraph"/>
        <w:widowControl/>
        <w:numPr>
          <w:ilvl w:val="0"/>
          <w:numId w:val="12"/>
        </w:numPr>
        <w:spacing w:after="16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Add new passing styles: </w:t>
      </w:r>
      <w:proofErr w:type="gramStart"/>
      <w:r>
        <w:rPr>
          <w:rFonts w:ascii="Times New Roman" w:hAnsi="Times New Roman" w:cs="Times New Roman"/>
          <w:sz w:val="24"/>
          <w:szCs w:val="24"/>
          <w:lang w:val="en-GB"/>
        </w:rPr>
        <w:t>New</w:t>
      </w:r>
      <w:proofErr w:type="gramEnd"/>
      <w:r>
        <w:rPr>
          <w:rFonts w:ascii="Times New Roman" w:hAnsi="Times New Roman" w:cs="Times New Roman"/>
          <w:sz w:val="24"/>
          <w:szCs w:val="24"/>
          <w:lang w:val="en-GB"/>
        </w:rPr>
        <w:t xml:space="preserve"> passing styles are constructed by selecting a combination of parameter passing factors and a name. A function is used to add the style to the</w:t>
      </w:r>
      <w:r>
        <w:rPr>
          <w:rFonts w:ascii="Times New Roman" w:hAnsi="Times New Roman" w:cs="Times New Roman"/>
          <w:sz w:val="24"/>
          <w:szCs w:val="24"/>
          <w:lang w:val="en-GB"/>
        </w:rPr>
        <w:t xml:space="preserve"> PSC.</w:t>
      </w:r>
    </w:p>
    <w:p w14:paraId="5423EF39" w14:textId="77777777" w:rsidR="00120BEC" w:rsidRDefault="00285F46">
      <w:pPr>
        <w:pStyle w:val="ListParagraph"/>
        <w:widowControl/>
        <w:numPr>
          <w:ilvl w:val="0"/>
          <w:numId w:val="25"/>
        </w:numPr>
        <w:spacing w:after="160" w:line="360" w:lineRule="auto"/>
        <w:ind w:left="714" w:hanging="357"/>
        <w:jc w:val="both"/>
        <w:rPr>
          <w:rFonts w:ascii="Times New Roman" w:hAnsi="Times New Roman" w:cs="Times New Roman"/>
          <w:sz w:val="24"/>
          <w:szCs w:val="24"/>
          <w:lang w:val="en-GB"/>
        </w:rPr>
      </w:pPr>
      <w:r>
        <w:rPr>
          <w:rFonts w:ascii="Times New Roman" w:hAnsi="Times New Roman" w:cs="Times New Roman"/>
          <w:sz w:val="24"/>
          <w:szCs w:val="24"/>
          <w:lang w:val="en-GB"/>
        </w:rPr>
        <w:t>Remove passing styles: Removing an existing passing style from the PSC was achieved by using a function that takes parameter passing style name and remove the style from the PSC if it exist</w:t>
      </w:r>
      <w:ins w:id="103" w:author="Unknown Author" w:date="2021-11-28T20:57:00Z">
        <w:r>
          <w:rPr>
            <w:rFonts w:ascii="Times New Roman" w:hAnsi="Times New Roman" w:cs="Times New Roman"/>
            <w:sz w:val="24"/>
            <w:szCs w:val="24"/>
            <w:lang w:val="en-GB"/>
          </w:rPr>
          <w:t>s</w:t>
        </w:r>
      </w:ins>
      <w:r>
        <w:rPr>
          <w:rFonts w:ascii="Times New Roman" w:hAnsi="Times New Roman" w:cs="Times New Roman"/>
          <w:sz w:val="24"/>
          <w:szCs w:val="24"/>
          <w:lang w:val="en-GB"/>
        </w:rPr>
        <w:t>.</w:t>
      </w:r>
    </w:p>
    <w:p w14:paraId="019D30E2" w14:textId="77777777" w:rsidR="00120BEC" w:rsidRDefault="00120BEC">
      <w:pPr>
        <w:widowControl/>
        <w:spacing w:after="160" w:line="360" w:lineRule="auto"/>
        <w:jc w:val="both"/>
        <w:rPr>
          <w:rFonts w:ascii="Times New Roman" w:hAnsi="Times New Roman" w:cs="Times New Roman"/>
          <w:sz w:val="24"/>
          <w:szCs w:val="24"/>
          <w:lang w:val="en-GB"/>
        </w:rPr>
      </w:pPr>
    </w:p>
    <w:p w14:paraId="0668F30C" w14:textId="77777777" w:rsidR="00120BEC" w:rsidRDefault="00285F46">
      <w:pPr>
        <w:pStyle w:val="Heading2"/>
        <w:numPr>
          <w:ilvl w:val="1"/>
          <w:numId w:val="9"/>
        </w:numPr>
        <w:spacing w:line="360" w:lineRule="auto"/>
        <w:jc w:val="both"/>
        <w:rPr>
          <w:rFonts w:ascii="Times New Roman" w:hAnsi="Times New Roman"/>
          <w:b/>
          <w:color w:val="auto"/>
        </w:rPr>
      </w:pPr>
      <w:bookmarkStart w:id="104" w:name="section25"/>
      <w:bookmarkStart w:id="105" w:name="_Toc82440585"/>
      <w:bookmarkStart w:id="106" w:name="_Toc53478137"/>
      <w:bookmarkEnd w:id="104"/>
      <w:r>
        <w:rPr>
          <w:rFonts w:ascii="Times New Roman" w:hAnsi="Times New Roman"/>
          <w:b/>
          <w:color w:val="auto"/>
          <w:sz w:val="24"/>
          <w:szCs w:val="24"/>
        </w:rPr>
        <w:t>Design</w:t>
      </w:r>
      <w:bookmarkEnd w:id="105"/>
      <w:bookmarkEnd w:id="106"/>
    </w:p>
    <w:p w14:paraId="0340B588" w14:textId="77777777" w:rsidR="00120BEC" w:rsidRDefault="00285F46">
      <w:pPr>
        <w:pStyle w:val="Standard"/>
        <w:spacing w:line="360" w:lineRule="auto"/>
        <w:jc w:val="both"/>
        <w:rPr>
          <w:rFonts w:ascii="Times New Roman" w:hAnsi="Times New Roman"/>
          <w:b/>
        </w:rPr>
      </w:pPr>
      <w:r>
        <w:rPr>
          <w:rFonts w:ascii="Times New Roman" w:hAnsi="Times New Roman" w:cs="Times New Roman"/>
          <w:sz w:val="24"/>
          <w:szCs w:val="24"/>
          <w:lang w:val="en-GB"/>
        </w:rPr>
        <w:t>This project was developed using the prototyping/e</w:t>
      </w:r>
      <w:r>
        <w:rPr>
          <w:rFonts w:ascii="Times New Roman" w:hAnsi="Times New Roman" w:cs="Times New Roman"/>
          <w:sz w:val="24"/>
          <w:szCs w:val="24"/>
          <w:lang w:val="en-GB"/>
        </w:rPr>
        <w:t xml:space="preserve">xploratory programming approach to problem solving </w:t>
      </w:r>
      <w:del w:id="107" w:author="Unknown Author" w:date="2021-11-28T20:58:00Z">
        <w:r>
          <w:rPr>
            <w:rFonts w:ascii="Times New Roman" w:hAnsi="Times New Roman" w:cs="Times New Roman"/>
            <w:sz w:val="24"/>
            <w:szCs w:val="24"/>
            <w:lang w:val="en-GB"/>
          </w:rPr>
          <w:delText>wherein</w:delText>
        </w:r>
      </w:del>
      <w:commentRangeStart w:id="108"/>
      <w:commentRangeEnd w:id="108"/>
      <w:ins w:id="109" w:author="Unknown Author" w:date="2021-11-28T20:58:00Z">
        <w:r>
          <w:rPr>
            <w:rFonts w:ascii="Times New Roman" w:hAnsi="Times New Roman" w:cs="Times New Roman"/>
            <w:sz w:val="24"/>
            <w:szCs w:val="24"/>
            <w:lang w:val="en-GB"/>
          </w:rPr>
          <w:commentReference w:id="108"/>
        </w:r>
        <w:r>
          <w:rPr>
            <w:rFonts w:ascii="Times New Roman" w:hAnsi="Times New Roman" w:cs="Times New Roman"/>
            <w:sz w:val="24"/>
            <w:szCs w:val="24"/>
            <w:lang w:val="en-GB"/>
          </w:rPr>
          <w:t>and in it</w:t>
        </w:r>
      </w:ins>
      <w:r>
        <w:rPr>
          <w:rFonts w:ascii="Times New Roman" w:hAnsi="Times New Roman" w:cs="Times New Roman"/>
          <w:sz w:val="24"/>
          <w:szCs w:val="24"/>
          <w:lang w:val="en-GB"/>
        </w:rPr>
        <w:t xml:space="preserve"> the development process was broken down into smaller task to ease the management of the data for passing styles within the data structure. This equally made the developed data structure for parameter passing appropriate for testing.</w:t>
      </w:r>
    </w:p>
    <w:p w14:paraId="6480DAC9" w14:textId="77777777" w:rsidR="00120BEC" w:rsidRDefault="00120BEC">
      <w:pPr>
        <w:spacing w:line="360" w:lineRule="auto"/>
        <w:rPr>
          <w:rFonts w:ascii="Times New Roman" w:hAnsi="Times New Roman"/>
          <w:b/>
        </w:rPr>
      </w:pPr>
    </w:p>
    <w:p w14:paraId="3E562A50" w14:textId="77777777" w:rsidR="00120BEC" w:rsidRDefault="00285F46">
      <w:pPr>
        <w:pStyle w:val="NoSpacing"/>
        <w:spacing w:line="360" w:lineRule="auto"/>
        <w:rPr>
          <w:rFonts w:ascii="Times New Roman" w:hAnsi="Times New Roman" w:cs="Times New Roman"/>
          <w:b/>
          <w:sz w:val="24"/>
        </w:rPr>
      </w:pPr>
      <w:r>
        <w:rPr>
          <w:rFonts w:ascii="Times New Roman" w:hAnsi="Times New Roman" w:cs="Times New Roman"/>
          <w:b/>
          <w:sz w:val="24"/>
        </w:rPr>
        <w:t xml:space="preserve">a) </w:t>
      </w:r>
      <w:bookmarkStart w:id="110" w:name="_Toc53478138"/>
      <w:r>
        <w:rPr>
          <w:rFonts w:ascii="Times New Roman" w:hAnsi="Times New Roman" w:cs="Times New Roman"/>
          <w:b/>
          <w:sz w:val="24"/>
        </w:rPr>
        <w:t xml:space="preserve">Main </w:t>
      </w:r>
      <w:r>
        <w:rPr>
          <w:rFonts w:ascii="Times New Roman" w:hAnsi="Times New Roman" w:cs="Times New Roman"/>
          <w:b/>
          <w:sz w:val="24"/>
        </w:rPr>
        <w:t>structures</w:t>
      </w:r>
      <w:bookmarkEnd w:id="110"/>
      <w:r>
        <w:rPr>
          <w:rFonts w:ascii="Times New Roman" w:hAnsi="Times New Roman" w:cs="Times New Roman"/>
          <w:b/>
          <w:sz w:val="24"/>
        </w:rPr>
        <w:t xml:space="preserve">   </w:t>
      </w:r>
    </w:p>
    <w:p w14:paraId="0AA21D8D" w14:textId="77777777" w:rsidR="00120BEC" w:rsidRDefault="00285F46">
      <w:pPr>
        <w:pStyle w:val="Standard"/>
        <w:widowControl w:val="0"/>
        <w:spacing w:line="360" w:lineRule="auto"/>
        <w:jc w:val="both"/>
        <w:rPr>
          <w:rFonts w:ascii="Times New Roman" w:hAnsi="Times New Roman"/>
          <w:b/>
        </w:rPr>
      </w:pPr>
      <w:r>
        <w:rPr>
          <w:noProof/>
        </w:rPr>
        <mc:AlternateContent>
          <mc:Choice Requires="wps">
            <w:drawing>
              <wp:anchor distT="0" distB="3" distL="114300" distR="114301" simplePos="0" relativeHeight="13" behindDoc="0" locked="0" layoutInCell="0" allowOverlap="1" wp14:anchorId="77A9E52E" wp14:editId="4BC9FF96">
                <wp:simplePos x="0" y="0"/>
                <wp:positionH relativeFrom="margin">
                  <wp:align>right</wp:align>
                </wp:positionH>
                <wp:positionV relativeFrom="paragraph">
                  <wp:posOffset>704850</wp:posOffset>
                </wp:positionV>
                <wp:extent cx="5905500" cy="1181735"/>
                <wp:effectExtent l="0" t="0" r="19684" b="19047"/>
                <wp:wrapSquare wrapText="bothSides"/>
                <wp:docPr id="12" name="Zone de texte 2"/>
                <wp:cNvGraphicFramePr/>
                <a:graphic xmlns:a="http://schemas.openxmlformats.org/drawingml/2006/main">
                  <a:graphicData uri="http://schemas.microsoft.com/office/word/2010/wordprocessingShape">
                    <wps:wsp>
                      <wps:cNvSpPr/>
                      <wps:spPr>
                        <a:xfrm>
                          <a:off x="0" y="0"/>
                          <a:ext cx="5904720" cy="1181160"/>
                        </a:xfrm>
                        <a:prstGeom prst="rect">
                          <a:avLst/>
                        </a:prstGeom>
                        <a:solidFill>
                          <a:srgbClr val="FFFFFF"/>
                        </a:solidFill>
                        <a:ln w="9528">
                          <a:solidFill>
                            <a:srgbClr val="000000"/>
                          </a:solidFill>
                          <a:round/>
                        </a:ln>
                      </wps:spPr>
                      <wps:style>
                        <a:lnRef idx="0">
                          <a:scrgbClr r="0" g="0" b="0"/>
                        </a:lnRef>
                        <a:fillRef idx="0">
                          <a:scrgbClr r="0" g="0" b="0"/>
                        </a:fillRef>
                        <a:effectRef idx="0">
                          <a:scrgbClr r="0" g="0" b="0"/>
                        </a:effectRef>
                        <a:fontRef idx="minor"/>
                      </wps:style>
                      <wps:txbx>
                        <w:txbxContent>
                          <w:p w14:paraId="71E5BA41" w14:textId="77777777" w:rsidR="00120BEC" w:rsidRDefault="00285F46">
                            <w:pPr>
                              <w:pStyle w:val="FrameContents"/>
                              <w:jc w:val="both"/>
                            </w:pPr>
                            <w:proofErr w:type="spellStart"/>
                            <w:r>
                              <w:rPr>
                                <w:rFonts w:ascii="Times New Roman" w:hAnsi="Times New Roman" w:cs="Times New Roman"/>
                                <w:sz w:val="24"/>
                                <w:lang w:val="en-GB"/>
                              </w:rPr>
                              <w:t>passing_style</w:t>
                            </w:r>
                            <w:proofErr w:type="spellEnd"/>
                            <w:r>
                              <w:rPr>
                                <w:rFonts w:ascii="Times New Roman" w:hAnsi="Times New Roman" w:cs="Times New Roman"/>
                                <w:sz w:val="24"/>
                                <w:lang w:val="en-GB"/>
                              </w:rPr>
                              <w:t xml:space="preserve"> is record </w:t>
                            </w:r>
                            <w:del w:id="111" w:author="Unknown Author" w:date="2021-11-28T21:06:00Z">
                              <w:r>
                                <w:rPr>
                                  <w:rFonts w:ascii="Times New Roman" w:hAnsi="Times New Roman" w:cs="Times New Roman"/>
                                  <w:sz w:val="24"/>
                                  <w:lang w:val="en-GB"/>
                                </w:rPr>
                                <w:delText xml:space="preserve">     /*declaring  passing style as record*/</w:delText>
                              </w:r>
                            </w:del>
                          </w:p>
                          <w:p w14:paraId="15275058" w14:textId="77777777" w:rsidR="00120BEC" w:rsidRDefault="00285F46">
                            <w:pPr>
                              <w:pStyle w:val="FrameContents"/>
                              <w:jc w:val="both"/>
                              <w:rPr>
                                <w:rFonts w:ascii="Times New Roman" w:hAnsi="Times New Roman" w:cs="Times New Roman"/>
                                <w:sz w:val="24"/>
                                <w:lang w:val="en-GB"/>
                              </w:rPr>
                            </w:pPr>
                            <w:r>
                              <w:rPr>
                                <w:rFonts w:ascii="Times New Roman" w:hAnsi="Times New Roman" w:cs="Times New Roman"/>
                                <w:sz w:val="24"/>
                                <w:lang w:val="en-GB"/>
                              </w:rPr>
                              <w:tab/>
                              <w:t xml:space="preserve">name: </w:t>
                            </w:r>
                            <w:proofErr w:type="gramStart"/>
                            <w:r>
                              <w:rPr>
                                <w:rFonts w:ascii="Times New Roman" w:hAnsi="Times New Roman" w:cs="Times New Roman"/>
                                <w:sz w:val="24"/>
                                <w:lang w:val="en-GB"/>
                              </w:rPr>
                              <w:t xml:space="preserve">string;   </w:t>
                            </w:r>
                            <w:proofErr w:type="gramEnd"/>
                            <w:r>
                              <w:rPr>
                                <w:rFonts w:ascii="Times New Roman" w:hAnsi="Times New Roman" w:cs="Times New Roman"/>
                                <w:sz w:val="24"/>
                                <w:lang w:val="en-GB"/>
                              </w:rPr>
                              <w:t xml:space="preserve">     /*</w:t>
                            </w:r>
                            <w:ins w:id="112" w:author="Unknown Author" w:date="2021-11-28T21:00:00Z">
                              <w:r>
                                <w:rPr>
                                  <w:rFonts w:ascii="Times New Roman" w:hAnsi="Times New Roman" w:cs="Times New Roman"/>
                                  <w:sz w:val="24"/>
                                  <w:lang w:val="en-GB"/>
                                </w:rPr>
                                <w:t xml:space="preserve"> </w:t>
                              </w:r>
                            </w:ins>
                            <w:r>
                              <w:rPr>
                                <w:rFonts w:ascii="Times New Roman" w:hAnsi="Times New Roman" w:cs="Times New Roman"/>
                                <w:sz w:val="24"/>
                                <w:lang w:val="en-GB"/>
                              </w:rPr>
                              <w:t>record fields (name, factor)</w:t>
                            </w:r>
                            <w:ins w:id="113" w:author="Unknown Author" w:date="2021-11-28T21:00:00Z">
                              <w:r>
                                <w:rPr>
                                  <w:rFonts w:ascii="Times New Roman" w:hAnsi="Times New Roman" w:cs="Times New Roman"/>
                                  <w:sz w:val="24"/>
                                  <w:lang w:val="en-GB"/>
                                </w:rPr>
                                <w:t xml:space="preserve"> </w:t>
                              </w:r>
                            </w:ins>
                            <w:r>
                              <w:rPr>
                                <w:rFonts w:ascii="Times New Roman" w:hAnsi="Times New Roman" w:cs="Times New Roman"/>
                                <w:sz w:val="24"/>
                                <w:lang w:val="en-GB"/>
                              </w:rPr>
                              <w:t>*/</w:t>
                            </w:r>
                          </w:p>
                          <w:p w14:paraId="2041F5D8" w14:textId="77777777" w:rsidR="00120BEC" w:rsidRDefault="00285F46">
                            <w:pPr>
                              <w:pStyle w:val="FrameContents"/>
                              <w:jc w:val="both"/>
                              <w:rPr>
                                <w:rFonts w:ascii="Times New Roman" w:hAnsi="Times New Roman" w:cs="Times New Roman"/>
                                <w:sz w:val="24"/>
                                <w:lang w:val="en-GB"/>
                              </w:rPr>
                            </w:pPr>
                            <w:r>
                              <w:rPr>
                                <w:rFonts w:ascii="Times New Roman" w:hAnsi="Times New Roman" w:cs="Times New Roman"/>
                                <w:sz w:val="24"/>
                                <w:lang w:val="en-GB"/>
                              </w:rPr>
                              <w:tab/>
                              <w:t>factor: factors       /*</w:t>
                            </w:r>
                            <w:ins w:id="114" w:author="Unknown Author" w:date="2021-11-28T21:00:00Z">
                              <w:r>
                                <w:rPr>
                                  <w:rFonts w:ascii="Times New Roman" w:hAnsi="Times New Roman" w:cs="Times New Roman"/>
                                  <w:sz w:val="24"/>
                                  <w:lang w:val="en-GB"/>
                                </w:rPr>
                                <w:t xml:space="preserve"> </w:t>
                              </w:r>
                            </w:ins>
                            <w:r>
                              <w:rPr>
                                <w:rFonts w:ascii="Times New Roman" w:hAnsi="Times New Roman" w:cs="Times New Roman"/>
                                <w:sz w:val="24"/>
                                <w:lang w:val="en-GB"/>
                              </w:rPr>
                              <w:t xml:space="preserve">factors </w:t>
                            </w:r>
                            <w:proofErr w:type="gramStart"/>
                            <w:r>
                              <w:rPr>
                                <w:rFonts w:ascii="Times New Roman" w:hAnsi="Times New Roman" w:cs="Times New Roman"/>
                                <w:sz w:val="24"/>
                                <w:lang w:val="en-GB"/>
                              </w:rPr>
                              <w:t>denotes</w:t>
                            </w:r>
                            <w:proofErr w:type="gramEnd"/>
                            <w:r>
                              <w:rPr>
                                <w:rFonts w:ascii="Times New Roman" w:hAnsi="Times New Roman" w:cs="Times New Roman"/>
                                <w:sz w:val="24"/>
                                <w:lang w:val="en-GB"/>
                              </w:rPr>
                              <w:t xml:space="preserve"> the type of the field factor</w:t>
                            </w:r>
                            <w:ins w:id="115" w:author="Unknown Author" w:date="2021-11-28T21:00:00Z">
                              <w:r>
                                <w:rPr>
                                  <w:rFonts w:ascii="Times New Roman" w:hAnsi="Times New Roman" w:cs="Times New Roman"/>
                                  <w:sz w:val="24"/>
                                  <w:lang w:val="en-GB"/>
                                </w:rPr>
                                <w:t xml:space="preserve"> </w:t>
                              </w:r>
                            </w:ins>
                            <w:r>
                              <w:rPr>
                                <w:rFonts w:ascii="Times New Roman" w:hAnsi="Times New Roman" w:cs="Times New Roman"/>
                                <w:sz w:val="24"/>
                                <w:lang w:val="en-GB"/>
                              </w:rPr>
                              <w:t>*/</w:t>
                            </w:r>
                          </w:p>
                          <w:p w14:paraId="1D8129F3" w14:textId="77777777" w:rsidR="00120BEC" w:rsidRDefault="00285F46">
                            <w:pPr>
                              <w:pStyle w:val="FrameContents"/>
                              <w:jc w:val="both"/>
                              <w:rPr>
                                <w:rFonts w:ascii="Times New Roman" w:hAnsi="Times New Roman" w:cs="Times New Roman"/>
                                <w:sz w:val="24"/>
                                <w:lang w:val="en-GB"/>
                              </w:rPr>
                            </w:pPr>
                            <w:r>
                              <w:rPr>
                                <w:rFonts w:ascii="Times New Roman" w:hAnsi="Times New Roman" w:cs="Times New Roman"/>
                                <w:sz w:val="24"/>
                                <w:lang w:val="en-GB"/>
                              </w:rPr>
                              <w:t xml:space="preserve">end record </w:t>
                            </w:r>
                            <w:del w:id="116" w:author="Unknown Author" w:date="2021-11-28T21:05:00Z">
                              <w:r>
                                <w:rPr>
                                  <w:rFonts w:ascii="Times New Roman" w:hAnsi="Times New Roman" w:cs="Times New Roman"/>
                                  <w:sz w:val="24"/>
                                  <w:lang w:val="en-GB"/>
                                </w:rPr>
                                <w:delText xml:space="preserve">                        /*end</w:delText>
                              </w:r>
                              <w:r>
                                <w:rPr>
                                  <w:rFonts w:ascii="Times New Roman" w:hAnsi="Times New Roman" w:cs="Times New Roman"/>
                                  <w:sz w:val="24"/>
                                  <w:lang w:val="en-GB"/>
                                </w:rPr>
                                <w:delText xml:space="preserve"> of passing style record*/ </w:delText>
                              </w:r>
                            </w:del>
                          </w:p>
                          <w:p w14:paraId="7F3317E1" w14:textId="77777777" w:rsidR="00120BEC" w:rsidRDefault="00120BEC">
                            <w:pPr>
                              <w:pStyle w:val="FrameContents"/>
                              <w:jc w:val="both"/>
                              <w:rPr>
                                <w:rFonts w:ascii="Times New Roman" w:hAnsi="Times New Roman" w:cs="Times New Roman"/>
                                <w:sz w:val="24"/>
                                <w:lang w:val="en-GB"/>
                              </w:rPr>
                            </w:pPr>
                          </w:p>
                          <w:p w14:paraId="66281350" w14:textId="77777777" w:rsidR="00120BEC" w:rsidRDefault="00285F46">
                            <w:pPr>
                              <w:pStyle w:val="FrameContents"/>
                              <w:jc w:val="both"/>
                              <w:rPr>
                                <w:rFonts w:ascii="Times New Roman" w:hAnsi="Times New Roman" w:cs="Times New Roman"/>
                                <w:sz w:val="24"/>
                                <w:szCs w:val="24"/>
                                <w:lang w:val="en-GB"/>
                              </w:rPr>
                            </w:pPr>
                            <w:bookmarkStart w:id="117" w:name="fig2"/>
                            <w:r>
                              <w:rPr>
                                <w:rFonts w:ascii="Times New Roman" w:hAnsi="Times New Roman" w:cs="Times New Roman"/>
                                <w:sz w:val="24"/>
                                <w:szCs w:val="24"/>
                                <w:lang w:val="en-GB"/>
                              </w:rPr>
                              <w:t>Figure 2.1</w:t>
                            </w:r>
                            <w:bookmarkEnd w:id="117"/>
                            <w:r>
                              <w:rPr>
                                <w:rFonts w:ascii="Times New Roman" w:hAnsi="Times New Roman" w:cs="Times New Roman"/>
                                <w:sz w:val="24"/>
                                <w:szCs w:val="24"/>
                                <w:lang w:val="en-GB"/>
                              </w:rPr>
                              <w:t>: Passing style structure.</w:t>
                            </w:r>
                          </w:p>
                        </w:txbxContent>
                      </wps:txbx>
                      <wps:bodyPr>
                        <a:noAutofit/>
                      </wps:bodyPr>
                    </wps:wsp>
                  </a:graphicData>
                </a:graphic>
              </wp:anchor>
            </w:drawing>
          </mc:Choice>
          <mc:Fallback>
            <w:pict>
              <v:rect id="shape_0" ID="Zone de texte 2" fillcolor="white" stroked="t" style="position:absolute;margin-left:-7.55pt;margin-top:55.5pt;width:464.9pt;height:92.95pt;mso-wrap-style:square;v-text-anchor:top;mso-position-horizontal:right;mso-position-horizontal-relative:margin" wp14:anchorId="0224C785">
                <v:fill o:detectmouseclick="t" type="solid" color2="black"/>
                <v:stroke color="black" weight="9360" joinstyle="round" endcap="flat"/>
                <v:textbox>
                  <w:txbxContent>
                    <w:p>
                      <w:pPr>
                        <w:pStyle w:val="FrameContents"/>
                        <w:jc w:val="both"/>
                        <w:rPr/>
                      </w:pPr>
                      <w:r>
                        <w:rPr>
                          <w:rFonts w:cs="Times New Roman" w:ascii="Times New Roman" w:hAnsi="Times New Roman"/>
                          <w:sz w:val="24"/>
                          <w:lang w:val="en-GB"/>
                        </w:rPr>
                        <w:t xml:space="preserve">passing_style is record </w:t>
                      </w:r>
                      <w:del w:id="79" w:author="Unknown Author" w:date="2021-11-28T21:06:54Z">
                        <w:r>
                          <w:rPr>
                            <w:rFonts w:cs="Times New Roman" w:ascii="Times New Roman" w:hAnsi="Times New Roman"/>
                            <w:sz w:val="24"/>
                            <w:lang w:val="en-GB"/>
                          </w:rPr>
                          <w:delText xml:space="preserve">     /*declaring  passing style as record*/</w:delText>
                        </w:r>
                      </w:del>
                      <w:ins w:id="80" w:author="Unknown Author" w:date="2021-11-28T21:06:57Z">
                        <w:r>
                          <w:rPr>
                            <w:rFonts w:cs="Times New Roman" w:ascii="Times New Roman" w:hAnsi="Times New Roman"/>
                            <w:sz w:val="24"/>
                            <w:lang w:val="en-GB"/>
                          </w:rPr>
                        </w:r>
                      </w:ins>
                    </w:p>
                    <w:p>
                      <w:pPr>
                        <w:pStyle w:val="FrameContents"/>
                        <w:jc w:val="both"/>
                        <w:rPr>
                          <w:rFonts w:ascii="Times New Roman" w:hAnsi="Times New Roman" w:cs="Times New Roman"/>
                          <w:sz w:val="24"/>
                          <w:lang w:val="en-GB"/>
                        </w:rPr>
                      </w:pPr>
                      <w:r>
                        <w:rPr>
                          <w:rFonts w:cs="Times New Roman" w:ascii="Times New Roman" w:hAnsi="Times New Roman"/>
                          <w:sz w:val="24"/>
                          <w:lang w:val="en-GB"/>
                        </w:rPr>
                        <w:tab/>
                        <w:t>name: string;        /*</w:t>
                      </w:r>
                      <w:ins w:id="81" w:author="Unknown Author" w:date="2021-11-28T21:00:35Z">
                        <w:r>
                          <w:rPr>
                            <w:rFonts w:cs="Times New Roman" w:ascii="Times New Roman" w:hAnsi="Times New Roman"/>
                            <w:sz w:val="24"/>
                            <w:lang w:val="en-GB"/>
                          </w:rPr>
                          <w:t xml:space="preserve"> </w:t>
                        </w:r>
                      </w:ins>
                      <w:ins w:id="82" w:author="Unknown Author" w:date="2021-11-28T21:06:48Z">
                        <w:r>
                          <w:rPr>
                            <w:rFonts w:cs="Times New Roman" w:ascii="Times New Roman" w:hAnsi="Times New Roman"/>
                            <w:sz w:val="24"/>
                            <w:lang w:val="en-GB"/>
                          </w:rPr>
                        </w:r>
                      </w:ins>
                      <w:r>
                        <w:rPr>
                          <w:rFonts w:cs="Times New Roman" w:ascii="Times New Roman" w:hAnsi="Times New Roman"/>
                          <w:sz w:val="24"/>
                          <w:lang w:val="en-GB"/>
                        </w:rPr>
                        <w:t>record fields (name, factor)</w:t>
                      </w:r>
                      <w:ins w:id="83" w:author="Unknown Author" w:date="2021-11-28T21:01:40Z">
                        <w:r>
                          <w:rPr>
                            <w:rFonts w:cs="Times New Roman" w:ascii="Times New Roman" w:hAnsi="Times New Roman"/>
                            <w:sz w:val="24"/>
                            <w:lang w:val="en-GB"/>
                          </w:rPr>
                        </w:r>
                      </w:ins>
                      <w:ins w:id="84" w:author="Unknown Author" w:date="2021-11-28T21:00:39Z">
                        <w:r>
                          <w:rPr>
                            <w:rFonts w:cs="Times New Roman" w:ascii="Times New Roman" w:hAnsi="Times New Roman"/>
                            <w:sz w:val="24"/>
                            <w:lang w:val="en-GB"/>
                          </w:rPr>
                          <w:t xml:space="preserve"> </w:t>
                        </w:r>
                      </w:ins>
                      <w:r>
                        <w:rPr>
                          <w:rFonts w:cs="Times New Roman" w:ascii="Times New Roman" w:hAnsi="Times New Roman"/>
                          <w:sz w:val="24"/>
                          <w:lang w:val="en-GB"/>
                        </w:rPr>
                        <w:t>*/</w:t>
                      </w:r>
                    </w:p>
                    <w:p>
                      <w:pPr>
                        <w:pStyle w:val="FrameContents"/>
                        <w:jc w:val="both"/>
                        <w:rPr>
                          <w:rFonts w:ascii="Times New Roman" w:hAnsi="Times New Roman" w:cs="Times New Roman"/>
                          <w:sz w:val="24"/>
                          <w:lang w:val="en-GB"/>
                        </w:rPr>
                      </w:pPr>
                      <w:r>
                        <w:rPr>
                          <w:rFonts w:cs="Times New Roman" w:ascii="Times New Roman" w:hAnsi="Times New Roman"/>
                          <w:sz w:val="24"/>
                          <w:lang w:val="en-GB"/>
                        </w:rPr>
                        <w:tab/>
                        <w:t>factor: factors       /*</w:t>
                      </w:r>
                      <w:ins w:id="85" w:author="Unknown Author" w:date="2021-11-28T21:00:36Z">
                        <w:r>
                          <w:rPr>
                            <w:rFonts w:cs="Times New Roman" w:ascii="Times New Roman" w:hAnsi="Times New Roman"/>
                            <w:sz w:val="24"/>
                            <w:lang w:val="en-GB"/>
                          </w:rPr>
                          <w:t xml:space="preserve"> </w:t>
                        </w:r>
                      </w:ins>
                      <w:r>
                        <w:rPr>
                          <w:rFonts w:cs="Times New Roman" w:ascii="Times New Roman" w:hAnsi="Times New Roman"/>
                          <w:sz w:val="24"/>
                          <w:lang w:val="en-GB"/>
                        </w:rPr>
                        <w:t>factors denotes the type of the field factor</w:t>
                      </w:r>
                      <w:ins w:id="86" w:author="Unknown Author" w:date="2021-11-28T21:00:41Z">
                        <w:r>
                          <w:rPr>
                            <w:rFonts w:cs="Times New Roman" w:ascii="Times New Roman" w:hAnsi="Times New Roman"/>
                            <w:sz w:val="24"/>
                            <w:lang w:val="en-GB"/>
                          </w:rPr>
                          <w:t xml:space="preserve"> </w:t>
                        </w:r>
                      </w:ins>
                      <w:r>
                        <w:rPr>
                          <w:rFonts w:cs="Times New Roman" w:ascii="Times New Roman" w:hAnsi="Times New Roman"/>
                          <w:sz w:val="24"/>
                          <w:lang w:val="en-GB"/>
                        </w:rPr>
                        <w:t>*/</w:t>
                      </w:r>
                    </w:p>
                    <w:p>
                      <w:pPr>
                        <w:pStyle w:val="FrameContents"/>
                        <w:jc w:val="both"/>
                        <w:rPr>
                          <w:rFonts w:ascii="Times New Roman" w:hAnsi="Times New Roman" w:cs="Times New Roman"/>
                          <w:sz w:val="24"/>
                          <w:lang w:val="en-GB"/>
                        </w:rPr>
                      </w:pPr>
                      <w:r>
                        <w:rPr>
                          <w:rFonts w:cs="Times New Roman" w:ascii="Times New Roman" w:hAnsi="Times New Roman"/>
                          <w:sz w:val="24"/>
                          <w:lang w:val="en-GB"/>
                        </w:rPr>
                        <w:t xml:space="preserve">end record </w:t>
                      </w:r>
                      <w:del w:id="87" w:author="Unknown Author" w:date="2021-11-28T21:05:50Z">
                        <w:r>
                          <w:rPr>
                            <w:rFonts w:cs="Times New Roman" w:ascii="Times New Roman" w:hAnsi="Times New Roman"/>
                            <w:sz w:val="24"/>
                            <w:lang w:val="en-GB"/>
                          </w:rPr>
                          <w:delText xml:space="preserve">                        /*end of passing style record*/ </w:delText>
                        </w:r>
                      </w:del>
                    </w:p>
                    <w:p>
                      <w:pPr>
                        <w:pStyle w:val="FrameContents"/>
                        <w:jc w:val="both"/>
                        <w:rPr>
                          <w:rFonts w:ascii="Times New Roman" w:hAnsi="Times New Roman" w:cs="Times New Roman"/>
                          <w:sz w:val="24"/>
                          <w:lang w:val="en-GB"/>
                        </w:rPr>
                      </w:pPr>
                      <w:r>
                        <w:rPr>
                          <w:rFonts w:cs="Times New Roman" w:ascii="Times New Roman" w:hAnsi="Times New Roman"/>
                          <w:sz w:val="24"/>
                          <w:lang w:val="en-GB"/>
                        </w:rPr>
                      </w:r>
                    </w:p>
                    <w:p>
                      <w:pPr>
                        <w:pStyle w:val="FrameContents"/>
                        <w:jc w:val="both"/>
                        <w:rPr>
                          <w:rFonts w:ascii="Times New Roman" w:hAnsi="Times New Roman" w:cs="Times New Roman"/>
                          <w:sz w:val="24"/>
                          <w:szCs w:val="24"/>
                          <w:lang w:val="en-GB"/>
                        </w:rPr>
                      </w:pPr>
                      <w:bookmarkStart w:id="49" w:name="fig2"/>
                      <w:r>
                        <w:rPr>
                          <w:rFonts w:cs="Times New Roman" w:ascii="Times New Roman" w:hAnsi="Times New Roman"/>
                          <w:sz w:val="24"/>
                          <w:szCs w:val="24"/>
                          <w:lang w:val="en-GB"/>
                        </w:rPr>
                        <w:t>Figure 2.1</w:t>
                      </w:r>
                      <w:bookmarkEnd w:id="49"/>
                      <w:r>
                        <w:rPr>
                          <w:rFonts w:cs="Times New Roman" w:ascii="Times New Roman" w:hAnsi="Times New Roman"/>
                          <w:sz w:val="24"/>
                          <w:szCs w:val="24"/>
                          <w:lang w:val="en-GB"/>
                        </w:rPr>
                        <w:t>: Passing style structure.</w:t>
                      </w:r>
                    </w:p>
                  </w:txbxContent>
                </v:textbox>
                <w10:wrap type="square"/>
              </v:rect>
            </w:pict>
          </mc:Fallback>
        </mc:AlternateContent>
      </w:r>
      <w:r>
        <w:rPr>
          <w:rFonts w:ascii="Times New Roman" w:hAnsi="Times New Roman" w:cs="Times New Roman"/>
          <w:sz w:val="24"/>
          <w:szCs w:val="24"/>
          <w:lang w:val="en-GB"/>
        </w:rPr>
        <w:t>To model parameter passing styles, a record data structure is used to hold parameter passing styles which is made up of a passing style name and factors as shown in Figure 2.1:</w:t>
      </w:r>
    </w:p>
    <w:p w14:paraId="08545F93" w14:textId="77777777" w:rsidR="00120BEC" w:rsidRDefault="00120BEC">
      <w:pPr>
        <w:rPr>
          <w:lang w:val="en-GB"/>
        </w:rPr>
      </w:pPr>
    </w:p>
    <w:p w14:paraId="27E34A78" w14:textId="77777777" w:rsidR="00120BEC" w:rsidRDefault="00120BEC">
      <w:pPr>
        <w:spacing w:line="360" w:lineRule="auto"/>
        <w:rPr>
          <w:rFonts w:ascii="Times New Roman" w:hAnsi="Times New Roman"/>
          <w:b/>
        </w:rPr>
      </w:pPr>
    </w:p>
    <w:p w14:paraId="55AC9CAF" w14:textId="77777777" w:rsidR="00120BEC" w:rsidRDefault="00285F46">
      <w:pPr>
        <w:spacing w:after="160" w:line="360" w:lineRule="auto"/>
        <w:jc w:val="both"/>
        <w:textAlignment w:val="auto"/>
        <w:rPr>
          <w:rFonts w:ascii="Times New Roman" w:hAnsi="Times New Roman"/>
          <w:b/>
        </w:rPr>
      </w:pPr>
      <w:r>
        <w:rPr>
          <w:rFonts w:ascii="Times New Roman" w:hAnsi="Times New Roman" w:cs="Times New Roman"/>
          <w:sz w:val="24"/>
          <w:szCs w:val="24"/>
        </w:rPr>
        <w:t xml:space="preserve">A </w:t>
      </w:r>
      <w:r>
        <w:rPr>
          <w:rFonts w:ascii="Times New Roman" w:hAnsi="Times New Roman" w:cs="Times New Roman"/>
          <w:sz w:val="24"/>
          <w:szCs w:val="24"/>
        </w:rPr>
        <w:t>record data structure [</w:t>
      </w:r>
      <w:r>
        <w:rPr>
          <w:rFonts w:ascii="Times New Roman" w:hAnsi="Times New Roman" w:cs="Times New Roman"/>
          <w:sz w:val="24"/>
          <w:szCs w:val="24"/>
          <w:lang w:val="en-GB"/>
        </w:rPr>
        <w:fldChar w:fldCharType="begin"/>
      </w:r>
      <w:r>
        <w:rPr>
          <w:rFonts w:ascii="Times New Roman" w:hAnsi="Times New Roman" w:cs="Times New Roman"/>
          <w:sz w:val="24"/>
          <w:szCs w:val="24"/>
          <w:lang w:val="en-GB"/>
        </w:rPr>
        <w:instrText>REF fig2 \h</w:instrText>
      </w:r>
      <w:r>
        <w:rPr>
          <w:rFonts w:ascii="Times New Roman" w:hAnsi="Times New Roman" w:cs="Times New Roman"/>
          <w:sz w:val="24"/>
          <w:szCs w:val="24"/>
          <w:lang w:val="en-GB"/>
        </w:rPr>
      </w:r>
      <w:r>
        <w:rPr>
          <w:rFonts w:ascii="Times New Roman" w:hAnsi="Times New Roman" w:cs="Times New Roman"/>
          <w:sz w:val="24"/>
          <w:szCs w:val="24"/>
          <w:lang w:val="en-GB"/>
        </w:rPr>
        <w:fldChar w:fldCharType="separate"/>
      </w:r>
      <w:r>
        <w:rPr>
          <w:rFonts w:ascii="Times New Roman" w:hAnsi="Times New Roman" w:cs="Times New Roman"/>
          <w:sz w:val="24"/>
          <w:szCs w:val="24"/>
          <w:lang w:val="en-GB"/>
        </w:rPr>
        <w:t>Figure 2.1</w:t>
      </w:r>
      <w:r>
        <w:rPr>
          <w:rFonts w:ascii="Times New Roman" w:hAnsi="Times New Roman" w:cs="Times New Roman"/>
          <w:sz w:val="24"/>
          <w:szCs w:val="24"/>
          <w:lang w:val="en-GB"/>
        </w:rPr>
        <w:fldChar w:fldCharType="end"/>
      </w:r>
      <w:r>
        <w:rPr>
          <w:rFonts w:ascii="Times New Roman" w:hAnsi="Times New Roman" w:cs="Times New Roman"/>
          <w:sz w:val="24"/>
          <w:szCs w:val="24"/>
        </w:rPr>
        <w:t xml:space="preserve">] is used to hold a passing style. The record fields (name and factors) </w:t>
      </w:r>
      <w:proofErr w:type="gramStart"/>
      <w:r>
        <w:rPr>
          <w:rFonts w:ascii="Times New Roman" w:hAnsi="Times New Roman" w:cs="Times New Roman"/>
          <w:sz w:val="24"/>
          <w:szCs w:val="24"/>
        </w:rPr>
        <w:t>represents</w:t>
      </w:r>
      <w:proofErr w:type="gramEnd"/>
      <w:r>
        <w:rPr>
          <w:rFonts w:ascii="Times New Roman" w:hAnsi="Times New Roman" w:cs="Times New Roman"/>
          <w:sz w:val="24"/>
          <w:szCs w:val="24"/>
        </w:rPr>
        <w:t xml:space="preserve"> the passing style name and factors respectively.</w:t>
      </w:r>
      <w:commentRangeStart w:id="118"/>
      <w:commentRangeEnd w:id="118"/>
      <w:r>
        <w:rPr>
          <w:rFonts w:ascii="Times New Roman" w:hAnsi="Times New Roman" w:cs="Times New Roman"/>
          <w:sz w:val="24"/>
          <w:szCs w:val="24"/>
        </w:rPr>
        <w:commentReference w:id="118"/>
      </w:r>
      <w:r>
        <w:br w:type="page"/>
      </w:r>
    </w:p>
    <w:p w14:paraId="5A03BD2A" w14:textId="77777777" w:rsidR="00120BEC" w:rsidRDefault="00285F46">
      <w:pPr>
        <w:widowControl/>
        <w:spacing w:after="160" w:line="252" w:lineRule="auto"/>
        <w:textAlignment w:val="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14" behindDoc="0" locked="0" layoutInCell="0" allowOverlap="1" wp14:anchorId="1F5EEA4C" wp14:editId="174F200E">
                <wp:simplePos x="0" y="0"/>
                <wp:positionH relativeFrom="margin">
                  <wp:align>right</wp:align>
                </wp:positionH>
                <wp:positionV relativeFrom="paragraph">
                  <wp:posOffset>635</wp:posOffset>
                </wp:positionV>
                <wp:extent cx="5925185" cy="1504950"/>
                <wp:effectExtent l="0" t="0" r="19050" b="19685"/>
                <wp:wrapSquare wrapText="bothSides"/>
                <wp:docPr id="14" name="Zone de texte 2"/>
                <wp:cNvGraphicFramePr/>
                <a:graphic xmlns:a="http://schemas.openxmlformats.org/drawingml/2006/main">
                  <a:graphicData uri="http://schemas.microsoft.com/office/word/2010/wordprocessingShape">
                    <wps:wsp>
                      <wps:cNvSpPr/>
                      <wps:spPr>
                        <a:xfrm>
                          <a:off x="0" y="0"/>
                          <a:ext cx="5924520" cy="1504440"/>
                        </a:xfrm>
                        <a:prstGeom prst="rect">
                          <a:avLst/>
                        </a:prstGeom>
                        <a:solidFill>
                          <a:srgbClr val="FFFFFF"/>
                        </a:solidFill>
                        <a:ln w="9528">
                          <a:solidFill>
                            <a:srgbClr val="000000"/>
                          </a:solidFill>
                          <a:round/>
                        </a:ln>
                      </wps:spPr>
                      <wps:style>
                        <a:lnRef idx="0">
                          <a:scrgbClr r="0" g="0" b="0"/>
                        </a:lnRef>
                        <a:fillRef idx="0">
                          <a:scrgbClr r="0" g="0" b="0"/>
                        </a:fillRef>
                        <a:effectRef idx="0">
                          <a:scrgbClr r="0" g="0" b="0"/>
                        </a:effectRef>
                        <a:fontRef idx="minor"/>
                      </wps:style>
                      <wps:txbx>
                        <w:txbxContent>
                          <w:p w14:paraId="1F766A8D" w14:textId="77777777" w:rsidR="00120BEC" w:rsidRDefault="00285F46">
                            <w:pPr>
                              <w:pStyle w:val="FrameContents"/>
                              <w:jc w:val="both"/>
                            </w:pPr>
                            <w:r>
                              <w:rPr>
                                <w:rFonts w:ascii="Times New Roman" w:hAnsi="Times New Roman" w:cs="Times New Roman"/>
                                <w:sz w:val="24"/>
                                <w:lang w:val="en-GB"/>
                              </w:rPr>
                              <w:t xml:space="preserve">type factors </w:t>
                            </w:r>
                            <w:proofErr w:type="gramStart"/>
                            <w:r>
                              <w:rPr>
                                <w:rFonts w:ascii="Times New Roman" w:hAnsi="Times New Roman" w:cs="Times New Roman"/>
                                <w:sz w:val="24"/>
                                <w:lang w:val="en-GB"/>
                              </w:rPr>
                              <w:t>i</w:t>
                            </w:r>
                            <w:r>
                              <w:rPr>
                                <w:rFonts w:ascii="Times New Roman" w:hAnsi="Times New Roman" w:cs="Times New Roman"/>
                                <w:sz w:val="24"/>
                                <w:lang w:val="en-GB"/>
                              </w:rPr>
                              <w:t>s</w:t>
                            </w:r>
                            <w:proofErr w:type="gramEnd"/>
                            <w:r>
                              <w:rPr>
                                <w:rFonts w:ascii="Times New Roman" w:hAnsi="Times New Roman" w:cs="Times New Roman"/>
                                <w:sz w:val="24"/>
                                <w:lang w:val="en-GB"/>
                              </w:rPr>
                              <w:t xml:space="preserve"> record                          /* declaring factors type as record*/</w:t>
                            </w:r>
                          </w:p>
                          <w:p w14:paraId="1CE27353" w14:textId="77777777" w:rsidR="00120BEC" w:rsidRDefault="00285F46">
                            <w:pPr>
                              <w:pStyle w:val="FrameContents"/>
                              <w:ind w:firstLine="720"/>
                              <w:jc w:val="both"/>
                              <w:rPr>
                                <w:rFonts w:ascii="Times New Roman" w:hAnsi="Times New Roman" w:cs="Times New Roman"/>
                                <w:sz w:val="24"/>
                                <w:lang w:val="en-GB"/>
                              </w:rPr>
                            </w:pPr>
                            <w:proofErr w:type="gramStart"/>
                            <w:r>
                              <w:rPr>
                                <w:rFonts w:ascii="Times New Roman" w:hAnsi="Times New Roman" w:cs="Times New Roman"/>
                                <w:sz w:val="24"/>
                                <w:lang w:val="en-GB"/>
                              </w:rPr>
                              <w:t>entity :</w:t>
                            </w:r>
                            <w:proofErr w:type="gramEnd"/>
                            <w:r>
                              <w:rPr>
                                <w:rFonts w:ascii="Times New Roman" w:hAnsi="Times New Roman" w:cs="Times New Roman"/>
                                <w:sz w:val="24"/>
                                <w:lang w:val="en-GB"/>
                              </w:rPr>
                              <w:t xml:space="preserve"> </w:t>
                            </w:r>
                            <w:proofErr w:type="spellStart"/>
                            <w:r>
                              <w:rPr>
                                <w:rFonts w:ascii="Times New Roman" w:hAnsi="Times New Roman" w:cs="Times New Roman"/>
                                <w:sz w:val="24"/>
                                <w:lang w:val="en-GB"/>
                              </w:rPr>
                              <w:t>entity_passed</w:t>
                            </w:r>
                            <w:proofErr w:type="spellEnd"/>
                            <w:r>
                              <w:rPr>
                                <w:rFonts w:ascii="Times New Roman" w:hAnsi="Times New Roman" w:cs="Times New Roman"/>
                                <w:sz w:val="24"/>
                                <w:lang w:val="en-GB"/>
                              </w:rPr>
                              <w:t xml:space="preserve">;    context: </w:t>
                            </w:r>
                            <w:proofErr w:type="spellStart"/>
                            <w:r>
                              <w:rPr>
                                <w:rFonts w:ascii="Times New Roman" w:hAnsi="Times New Roman" w:cs="Times New Roman"/>
                                <w:sz w:val="24"/>
                                <w:lang w:val="en-GB"/>
                              </w:rPr>
                              <w:t>context_type</w:t>
                            </w:r>
                            <w:proofErr w:type="spellEnd"/>
                            <w:r>
                              <w:rPr>
                                <w:rFonts w:ascii="Times New Roman" w:hAnsi="Times New Roman" w:cs="Times New Roman"/>
                                <w:sz w:val="24"/>
                                <w:lang w:val="en-GB"/>
                              </w:rPr>
                              <w:t xml:space="preserve">; </w:t>
                            </w:r>
                          </w:p>
                          <w:p w14:paraId="366EF14C" w14:textId="77777777" w:rsidR="00120BEC" w:rsidRDefault="00285F46">
                            <w:pPr>
                              <w:pStyle w:val="FrameContents"/>
                              <w:ind w:left="720"/>
                              <w:jc w:val="both"/>
                              <w:rPr>
                                <w:rFonts w:ascii="Times New Roman" w:hAnsi="Times New Roman" w:cs="Times New Roman"/>
                                <w:sz w:val="24"/>
                                <w:lang w:val="en-GB"/>
                              </w:rPr>
                            </w:pPr>
                            <w:proofErr w:type="gramStart"/>
                            <w:r>
                              <w:rPr>
                                <w:rFonts w:ascii="Times New Roman" w:hAnsi="Times New Roman" w:cs="Times New Roman"/>
                                <w:sz w:val="24"/>
                                <w:lang w:val="en-GB"/>
                              </w:rPr>
                              <w:t>evaluation :</w:t>
                            </w:r>
                            <w:proofErr w:type="gramEnd"/>
                            <w:r>
                              <w:rPr>
                                <w:rFonts w:ascii="Times New Roman" w:hAnsi="Times New Roman" w:cs="Times New Roman"/>
                                <w:sz w:val="24"/>
                                <w:lang w:val="en-GB"/>
                              </w:rPr>
                              <w:t xml:space="preserve"> </w:t>
                            </w:r>
                            <w:proofErr w:type="spellStart"/>
                            <w:r>
                              <w:rPr>
                                <w:rFonts w:ascii="Times New Roman" w:hAnsi="Times New Roman" w:cs="Times New Roman"/>
                                <w:sz w:val="24"/>
                                <w:lang w:val="en-GB"/>
                              </w:rPr>
                              <w:t>evaluation_strat</w:t>
                            </w:r>
                            <w:proofErr w:type="spellEnd"/>
                            <w:r>
                              <w:rPr>
                                <w:rFonts w:ascii="Times New Roman" w:hAnsi="Times New Roman" w:cs="Times New Roman"/>
                                <w:sz w:val="24"/>
                                <w:lang w:val="en-GB"/>
                              </w:rPr>
                              <w:t xml:space="preserve">; typing : typing </w:t>
                            </w:r>
                          </w:p>
                          <w:p w14:paraId="592BC8A6" w14:textId="77777777" w:rsidR="00120BEC" w:rsidRDefault="00285F46">
                            <w:pPr>
                              <w:pStyle w:val="FrameContents"/>
                              <w:jc w:val="both"/>
                              <w:rPr>
                                <w:rFonts w:ascii="Times New Roman" w:hAnsi="Times New Roman" w:cs="Times New Roman"/>
                                <w:sz w:val="24"/>
                                <w:lang w:val="en-GB"/>
                              </w:rPr>
                            </w:pPr>
                            <w:r>
                              <w:rPr>
                                <w:rFonts w:ascii="Times New Roman" w:hAnsi="Times New Roman" w:cs="Times New Roman"/>
                                <w:sz w:val="24"/>
                                <w:lang w:val="en-GB"/>
                              </w:rPr>
                              <w:t xml:space="preserve"> /* the fields (</w:t>
                            </w:r>
                            <w:proofErr w:type="spellStart"/>
                            <w:proofErr w:type="gramStart"/>
                            <w:r>
                              <w:rPr>
                                <w:rFonts w:ascii="Times New Roman" w:hAnsi="Times New Roman" w:cs="Times New Roman"/>
                                <w:sz w:val="24"/>
                                <w:lang w:val="en-GB"/>
                              </w:rPr>
                              <w:t>entity,context</w:t>
                            </w:r>
                            <w:proofErr w:type="spellEnd"/>
                            <w:proofErr w:type="gramEnd"/>
                            <w:r>
                              <w:rPr>
                                <w:rFonts w:ascii="Times New Roman" w:hAnsi="Times New Roman" w:cs="Times New Roman"/>
                                <w:sz w:val="24"/>
                                <w:lang w:val="en-GB"/>
                              </w:rPr>
                              <w:t xml:space="preserve"> etc.) denotes the factors known to affect </w:t>
                            </w:r>
                            <w:r>
                              <w:rPr>
                                <w:rFonts w:ascii="Times New Roman" w:hAnsi="Times New Roman" w:cs="Times New Roman"/>
                                <w:sz w:val="24"/>
                                <w:lang w:val="en-GB"/>
                              </w:rPr>
                              <w:t>parameter passing*/</w:t>
                            </w:r>
                          </w:p>
                          <w:p w14:paraId="7FBD728D" w14:textId="77777777" w:rsidR="00120BEC" w:rsidRDefault="00120BEC">
                            <w:pPr>
                              <w:pStyle w:val="FrameContents"/>
                              <w:ind w:firstLine="720"/>
                              <w:jc w:val="both"/>
                              <w:rPr>
                                <w:rFonts w:ascii="Times New Roman" w:hAnsi="Times New Roman" w:cs="Times New Roman"/>
                                <w:sz w:val="24"/>
                                <w:lang w:val="en-GB"/>
                              </w:rPr>
                            </w:pPr>
                          </w:p>
                          <w:p w14:paraId="21E07ACB" w14:textId="77777777" w:rsidR="00120BEC" w:rsidRDefault="00285F46">
                            <w:pPr>
                              <w:pStyle w:val="FrameContents"/>
                              <w:jc w:val="both"/>
                              <w:rPr>
                                <w:rFonts w:ascii="Times New Roman" w:hAnsi="Times New Roman" w:cs="Times New Roman"/>
                                <w:sz w:val="24"/>
                                <w:lang w:val="en-GB"/>
                              </w:rPr>
                            </w:pPr>
                            <w:r>
                              <w:rPr>
                                <w:rFonts w:ascii="Times New Roman" w:hAnsi="Times New Roman" w:cs="Times New Roman"/>
                                <w:sz w:val="24"/>
                                <w:lang w:val="en-GB"/>
                              </w:rPr>
                              <w:t xml:space="preserve">end </w:t>
                            </w:r>
                            <w:proofErr w:type="gramStart"/>
                            <w:r>
                              <w:rPr>
                                <w:rFonts w:ascii="Times New Roman" w:hAnsi="Times New Roman" w:cs="Times New Roman"/>
                                <w:sz w:val="24"/>
                                <w:lang w:val="en-GB"/>
                              </w:rPr>
                              <w:t>record  /</w:t>
                            </w:r>
                            <w:proofErr w:type="gramEnd"/>
                            <w:r>
                              <w:rPr>
                                <w:rFonts w:ascii="Times New Roman" w:hAnsi="Times New Roman" w:cs="Times New Roman"/>
                                <w:sz w:val="24"/>
                                <w:lang w:val="en-GB"/>
                              </w:rPr>
                              <w:t>*end of factors record*/</w:t>
                            </w:r>
                          </w:p>
                          <w:p w14:paraId="3BD3830E" w14:textId="77777777" w:rsidR="00120BEC" w:rsidRDefault="00120BEC">
                            <w:pPr>
                              <w:pStyle w:val="FrameContents"/>
                            </w:pPr>
                          </w:p>
                          <w:p w14:paraId="3C578A9A" w14:textId="77777777" w:rsidR="00120BEC" w:rsidRDefault="00285F46">
                            <w:pPr>
                              <w:pStyle w:val="FrameContents"/>
                              <w:rPr>
                                <w:rFonts w:ascii="Times New Roman" w:hAnsi="Times New Roman" w:cs="Times New Roman"/>
                                <w:sz w:val="24"/>
                                <w:szCs w:val="24"/>
                              </w:rPr>
                            </w:pPr>
                            <w:bookmarkStart w:id="119" w:name="fig1"/>
                            <w:r>
                              <w:rPr>
                                <w:rFonts w:ascii="Times New Roman" w:hAnsi="Times New Roman" w:cs="Times New Roman"/>
                                <w:sz w:val="24"/>
                                <w:szCs w:val="24"/>
                              </w:rPr>
                              <w:t>Figure 2.2</w:t>
                            </w:r>
                            <w:bookmarkEnd w:id="119"/>
                            <w:r>
                              <w:rPr>
                                <w:rFonts w:ascii="Times New Roman" w:hAnsi="Times New Roman" w:cs="Times New Roman"/>
                                <w:sz w:val="24"/>
                                <w:szCs w:val="24"/>
                              </w:rPr>
                              <w:t>: Passing style factors.</w:t>
                            </w:r>
                          </w:p>
                        </w:txbxContent>
                      </wps:txbx>
                      <wps:bodyPr>
                        <a:noAutofit/>
                      </wps:bodyPr>
                    </wps:wsp>
                  </a:graphicData>
                </a:graphic>
              </wp:anchor>
            </w:drawing>
          </mc:Choice>
          <mc:Fallback>
            <w:pict>
              <v:rect id="shape_0" ID="Zone de texte 2" fillcolor="white" stroked="t" style="position:absolute;margin-left:-9.05pt;margin-top:0.05pt;width:466.45pt;height:118.4pt;mso-wrap-style:square;v-text-anchor:top;mso-position-horizontal:right;mso-position-horizontal-relative:margin" wp14:anchorId="12735CF7">
                <v:fill o:detectmouseclick="t" type="solid" color2="black"/>
                <v:stroke color="black" weight="9360" joinstyle="round" endcap="flat"/>
                <v:textbox>
                  <w:txbxContent>
                    <w:p>
                      <w:pPr>
                        <w:pStyle w:val="FrameContents"/>
                        <w:jc w:val="both"/>
                        <w:rPr/>
                      </w:pPr>
                      <w:r>
                        <w:rPr>
                          <w:rFonts w:cs="Times New Roman" w:ascii="Times New Roman" w:hAnsi="Times New Roman"/>
                          <w:sz w:val="24"/>
                          <w:lang w:val="en-GB"/>
                        </w:rPr>
                        <w:t>type factors is record                          /* declaring factors type as record*/</w:t>
                      </w:r>
                    </w:p>
                    <w:p>
                      <w:pPr>
                        <w:pStyle w:val="FrameContents"/>
                        <w:ind w:firstLine="720"/>
                        <w:jc w:val="both"/>
                        <w:rPr>
                          <w:rFonts w:ascii="Times New Roman" w:hAnsi="Times New Roman" w:cs="Times New Roman"/>
                          <w:sz w:val="24"/>
                          <w:lang w:val="en-GB"/>
                        </w:rPr>
                      </w:pPr>
                      <w:r>
                        <w:rPr>
                          <w:rFonts w:cs="Times New Roman" w:ascii="Times New Roman" w:hAnsi="Times New Roman"/>
                          <w:sz w:val="24"/>
                          <w:lang w:val="en-GB"/>
                        </w:rPr>
                        <w:t xml:space="preserve">entity : entity_passed;    context: context_type; </w:t>
                      </w:r>
                    </w:p>
                    <w:p>
                      <w:pPr>
                        <w:pStyle w:val="FrameContents"/>
                        <w:ind w:left="720" w:hanging="0"/>
                        <w:jc w:val="both"/>
                        <w:rPr>
                          <w:rFonts w:ascii="Times New Roman" w:hAnsi="Times New Roman" w:cs="Times New Roman"/>
                          <w:sz w:val="24"/>
                          <w:lang w:val="en-GB"/>
                        </w:rPr>
                      </w:pPr>
                      <w:r>
                        <w:rPr>
                          <w:rFonts w:cs="Times New Roman" w:ascii="Times New Roman" w:hAnsi="Times New Roman"/>
                          <w:sz w:val="24"/>
                          <w:lang w:val="en-GB"/>
                        </w:rPr>
                        <w:t xml:space="preserve">evaluation : evaluation_strat; typing </w:t>
                      </w:r>
                      <w:ins w:id="91" w:author="Unknown Author" w:date="2021-11-28T21:07:45Z">
                        <w:r>
                          <w:rPr>
                            <w:rFonts w:cs="Times New Roman" w:ascii="Times New Roman" w:hAnsi="Times New Roman"/>
                            <w:sz w:val="24"/>
                            <w:lang w:val="en-GB"/>
                          </w:rPr>
                        </w:r>
                      </w:ins>
                      <w:r>
                        <w:rPr>
                          <w:rFonts w:cs="Times New Roman" w:ascii="Times New Roman" w:hAnsi="Times New Roman"/>
                          <w:sz w:val="24"/>
                          <w:lang w:val="en-GB"/>
                        </w:rPr>
                        <w:t xml:space="preserve">: typing </w:t>
                      </w:r>
                    </w:p>
                    <w:p>
                      <w:pPr>
                        <w:pStyle w:val="FrameContents"/>
                        <w:jc w:val="both"/>
                        <w:rPr>
                          <w:rFonts w:ascii="Times New Roman" w:hAnsi="Times New Roman" w:cs="Times New Roman"/>
                          <w:sz w:val="24"/>
                          <w:lang w:val="en-GB"/>
                        </w:rPr>
                      </w:pPr>
                      <w:r>
                        <w:rPr>
                          <w:rFonts w:cs="Times New Roman" w:ascii="Times New Roman" w:hAnsi="Times New Roman"/>
                          <w:sz w:val="24"/>
                          <w:lang w:val="en-GB"/>
                        </w:rPr>
                        <w:t xml:space="preserve"> </w:t>
                      </w:r>
                      <w:r>
                        <w:rPr>
                          <w:rFonts w:cs="Times New Roman" w:ascii="Times New Roman" w:hAnsi="Times New Roman"/>
                          <w:sz w:val="24"/>
                          <w:lang w:val="en-GB"/>
                        </w:rPr>
                        <w:t>/* the fields (entity,context etc.) denotes the factors known to affect parameter passing*/</w:t>
                      </w:r>
                    </w:p>
                    <w:p>
                      <w:pPr>
                        <w:pStyle w:val="FrameContents"/>
                        <w:ind w:firstLine="720"/>
                        <w:jc w:val="both"/>
                        <w:rPr>
                          <w:rFonts w:ascii="Times New Roman" w:hAnsi="Times New Roman" w:cs="Times New Roman"/>
                          <w:sz w:val="24"/>
                          <w:lang w:val="en-GB"/>
                        </w:rPr>
                      </w:pPr>
                      <w:r>
                        <w:rPr>
                          <w:rFonts w:cs="Times New Roman" w:ascii="Times New Roman" w:hAnsi="Times New Roman"/>
                          <w:sz w:val="24"/>
                          <w:lang w:val="en-GB"/>
                        </w:rPr>
                      </w:r>
                    </w:p>
                    <w:p>
                      <w:pPr>
                        <w:pStyle w:val="FrameContents"/>
                        <w:jc w:val="both"/>
                        <w:rPr>
                          <w:rFonts w:ascii="Times New Roman" w:hAnsi="Times New Roman" w:cs="Times New Roman"/>
                          <w:sz w:val="24"/>
                          <w:lang w:val="en-GB"/>
                        </w:rPr>
                      </w:pPr>
                      <w:r>
                        <w:rPr>
                          <w:rFonts w:cs="Times New Roman" w:ascii="Times New Roman" w:hAnsi="Times New Roman"/>
                          <w:sz w:val="24"/>
                          <w:lang w:val="en-GB"/>
                        </w:rPr>
                        <w:t>end record  /*end of factors record*/</w:t>
                      </w:r>
                    </w:p>
                    <w:p>
                      <w:pPr>
                        <w:pStyle w:val="FrameContents"/>
                        <w:rPr/>
                      </w:pPr>
                      <w:r>
                        <w:rPr/>
                      </w:r>
                    </w:p>
                    <w:p>
                      <w:pPr>
                        <w:pStyle w:val="FrameContents"/>
                        <w:rPr>
                          <w:rFonts w:ascii="Times New Roman" w:hAnsi="Times New Roman" w:cs="Times New Roman"/>
                          <w:sz w:val="24"/>
                          <w:szCs w:val="24"/>
                        </w:rPr>
                      </w:pPr>
                      <w:bookmarkStart w:id="51" w:name="fig1"/>
                      <w:r>
                        <w:rPr>
                          <w:rFonts w:cs="Times New Roman" w:ascii="Times New Roman" w:hAnsi="Times New Roman"/>
                          <w:sz w:val="24"/>
                          <w:szCs w:val="24"/>
                        </w:rPr>
                        <w:t>Figure 2.2</w:t>
                      </w:r>
                      <w:bookmarkEnd w:id="51"/>
                      <w:r>
                        <w:rPr>
                          <w:rFonts w:cs="Times New Roman" w:ascii="Times New Roman" w:hAnsi="Times New Roman"/>
                          <w:sz w:val="24"/>
                          <w:szCs w:val="24"/>
                        </w:rPr>
                        <w:t>: Passing style factors.</w:t>
                      </w:r>
                      <w:ins w:id="92" w:author="Unknown Author" w:date="2021-11-28T21:04:39Z">
                        <w:r>
                          <w:rPr>
                            <w:rFonts w:cs="Times New Roman" w:ascii="Times New Roman" w:hAnsi="Times New Roman"/>
                            <w:sz w:val="24"/>
                            <w:szCs w:val="24"/>
                          </w:rPr>
                        </w:r>
                      </w:ins>
                    </w:p>
                  </w:txbxContent>
                </v:textbox>
                <w10:wrap type="square"/>
              </v:rect>
            </w:pict>
          </mc:Fallback>
        </mc:AlternateContent>
      </w:r>
    </w:p>
    <w:p w14:paraId="5C7CDB0F" w14:textId="77777777" w:rsidR="00120BEC" w:rsidRDefault="00120BEC">
      <w:pPr>
        <w:widowControl/>
        <w:spacing w:after="160" w:line="252" w:lineRule="auto"/>
        <w:textAlignment w:val="auto"/>
        <w:rPr>
          <w:rFonts w:ascii="Times New Roman" w:hAnsi="Times New Roman"/>
          <w:b/>
        </w:rPr>
      </w:pPr>
    </w:p>
    <w:p w14:paraId="3CECB062" w14:textId="77777777" w:rsidR="00120BEC" w:rsidRDefault="00285F46">
      <w:pPr>
        <w:pStyle w:val="Standard"/>
        <w:widowControl w:val="0"/>
        <w:spacing w:line="360" w:lineRule="auto"/>
        <w:jc w:val="both"/>
        <w:rPr>
          <w:rFonts w:ascii="Times New Roman" w:hAnsi="Times New Roman"/>
          <w:b/>
        </w:rPr>
      </w:pPr>
      <w:r>
        <w:rPr>
          <w:noProof/>
        </w:rPr>
        <mc:AlternateContent>
          <mc:Choice Requires="wps">
            <w:drawing>
              <wp:anchor distT="0" distB="3" distL="114300" distR="114303" simplePos="0" relativeHeight="15" behindDoc="0" locked="0" layoutInCell="0" allowOverlap="1" wp14:anchorId="518D86A3" wp14:editId="3D72F4FB">
                <wp:simplePos x="0" y="0"/>
                <wp:positionH relativeFrom="margin">
                  <wp:align>right</wp:align>
                </wp:positionH>
                <wp:positionV relativeFrom="paragraph">
                  <wp:posOffset>755015</wp:posOffset>
                </wp:positionV>
                <wp:extent cx="5925185" cy="1381760"/>
                <wp:effectExtent l="0" t="0" r="19047" b="28572"/>
                <wp:wrapSquare wrapText="bothSides"/>
                <wp:docPr id="16" name="Zone de texte 2"/>
                <wp:cNvGraphicFramePr/>
                <a:graphic xmlns:a="http://schemas.openxmlformats.org/drawingml/2006/main">
                  <a:graphicData uri="http://schemas.microsoft.com/office/word/2010/wordprocessingShape">
                    <wps:wsp>
                      <wps:cNvSpPr/>
                      <wps:spPr>
                        <a:xfrm>
                          <a:off x="0" y="0"/>
                          <a:ext cx="5924520" cy="1380960"/>
                        </a:xfrm>
                        <a:prstGeom prst="rect">
                          <a:avLst/>
                        </a:prstGeom>
                        <a:solidFill>
                          <a:srgbClr val="FFFFFF"/>
                        </a:solidFill>
                        <a:ln w="9528">
                          <a:solidFill>
                            <a:srgbClr val="000000"/>
                          </a:solidFill>
                          <a:round/>
                        </a:ln>
                      </wps:spPr>
                      <wps:style>
                        <a:lnRef idx="0">
                          <a:scrgbClr r="0" g="0" b="0"/>
                        </a:lnRef>
                        <a:fillRef idx="0">
                          <a:scrgbClr r="0" g="0" b="0"/>
                        </a:fillRef>
                        <a:effectRef idx="0">
                          <a:scrgbClr r="0" g="0" b="0"/>
                        </a:effectRef>
                        <a:fontRef idx="minor"/>
                      </wps:style>
                      <wps:txbx>
                        <w:txbxContent>
                          <w:p w14:paraId="40B089F9" w14:textId="77777777" w:rsidR="00120BEC" w:rsidRDefault="00285F46">
                            <w:pPr>
                              <w:pStyle w:val="FrameContents"/>
                              <w:jc w:val="both"/>
                            </w:pPr>
                            <w:r>
                              <w:rPr>
                                <w:rFonts w:ascii="Times New Roman" w:hAnsi="Times New Roman" w:cs="Times New Roman"/>
                                <w:sz w:val="24"/>
                                <w:lang w:val="en-GB"/>
                              </w:rPr>
                              <w:t xml:space="preserve">type </w:t>
                            </w:r>
                            <w:proofErr w:type="spellStart"/>
                            <w:r>
                              <w:rPr>
                                <w:rFonts w:ascii="Times New Roman" w:hAnsi="Times New Roman" w:cs="Times New Roman"/>
                                <w:sz w:val="24"/>
                                <w:lang w:val="en-GB"/>
                              </w:rPr>
                              <w:t>entity_type</w:t>
                            </w:r>
                            <w:proofErr w:type="spellEnd"/>
                            <w:r>
                              <w:rPr>
                                <w:rFonts w:ascii="Times New Roman" w:hAnsi="Times New Roman" w:cs="Times New Roman"/>
                                <w:sz w:val="24"/>
                                <w:lang w:val="en-GB"/>
                              </w:rPr>
                              <w:t xml:space="preserve"> = </w:t>
                            </w:r>
                            <w:proofErr w:type="spellStart"/>
                            <w:r>
                              <w:rPr>
                                <w:rFonts w:ascii="Times New Roman" w:hAnsi="Times New Roman" w:cs="Times New Roman"/>
                                <w:sz w:val="24"/>
                                <w:lang w:val="en-GB"/>
                              </w:rPr>
                              <w:t>Entity_type</w:t>
                            </w:r>
                            <w:proofErr w:type="spellEnd"/>
                            <w:r>
                              <w:rPr>
                                <w:rFonts w:ascii="Times New Roman" w:hAnsi="Times New Roman" w:cs="Times New Roman"/>
                                <w:sz w:val="24"/>
                                <w:lang w:val="en-GB"/>
                              </w:rPr>
                              <w:t xml:space="preserve"> of </w:t>
                            </w:r>
                            <w:proofErr w:type="spellStart"/>
                            <w:r>
                              <w:rPr>
                                <w:rFonts w:ascii="Times New Roman" w:hAnsi="Times New Roman" w:cs="Times New Roman"/>
                                <w:sz w:val="24"/>
                                <w:lang w:val="en-GB"/>
                              </w:rPr>
                              <w:t>factor_instance_</w:t>
                            </w:r>
                            <w:proofErr w:type="gramStart"/>
                            <w:r>
                              <w:rPr>
                                <w:rFonts w:ascii="Times New Roman" w:hAnsi="Times New Roman" w:cs="Times New Roman"/>
                                <w:sz w:val="24"/>
                                <w:lang w:val="en-GB"/>
                              </w:rPr>
                              <w:t>list</w:t>
                            </w:r>
                            <w:proofErr w:type="spellEnd"/>
                            <w:r>
                              <w:rPr>
                                <w:rFonts w:ascii="Times New Roman" w:hAnsi="Times New Roman" w:cs="Times New Roman"/>
                                <w:sz w:val="24"/>
                                <w:lang w:val="en-GB"/>
                              </w:rPr>
                              <w:t xml:space="preserve">  /</w:t>
                            </w:r>
                            <w:proofErr w:type="gramEnd"/>
                            <w:r>
                              <w:rPr>
                                <w:rFonts w:ascii="Times New Roman" w:hAnsi="Times New Roman" w:cs="Times New Roman"/>
                                <w:sz w:val="24"/>
                                <w:lang w:val="en-GB"/>
                              </w:rPr>
                              <w:t xml:space="preserve">*various entity types*/   </w:t>
                            </w:r>
                          </w:p>
                          <w:p w14:paraId="4FA9E70E" w14:textId="77777777" w:rsidR="00120BEC" w:rsidRDefault="00285F46">
                            <w:pPr>
                              <w:pStyle w:val="FrameContents"/>
                              <w:jc w:val="both"/>
                              <w:rPr>
                                <w:rFonts w:ascii="Times New Roman" w:hAnsi="Times New Roman" w:cs="Times New Roman"/>
                                <w:sz w:val="24"/>
                                <w:lang w:val="en-GB"/>
                              </w:rPr>
                            </w:pPr>
                            <w:r>
                              <w:rPr>
                                <w:rFonts w:ascii="Times New Roman" w:hAnsi="Times New Roman" w:cs="Times New Roman"/>
                                <w:sz w:val="24"/>
                                <w:lang w:val="en-GB"/>
                              </w:rPr>
                              <w:t xml:space="preserve">type </w:t>
                            </w:r>
                            <w:proofErr w:type="spellStart"/>
                            <w:r>
                              <w:rPr>
                                <w:rFonts w:ascii="Times New Roman" w:hAnsi="Times New Roman" w:cs="Times New Roman"/>
                                <w:sz w:val="24"/>
                                <w:lang w:val="en-GB"/>
                              </w:rPr>
                              <w:t>context_type</w:t>
                            </w:r>
                            <w:proofErr w:type="spellEnd"/>
                            <w:r>
                              <w:rPr>
                                <w:rFonts w:ascii="Times New Roman" w:hAnsi="Times New Roman" w:cs="Times New Roman"/>
                                <w:sz w:val="24"/>
                                <w:lang w:val="en-GB"/>
                              </w:rPr>
                              <w:t xml:space="preserve"> = </w:t>
                            </w:r>
                            <w:proofErr w:type="spellStart"/>
                            <w:r>
                              <w:rPr>
                                <w:rFonts w:ascii="Times New Roman" w:hAnsi="Times New Roman" w:cs="Times New Roman"/>
                                <w:sz w:val="24"/>
                                <w:lang w:val="en-GB"/>
                              </w:rPr>
                              <w:t>Context_type</w:t>
                            </w:r>
                            <w:proofErr w:type="spellEnd"/>
                            <w:r>
                              <w:rPr>
                                <w:rFonts w:ascii="Times New Roman" w:hAnsi="Times New Roman" w:cs="Times New Roman"/>
                                <w:sz w:val="24"/>
                                <w:lang w:val="en-GB"/>
                              </w:rPr>
                              <w:t xml:space="preserve"> of </w:t>
                            </w:r>
                            <w:proofErr w:type="spellStart"/>
                            <w:r>
                              <w:rPr>
                                <w:rFonts w:ascii="Times New Roman" w:hAnsi="Times New Roman" w:cs="Times New Roman"/>
                                <w:sz w:val="24"/>
                                <w:lang w:val="en-GB"/>
                              </w:rPr>
                              <w:t>factor_instance_list</w:t>
                            </w:r>
                            <w:proofErr w:type="spellEnd"/>
                            <w:r>
                              <w:rPr>
                                <w:rFonts w:ascii="Times New Roman" w:hAnsi="Times New Roman" w:cs="Times New Roman"/>
                                <w:sz w:val="24"/>
                                <w:lang w:val="en-GB"/>
                              </w:rPr>
                              <w:t xml:space="preserve"> /*various conte</w:t>
                            </w:r>
                            <w:r>
                              <w:rPr>
                                <w:rFonts w:ascii="Times New Roman" w:hAnsi="Times New Roman" w:cs="Times New Roman"/>
                                <w:sz w:val="24"/>
                                <w:lang w:val="en-GB"/>
                              </w:rPr>
                              <w:t xml:space="preserve">xt types*/    </w:t>
                            </w:r>
                          </w:p>
                          <w:p w14:paraId="4411D682" w14:textId="77777777" w:rsidR="00120BEC" w:rsidRDefault="00285F46">
                            <w:pPr>
                              <w:pStyle w:val="FrameContents"/>
                              <w:jc w:val="both"/>
                              <w:rPr>
                                <w:rFonts w:ascii="Times New Roman" w:hAnsi="Times New Roman" w:cs="Times New Roman"/>
                                <w:sz w:val="24"/>
                                <w:lang w:val="en-GB"/>
                              </w:rPr>
                            </w:pPr>
                            <w:r>
                              <w:rPr>
                                <w:rFonts w:ascii="Times New Roman" w:hAnsi="Times New Roman" w:cs="Times New Roman"/>
                                <w:sz w:val="24"/>
                                <w:lang w:val="en-GB"/>
                              </w:rPr>
                              <w:t xml:space="preserve">type </w:t>
                            </w:r>
                            <w:proofErr w:type="spellStart"/>
                            <w:r>
                              <w:rPr>
                                <w:rFonts w:ascii="Times New Roman" w:hAnsi="Times New Roman" w:cs="Times New Roman"/>
                                <w:sz w:val="24"/>
                                <w:lang w:val="en-GB"/>
                              </w:rPr>
                              <w:t>evaluation_strat</w:t>
                            </w:r>
                            <w:proofErr w:type="spellEnd"/>
                            <w:r>
                              <w:rPr>
                                <w:rFonts w:ascii="Times New Roman" w:hAnsi="Times New Roman" w:cs="Times New Roman"/>
                                <w:sz w:val="24"/>
                                <w:lang w:val="en-GB"/>
                              </w:rPr>
                              <w:t xml:space="preserve"> = </w:t>
                            </w:r>
                            <w:proofErr w:type="spellStart"/>
                            <w:r>
                              <w:rPr>
                                <w:rFonts w:ascii="Times New Roman" w:hAnsi="Times New Roman" w:cs="Times New Roman"/>
                                <w:sz w:val="24"/>
                                <w:lang w:val="en-GB"/>
                              </w:rPr>
                              <w:t>Evaluation_strat</w:t>
                            </w:r>
                            <w:proofErr w:type="spellEnd"/>
                            <w:r>
                              <w:rPr>
                                <w:rFonts w:ascii="Times New Roman" w:hAnsi="Times New Roman" w:cs="Times New Roman"/>
                                <w:sz w:val="24"/>
                                <w:lang w:val="en-GB"/>
                              </w:rPr>
                              <w:t xml:space="preserve"> of </w:t>
                            </w:r>
                            <w:proofErr w:type="spellStart"/>
                            <w:r>
                              <w:rPr>
                                <w:rFonts w:ascii="Times New Roman" w:hAnsi="Times New Roman" w:cs="Times New Roman"/>
                                <w:sz w:val="24"/>
                                <w:lang w:val="en-GB"/>
                              </w:rPr>
                              <w:t>factor_instance_list</w:t>
                            </w:r>
                            <w:proofErr w:type="spellEnd"/>
                            <w:r>
                              <w:rPr>
                                <w:rFonts w:ascii="Times New Roman" w:hAnsi="Times New Roman" w:cs="Times New Roman"/>
                                <w:sz w:val="24"/>
                                <w:lang w:val="en-GB"/>
                              </w:rPr>
                              <w:t xml:space="preserve">   /*various evaluations </w:t>
                            </w:r>
                            <w:proofErr w:type="spellStart"/>
                            <w:r>
                              <w:rPr>
                                <w:rFonts w:ascii="Times New Roman" w:hAnsi="Times New Roman" w:cs="Times New Roman"/>
                                <w:sz w:val="24"/>
                                <w:lang w:val="en-GB"/>
                              </w:rPr>
                              <w:t>strat</w:t>
                            </w:r>
                            <w:proofErr w:type="spellEnd"/>
                            <w:r>
                              <w:rPr>
                                <w:rFonts w:ascii="Times New Roman" w:hAnsi="Times New Roman" w:cs="Times New Roman"/>
                                <w:sz w:val="24"/>
                                <w:lang w:val="en-GB"/>
                              </w:rPr>
                              <w:t xml:space="preserve">*/   </w:t>
                            </w:r>
                          </w:p>
                          <w:p w14:paraId="7B5F0B92" w14:textId="77777777" w:rsidR="00120BEC" w:rsidRDefault="00285F46">
                            <w:pPr>
                              <w:pStyle w:val="FrameContents"/>
                              <w:jc w:val="both"/>
                              <w:rPr>
                                <w:rFonts w:ascii="Times New Roman" w:hAnsi="Times New Roman" w:cs="Times New Roman"/>
                                <w:sz w:val="24"/>
                                <w:lang w:val="en-GB"/>
                              </w:rPr>
                            </w:pPr>
                            <w:r>
                              <w:rPr>
                                <w:rFonts w:ascii="Times New Roman" w:hAnsi="Times New Roman" w:cs="Times New Roman"/>
                                <w:sz w:val="24"/>
                                <w:lang w:val="en-GB"/>
                              </w:rPr>
                              <w:t>type typing =</w:t>
                            </w:r>
                            <w:proofErr w:type="spellStart"/>
                            <w:r>
                              <w:rPr>
                                <w:rFonts w:ascii="Times New Roman" w:hAnsi="Times New Roman" w:cs="Times New Roman"/>
                                <w:sz w:val="24"/>
                                <w:lang w:val="en-GB"/>
                              </w:rPr>
                              <w:t>Correct_type</w:t>
                            </w:r>
                            <w:proofErr w:type="spellEnd"/>
                            <w:r>
                              <w:rPr>
                                <w:rFonts w:ascii="Times New Roman" w:hAnsi="Times New Roman" w:cs="Times New Roman"/>
                                <w:sz w:val="24"/>
                                <w:lang w:val="en-GB"/>
                              </w:rPr>
                              <w:t xml:space="preserve"> of </w:t>
                            </w:r>
                            <w:proofErr w:type="spellStart"/>
                            <w:r>
                              <w:rPr>
                                <w:rFonts w:ascii="Times New Roman" w:hAnsi="Times New Roman" w:cs="Times New Roman"/>
                                <w:sz w:val="24"/>
                                <w:lang w:val="en-GB"/>
                              </w:rPr>
                              <w:t>factor_instance_list</w:t>
                            </w:r>
                            <w:proofErr w:type="spellEnd"/>
                            <w:r>
                              <w:rPr>
                                <w:rFonts w:ascii="Times New Roman" w:hAnsi="Times New Roman" w:cs="Times New Roman"/>
                                <w:sz w:val="24"/>
                                <w:lang w:val="en-GB"/>
                              </w:rPr>
                              <w:t xml:space="preserve">    </w:t>
                            </w:r>
                          </w:p>
                          <w:p w14:paraId="084BD1C9" w14:textId="77777777" w:rsidR="00120BEC" w:rsidRDefault="00285F46">
                            <w:pPr>
                              <w:pStyle w:val="FrameContents"/>
                              <w:jc w:val="both"/>
                            </w:pPr>
                            <w:r>
                              <w:rPr>
                                <w:rFonts w:ascii="Times New Roman" w:hAnsi="Times New Roman" w:cs="Times New Roman"/>
                                <w:sz w:val="24"/>
                                <w:lang w:val="en-GB"/>
                              </w:rPr>
                              <w:t xml:space="preserve">type </w:t>
                            </w:r>
                            <w:proofErr w:type="spellStart"/>
                            <w:r>
                              <w:rPr>
                                <w:rFonts w:ascii="Times New Roman" w:hAnsi="Times New Roman" w:cs="Times New Roman"/>
                                <w:sz w:val="24"/>
                                <w:lang w:val="en-GB"/>
                              </w:rPr>
                              <w:t>factor_instance_list</w:t>
                            </w:r>
                            <w:proofErr w:type="spellEnd"/>
                            <w:r>
                              <w:rPr>
                                <w:rFonts w:ascii="Times New Roman" w:hAnsi="Times New Roman" w:cs="Times New Roman"/>
                                <w:sz w:val="24"/>
                                <w:lang w:val="en-GB"/>
                              </w:rPr>
                              <w:t xml:space="preserve"> = int list /* list for holding various instances for a factor</w:t>
                            </w:r>
                            <w:r>
                              <w:rPr>
                                <w:rFonts w:ascii="Times New Roman" w:hAnsi="Times New Roman" w:cs="Times New Roman"/>
                                <w:sz w:val="24"/>
                                <w:lang w:val="en-GB"/>
                              </w:rPr>
                              <w:t>*/</w:t>
                            </w:r>
                          </w:p>
                          <w:p w14:paraId="5FBBB54E" w14:textId="77777777" w:rsidR="00120BEC" w:rsidRDefault="00120BEC">
                            <w:pPr>
                              <w:pStyle w:val="FrameContents"/>
                            </w:pPr>
                          </w:p>
                          <w:p w14:paraId="3F274E66" w14:textId="77777777" w:rsidR="00120BEC" w:rsidRDefault="00285F46">
                            <w:pPr>
                              <w:pStyle w:val="FrameContents"/>
                            </w:pPr>
                            <w:bookmarkStart w:id="120" w:name="fig3"/>
                            <w:r>
                              <w:rPr>
                                <w:rFonts w:ascii="Times New Roman" w:hAnsi="Times New Roman" w:cs="Times New Roman"/>
                                <w:sz w:val="24"/>
                                <w:lang w:val="fr-CM"/>
                              </w:rPr>
                              <w:t>Fig.2.3 </w:t>
                            </w:r>
                            <w:bookmarkEnd w:id="120"/>
                            <w:r>
                              <w:rPr>
                                <w:rFonts w:ascii="Times New Roman" w:hAnsi="Times New Roman" w:cs="Times New Roman"/>
                                <w:sz w:val="24"/>
                                <w:lang w:val="fr-CM"/>
                              </w:rPr>
                              <w:t>: Factor types</w:t>
                            </w:r>
                          </w:p>
                          <w:p w14:paraId="61F76975" w14:textId="77777777" w:rsidR="00120BEC" w:rsidRDefault="00120BEC">
                            <w:pPr>
                              <w:pStyle w:val="FrameContents"/>
                            </w:pPr>
                          </w:p>
                        </w:txbxContent>
                      </wps:txbx>
                      <wps:bodyPr>
                        <a:noAutofit/>
                      </wps:bodyPr>
                    </wps:wsp>
                  </a:graphicData>
                </a:graphic>
              </wp:anchor>
            </w:drawing>
          </mc:Choice>
          <mc:Fallback>
            <w:pict>
              <v:rect id="shape_0" ID="Zone de texte 2" fillcolor="white" stroked="t" style="position:absolute;margin-left:-9.05pt;margin-top:59.45pt;width:466.45pt;height:108.7pt;mso-wrap-style:square;v-text-anchor:top;mso-position-horizontal:right;mso-position-horizontal-relative:margin" wp14:anchorId="638EE7C9">
                <v:fill o:detectmouseclick="t" type="solid" color2="black"/>
                <v:stroke color="black" weight="9360" joinstyle="round" endcap="flat"/>
                <v:textbox>
                  <w:txbxContent>
                    <w:p>
                      <w:pPr>
                        <w:pStyle w:val="FrameContents"/>
                        <w:jc w:val="both"/>
                        <w:rPr/>
                      </w:pPr>
                      <w:r>
                        <w:rPr>
                          <w:rFonts w:cs="Times New Roman" w:ascii="Times New Roman" w:hAnsi="Times New Roman"/>
                          <w:sz w:val="24"/>
                          <w:lang w:val="en-GB"/>
                        </w:rPr>
                        <w:t xml:space="preserve">type entity_type = Entity_type of factor_instance_list  /*various entity types*/   </w:t>
                      </w:r>
                    </w:p>
                    <w:p>
                      <w:pPr>
                        <w:pStyle w:val="FrameContents"/>
                        <w:jc w:val="both"/>
                        <w:rPr>
                          <w:rFonts w:ascii="Times New Roman" w:hAnsi="Times New Roman" w:cs="Times New Roman"/>
                          <w:sz w:val="24"/>
                          <w:lang w:val="en-GB"/>
                        </w:rPr>
                      </w:pPr>
                      <w:r>
                        <w:rPr>
                          <w:rFonts w:cs="Times New Roman" w:ascii="Times New Roman" w:hAnsi="Times New Roman"/>
                          <w:sz w:val="24"/>
                          <w:lang w:val="en-GB"/>
                        </w:rPr>
                        <w:t xml:space="preserve">type context_type = Context_type of factor_instance_list /*various context types*/    </w:t>
                      </w:r>
                    </w:p>
                    <w:p>
                      <w:pPr>
                        <w:pStyle w:val="FrameContents"/>
                        <w:jc w:val="both"/>
                        <w:rPr>
                          <w:rFonts w:ascii="Times New Roman" w:hAnsi="Times New Roman" w:cs="Times New Roman"/>
                          <w:sz w:val="24"/>
                          <w:lang w:val="en-GB"/>
                        </w:rPr>
                      </w:pPr>
                      <w:r>
                        <w:rPr>
                          <w:rFonts w:cs="Times New Roman" w:ascii="Times New Roman" w:hAnsi="Times New Roman"/>
                          <w:sz w:val="24"/>
                          <w:lang w:val="en-GB"/>
                        </w:rPr>
                        <w:t xml:space="preserve">type evaluation_strat = Evaluation_strat of factor_instance_list   /*various evaluations strat*/   </w:t>
                      </w:r>
                    </w:p>
                    <w:p>
                      <w:pPr>
                        <w:pStyle w:val="FrameContents"/>
                        <w:jc w:val="both"/>
                        <w:rPr>
                          <w:rFonts w:ascii="Times New Roman" w:hAnsi="Times New Roman" w:cs="Times New Roman"/>
                          <w:sz w:val="24"/>
                          <w:lang w:val="en-GB"/>
                        </w:rPr>
                      </w:pPr>
                      <w:r>
                        <w:rPr>
                          <w:rFonts w:cs="Times New Roman" w:ascii="Times New Roman" w:hAnsi="Times New Roman"/>
                          <w:sz w:val="24"/>
                          <w:lang w:val="en-GB"/>
                        </w:rPr>
                        <w:t xml:space="preserve">type typing =Correct_type of factor_instance_list    </w:t>
                      </w:r>
                    </w:p>
                    <w:p>
                      <w:pPr>
                        <w:pStyle w:val="FrameContents"/>
                        <w:jc w:val="both"/>
                        <w:rPr/>
                      </w:pPr>
                      <w:r>
                        <w:rPr>
                          <w:rFonts w:cs="Times New Roman" w:ascii="Times New Roman" w:hAnsi="Times New Roman"/>
                          <w:sz w:val="24"/>
                          <w:lang w:val="en-GB"/>
                        </w:rPr>
                        <w:t>type factor_instance_list = int list /* list for holding various instances for a factor*/</w:t>
                      </w:r>
                    </w:p>
                    <w:p>
                      <w:pPr>
                        <w:pStyle w:val="FrameContents"/>
                        <w:rPr/>
                      </w:pPr>
                      <w:r>
                        <w:rPr/>
                      </w:r>
                    </w:p>
                    <w:p>
                      <w:pPr>
                        <w:pStyle w:val="FrameContents"/>
                        <w:rPr/>
                      </w:pPr>
                      <w:bookmarkStart w:id="53" w:name="fig3"/>
                      <w:r>
                        <w:rPr>
                          <w:rFonts w:cs="Times New Roman" w:ascii="Times New Roman" w:hAnsi="Times New Roman"/>
                          <w:sz w:val="24"/>
                          <w:lang w:val="fr-CM"/>
                        </w:rPr>
                        <w:t>Fig.2.3 </w:t>
                      </w:r>
                      <w:bookmarkEnd w:id="53"/>
                      <w:r>
                        <w:rPr>
                          <w:rFonts w:cs="Times New Roman" w:ascii="Times New Roman" w:hAnsi="Times New Roman"/>
                          <w:sz w:val="24"/>
                          <w:lang w:val="fr-CM"/>
                        </w:rPr>
                        <w:t>: Factor types</w:t>
                      </w:r>
                    </w:p>
                    <w:p>
                      <w:pPr>
                        <w:pStyle w:val="FrameContents"/>
                        <w:rPr/>
                      </w:pPr>
                      <w:r>
                        <w:rPr/>
                      </w:r>
                    </w:p>
                  </w:txbxContent>
                </v:textbox>
                <w10:wrap type="square"/>
              </v:rect>
            </w:pict>
          </mc:Fallback>
        </mc:AlternateContent>
      </w:r>
      <w:r>
        <w:rPr>
          <w:rFonts w:ascii="Times New Roman" w:hAnsi="Times New Roman" w:cs="Times New Roman"/>
          <w:sz w:val="24"/>
          <w:szCs w:val="24"/>
          <w:lang w:val="en-GB"/>
        </w:rPr>
        <w:t>A record data structure [</w:t>
      </w:r>
      <w:r>
        <w:rPr>
          <w:rFonts w:ascii="Times New Roman" w:hAnsi="Times New Roman" w:cs="Times New Roman"/>
          <w:sz w:val="24"/>
          <w:szCs w:val="24"/>
        </w:rPr>
        <w:fldChar w:fldCharType="begin"/>
      </w:r>
      <w:r>
        <w:rPr>
          <w:rFonts w:ascii="Times New Roman" w:hAnsi="Times New Roman" w:cs="Times New Roman"/>
          <w:sz w:val="24"/>
          <w:szCs w:val="24"/>
        </w:rPr>
        <w:instrText>REF fig1 \h</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Figure 2.2</w:t>
      </w:r>
      <w:r>
        <w:rPr>
          <w:rFonts w:ascii="Times New Roman" w:hAnsi="Times New Roman" w:cs="Times New Roman"/>
          <w:sz w:val="24"/>
          <w:szCs w:val="24"/>
        </w:rPr>
        <w:fldChar w:fldCharType="end"/>
      </w:r>
      <w:r>
        <w:rPr>
          <w:rFonts w:ascii="Times New Roman" w:hAnsi="Times New Roman" w:cs="Times New Roman"/>
          <w:sz w:val="24"/>
          <w:szCs w:val="24"/>
          <w:lang w:val="en-GB"/>
        </w:rPr>
        <w:t>] is used to hold factors for parameter passing styles. The record fields are the known factors assumed to affect parameter</w:t>
      </w:r>
      <w:r>
        <w:rPr>
          <w:rFonts w:ascii="Times New Roman" w:hAnsi="Times New Roman" w:cs="Times New Roman"/>
          <w:sz w:val="24"/>
          <w:szCs w:val="24"/>
          <w:lang w:val="en-GB"/>
        </w:rPr>
        <w:t xml:space="preserve"> passing</w:t>
      </w:r>
      <w:commentRangeStart w:id="121"/>
      <w:commentRangeEnd w:id="121"/>
      <w:r>
        <w:rPr>
          <w:rFonts w:ascii="Times New Roman" w:hAnsi="Times New Roman" w:cs="Times New Roman"/>
          <w:sz w:val="24"/>
          <w:szCs w:val="24"/>
          <w:lang w:val="en-GB"/>
        </w:rPr>
        <w:commentReference w:id="121"/>
      </w:r>
      <w:r>
        <w:rPr>
          <w:rFonts w:ascii="Times New Roman" w:hAnsi="Times New Roman" w:cs="Times New Roman"/>
          <w:sz w:val="24"/>
          <w:szCs w:val="24"/>
          <w:lang w:val="en-GB"/>
        </w:rPr>
        <w:t>.</w:t>
      </w:r>
    </w:p>
    <w:p w14:paraId="5F376296" w14:textId="77777777" w:rsidR="00120BEC" w:rsidRDefault="00120BEC">
      <w:pPr>
        <w:pStyle w:val="Standard"/>
        <w:spacing w:line="360" w:lineRule="auto"/>
        <w:jc w:val="both"/>
        <w:rPr>
          <w:rFonts w:ascii="Times New Roman" w:hAnsi="Times New Roman" w:cs="Times New Roman"/>
          <w:sz w:val="24"/>
          <w:szCs w:val="24"/>
          <w:lang w:val="en-GB"/>
        </w:rPr>
      </w:pPr>
    </w:p>
    <w:p w14:paraId="6ACDFD2A" w14:textId="77777777" w:rsidR="00120BEC" w:rsidRDefault="00285F46">
      <w:pPr>
        <w:pStyle w:val="Standard"/>
        <w:spacing w:line="360" w:lineRule="auto"/>
        <w:jc w:val="both"/>
        <w:rPr>
          <w:rFonts w:ascii="Times New Roman" w:hAnsi="Times New Roman"/>
          <w:b/>
        </w:rPr>
      </w:pPr>
      <w:r>
        <w:rPr>
          <w:rFonts w:ascii="Times New Roman" w:hAnsi="Times New Roman" w:cs="Times New Roman"/>
          <w:sz w:val="24"/>
          <w:szCs w:val="24"/>
          <w:lang w:val="en-GB"/>
        </w:rPr>
        <w:t>Figure 2.3 shows the factors known to affect parameter passing. A union type of list (</w:t>
      </w:r>
      <w:proofErr w:type="spellStart"/>
      <w:r>
        <w:rPr>
          <w:rFonts w:ascii="Times New Roman" w:hAnsi="Times New Roman" w:cs="Times New Roman"/>
          <w:sz w:val="24"/>
          <w:szCs w:val="24"/>
          <w:lang w:val="en-GB"/>
        </w:rPr>
        <w:t>entity_type</w:t>
      </w:r>
      <w:proofErr w:type="spellEnd"/>
      <w:r>
        <w:rPr>
          <w:rFonts w:ascii="Times New Roman" w:hAnsi="Times New Roman" w:cs="Times New Roman"/>
          <w:sz w:val="24"/>
          <w:szCs w:val="24"/>
          <w:lang w:val="en-GB"/>
        </w:rPr>
        <w:t xml:space="preserve"> for entity) [</w:t>
      </w:r>
      <w:r>
        <w:rPr>
          <w:rFonts w:ascii="Times New Roman" w:hAnsi="Times New Roman" w:cs="Times New Roman"/>
          <w:sz w:val="24"/>
        </w:rPr>
        <w:fldChar w:fldCharType="begin"/>
      </w:r>
      <w:r>
        <w:rPr>
          <w:rFonts w:ascii="Times New Roman" w:hAnsi="Times New Roman" w:cs="Times New Roman"/>
          <w:sz w:val="24"/>
        </w:rPr>
        <w:instrText>REF fig3 \h</w:instrText>
      </w:r>
      <w:r>
        <w:rPr>
          <w:rFonts w:ascii="Times New Roman" w:hAnsi="Times New Roman" w:cs="Times New Roman"/>
          <w:sz w:val="24"/>
        </w:rPr>
      </w:r>
      <w:r>
        <w:rPr>
          <w:rFonts w:ascii="Times New Roman" w:hAnsi="Times New Roman" w:cs="Times New Roman"/>
          <w:sz w:val="24"/>
        </w:rPr>
        <w:fldChar w:fldCharType="separate"/>
      </w:r>
      <w:r>
        <w:rPr>
          <w:rFonts w:ascii="Times New Roman" w:hAnsi="Times New Roman" w:cs="Times New Roman"/>
          <w:sz w:val="24"/>
        </w:rPr>
        <w:t>Fig.2.3 </w:t>
      </w:r>
      <w:r>
        <w:rPr>
          <w:rFonts w:ascii="Times New Roman" w:hAnsi="Times New Roman" w:cs="Times New Roman"/>
          <w:sz w:val="24"/>
        </w:rPr>
        <w:fldChar w:fldCharType="end"/>
      </w:r>
      <w:commentRangeStart w:id="122"/>
      <w:commentRangeEnd w:id="122"/>
      <w:r>
        <w:rPr>
          <w:rFonts w:ascii="Times New Roman" w:hAnsi="Times New Roman" w:cs="Times New Roman"/>
          <w:sz w:val="24"/>
        </w:rPr>
        <w:commentReference w:id="122"/>
      </w:r>
      <w:r>
        <w:rPr>
          <w:rFonts w:ascii="Times New Roman" w:hAnsi="Times New Roman" w:cs="Times New Roman"/>
          <w:sz w:val="24"/>
          <w:szCs w:val="24"/>
          <w:lang w:val="en-GB"/>
        </w:rPr>
        <w:t>] is used to hold together all possible values for a factor.</w:t>
      </w:r>
    </w:p>
    <w:p w14:paraId="7B762AF1" w14:textId="12A640A9" w:rsidR="00120BEC" w:rsidRDefault="00AD49DA">
      <w:pPr>
        <w:pStyle w:val="Standard"/>
        <w:spacing w:line="360" w:lineRule="auto"/>
        <w:jc w:val="both"/>
        <w:rPr>
          <w:rFonts w:ascii="Times New Roman" w:hAnsi="Times New Roman"/>
          <w:b/>
        </w:rPr>
      </w:pPr>
      <w:r>
        <w:rPr>
          <w:noProof/>
        </w:rPr>
        <mc:AlternateContent>
          <mc:Choice Requires="wps">
            <w:drawing>
              <wp:anchor distT="0" distB="3" distL="114300" distR="114303" simplePos="0" relativeHeight="16" behindDoc="0" locked="0" layoutInCell="0" allowOverlap="1" wp14:anchorId="7E2D0BE2" wp14:editId="0F0B46A6">
                <wp:simplePos x="0" y="0"/>
                <wp:positionH relativeFrom="margin">
                  <wp:align>right</wp:align>
                </wp:positionH>
                <wp:positionV relativeFrom="paragraph">
                  <wp:posOffset>732490</wp:posOffset>
                </wp:positionV>
                <wp:extent cx="5925185" cy="1067435"/>
                <wp:effectExtent l="0" t="0" r="18415" b="18415"/>
                <wp:wrapSquare wrapText="bothSides"/>
                <wp:docPr id="18" name="Zone de texte 2"/>
                <wp:cNvGraphicFramePr/>
                <a:graphic xmlns:a="http://schemas.openxmlformats.org/drawingml/2006/main">
                  <a:graphicData uri="http://schemas.microsoft.com/office/word/2010/wordprocessingShape">
                    <wps:wsp>
                      <wps:cNvSpPr/>
                      <wps:spPr>
                        <a:xfrm>
                          <a:off x="0" y="0"/>
                          <a:ext cx="5925185" cy="1067435"/>
                        </a:xfrm>
                        <a:prstGeom prst="rect">
                          <a:avLst/>
                        </a:prstGeom>
                        <a:solidFill>
                          <a:srgbClr val="FFFFFF"/>
                        </a:solidFill>
                        <a:ln w="9528">
                          <a:solidFill>
                            <a:srgbClr val="000000"/>
                          </a:solidFill>
                          <a:round/>
                        </a:ln>
                      </wps:spPr>
                      <wps:style>
                        <a:lnRef idx="0">
                          <a:scrgbClr r="0" g="0" b="0"/>
                        </a:lnRef>
                        <a:fillRef idx="0">
                          <a:scrgbClr r="0" g="0" b="0"/>
                        </a:fillRef>
                        <a:effectRef idx="0">
                          <a:scrgbClr r="0" g="0" b="0"/>
                        </a:effectRef>
                        <a:fontRef idx="minor"/>
                      </wps:style>
                      <wps:txbx>
                        <w:txbxContent>
                          <w:p w14:paraId="64955432" w14:textId="77777777" w:rsidR="00120BEC" w:rsidRDefault="00285F46" w:rsidP="00AD49DA">
                            <w:pPr>
                              <w:pStyle w:val="FrameContents"/>
                              <w:widowControl/>
                              <w:spacing w:line="276" w:lineRule="auto"/>
                              <w:jc w:val="both"/>
                              <w:pPrChange w:id="123" w:author="Leonardo DaVinci" w:date="2022-01-02T23:41:00Z">
                                <w:pPr>
                                  <w:pStyle w:val="FrameContents"/>
                                  <w:spacing w:line="276" w:lineRule="auto"/>
                                  <w:jc w:val="both"/>
                                </w:pPr>
                              </w:pPrChange>
                            </w:pPr>
                            <w:r>
                              <w:rPr>
                                <w:rFonts w:ascii="Times New Roman" w:hAnsi="Times New Roman" w:cs="Times New Roman"/>
                                <w:sz w:val="24"/>
                                <w:lang w:val="en-GB"/>
                              </w:rPr>
                              <w:t>PSC is list     /*declaring the passing style container as list*/</w:t>
                            </w:r>
                          </w:p>
                          <w:p w14:paraId="4FCBF661" w14:textId="77777777" w:rsidR="00120BEC" w:rsidRDefault="00285F46" w:rsidP="00AD49DA">
                            <w:pPr>
                              <w:pStyle w:val="FrameContents"/>
                              <w:widowControl/>
                              <w:spacing w:line="276" w:lineRule="auto"/>
                              <w:jc w:val="both"/>
                              <w:rPr>
                                <w:rFonts w:ascii="Times New Roman" w:hAnsi="Times New Roman" w:cs="Times New Roman"/>
                                <w:sz w:val="24"/>
                                <w:lang w:val="en-GB"/>
                              </w:rPr>
                              <w:pPrChange w:id="124" w:author="Leonardo DaVinci" w:date="2022-01-02T23:41:00Z">
                                <w:pPr>
                                  <w:pStyle w:val="FrameContents"/>
                                  <w:spacing w:line="276" w:lineRule="auto"/>
                                  <w:jc w:val="both"/>
                                </w:pPr>
                              </w:pPrChange>
                            </w:pPr>
                            <w:r>
                              <w:rPr>
                                <w:rFonts w:ascii="Times New Roman" w:hAnsi="Times New Roman" w:cs="Times New Roman"/>
                                <w:sz w:val="24"/>
                                <w:lang w:val="en-GB"/>
                              </w:rPr>
                              <w:t>style</w:t>
                            </w:r>
                            <w:proofErr w:type="gramStart"/>
                            <w:r>
                              <w:rPr>
                                <w:rFonts w:ascii="Times New Roman" w:hAnsi="Times New Roman" w:cs="Times New Roman"/>
                                <w:sz w:val="24"/>
                                <w:lang w:val="en-GB"/>
                              </w:rPr>
                              <w:t>1 :</w:t>
                            </w:r>
                            <w:proofErr w:type="gramEnd"/>
                            <w:r>
                              <w:rPr>
                                <w:rFonts w:ascii="Times New Roman" w:hAnsi="Times New Roman" w:cs="Times New Roman"/>
                                <w:sz w:val="24"/>
                                <w:lang w:val="en-GB"/>
                              </w:rPr>
                              <w:t xml:space="preserve"> </w:t>
                            </w:r>
                            <w:proofErr w:type="spellStart"/>
                            <w:r>
                              <w:rPr>
                                <w:rFonts w:ascii="Times New Roman" w:hAnsi="Times New Roman" w:cs="Times New Roman"/>
                                <w:sz w:val="24"/>
                                <w:lang w:val="en-GB"/>
                              </w:rPr>
                              <w:t>passing_style</w:t>
                            </w:r>
                            <w:proofErr w:type="spellEnd"/>
                            <w:r>
                              <w:rPr>
                                <w:rFonts w:ascii="Times New Roman" w:hAnsi="Times New Roman" w:cs="Times New Roman"/>
                                <w:sz w:val="24"/>
                                <w:lang w:val="en-GB"/>
                              </w:rPr>
                              <w:t xml:space="preserve">; style2 : </w:t>
                            </w:r>
                            <w:proofErr w:type="spellStart"/>
                            <w:r>
                              <w:rPr>
                                <w:rFonts w:ascii="Times New Roman" w:hAnsi="Times New Roman" w:cs="Times New Roman"/>
                                <w:sz w:val="24"/>
                                <w:lang w:val="en-GB"/>
                              </w:rPr>
                              <w:t>passing_style</w:t>
                            </w:r>
                            <w:proofErr w:type="spellEnd"/>
                            <w:r>
                              <w:rPr>
                                <w:rFonts w:ascii="Times New Roman" w:hAnsi="Times New Roman" w:cs="Times New Roman"/>
                                <w:sz w:val="24"/>
                                <w:lang w:val="en-GB"/>
                              </w:rPr>
                              <w:t xml:space="preserve">;  style3 : </w:t>
                            </w:r>
                            <w:proofErr w:type="spellStart"/>
                            <w:r>
                              <w:rPr>
                                <w:rFonts w:ascii="Times New Roman" w:hAnsi="Times New Roman" w:cs="Times New Roman"/>
                                <w:sz w:val="24"/>
                                <w:lang w:val="en-GB"/>
                              </w:rPr>
                              <w:t>passing_style</w:t>
                            </w:r>
                            <w:proofErr w:type="spellEnd"/>
                            <w:r>
                              <w:rPr>
                                <w:rFonts w:ascii="Times New Roman" w:hAnsi="Times New Roman" w:cs="Times New Roman"/>
                                <w:sz w:val="24"/>
                                <w:lang w:val="en-GB"/>
                              </w:rPr>
                              <w:t xml:space="preserve">  /* passing </w:t>
                            </w:r>
                            <w:r>
                              <w:rPr>
                                <w:rFonts w:ascii="Times New Roman" w:hAnsi="Times New Roman" w:cs="Times New Roman"/>
                                <w:sz w:val="24"/>
                                <w:lang w:val="en-GB"/>
                              </w:rPr>
                              <w:t>styles*/</w:t>
                            </w:r>
                          </w:p>
                          <w:p w14:paraId="5EB7B683" w14:textId="77777777" w:rsidR="00120BEC" w:rsidRDefault="00285F46" w:rsidP="00AD49DA">
                            <w:pPr>
                              <w:pStyle w:val="FrameContents"/>
                              <w:widowControl/>
                              <w:spacing w:line="276" w:lineRule="auto"/>
                              <w:jc w:val="both"/>
                              <w:rPr>
                                <w:rFonts w:ascii="Times New Roman" w:hAnsi="Times New Roman" w:cs="Times New Roman"/>
                                <w:sz w:val="24"/>
                                <w:lang w:val="en-GB"/>
                              </w:rPr>
                              <w:pPrChange w:id="125" w:author="Leonardo DaVinci" w:date="2022-01-02T23:41:00Z">
                                <w:pPr>
                                  <w:pStyle w:val="FrameContents"/>
                                  <w:spacing w:line="276" w:lineRule="auto"/>
                                  <w:jc w:val="both"/>
                                </w:pPr>
                              </w:pPrChange>
                            </w:pPr>
                            <w:r>
                              <w:rPr>
                                <w:rFonts w:ascii="Times New Roman" w:hAnsi="Times New Roman" w:cs="Times New Roman"/>
                                <w:sz w:val="24"/>
                                <w:lang w:val="en-GB"/>
                              </w:rPr>
                              <w:t>end list         /*end of PSC list*/</w:t>
                            </w:r>
                          </w:p>
                          <w:p w14:paraId="48E1A02C" w14:textId="77777777" w:rsidR="00120BEC" w:rsidRDefault="00120BEC" w:rsidP="00AD49DA">
                            <w:pPr>
                              <w:pStyle w:val="FrameContents"/>
                              <w:widowControl/>
                              <w:rPr>
                                <w:lang w:val="en-GB"/>
                              </w:rPr>
                              <w:pPrChange w:id="126" w:author="Leonardo DaVinci" w:date="2022-01-02T23:41:00Z">
                                <w:pPr>
                                  <w:pStyle w:val="FrameContents"/>
                                </w:pPr>
                              </w:pPrChange>
                            </w:pPr>
                          </w:p>
                          <w:p w14:paraId="12CA96FF" w14:textId="77777777" w:rsidR="00120BEC" w:rsidRDefault="00285F46" w:rsidP="00AD49DA">
                            <w:pPr>
                              <w:pStyle w:val="FrameContents"/>
                              <w:widowControl/>
                              <w:pPrChange w:id="127" w:author="Leonardo DaVinci" w:date="2022-01-02T23:41:00Z">
                                <w:pPr>
                                  <w:pStyle w:val="FrameContents"/>
                                </w:pPr>
                              </w:pPrChange>
                            </w:pPr>
                            <w:bookmarkStart w:id="128" w:name="fig4"/>
                            <w:r>
                              <w:rPr>
                                <w:rFonts w:ascii="Times New Roman" w:hAnsi="Times New Roman" w:cs="Times New Roman"/>
                                <w:sz w:val="24"/>
                                <w:lang w:val="fr-CM"/>
                              </w:rPr>
                              <w:t>Fig.2.</w:t>
                            </w:r>
                            <w:proofErr w:type="gramStart"/>
                            <w:r>
                              <w:rPr>
                                <w:rFonts w:ascii="Times New Roman" w:hAnsi="Times New Roman" w:cs="Times New Roman"/>
                                <w:sz w:val="24"/>
                                <w:lang w:val="fr-CM"/>
                              </w:rPr>
                              <w:t>4</w:t>
                            </w:r>
                            <w:bookmarkEnd w:id="128"/>
                            <w:r>
                              <w:rPr>
                                <w:rFonts w:ascii="Times New Roman" w:hAnsi="Times New Roman" w:cs="Times New Roman"/>
                                <w:sz w:val="24"/>
                                <w:lang w:val="fr-CM"/>
                              </w:rPr>
                              <w:t>:</w:t>
                            </w:r>
                            <w:proofErr w:type="gramEnd"/>
                            <w:r>
                              <w:rPr>
                                <w:rFonts w:ascii="Times New Roman" w:hAnsi="Times New Roman" w:cs="Times New Roman"/>
                                <w:sz w:val="24"/>
                                <w:lang w:val="fr-CM"/>
                              </w:rPr>
                              <w:t xml:space="preserve"> Passing style container.</w:t>
                            </w:r>
                          </w:p>
                          <w:p w14:paraId="010F7468" w14:textId="77777777" w:rsidR="00120BEC" w:rsidRDefault="00120BEC" w:rsidP="00AD49DA">
                            <w:pPr>
                              <w:pStyle w:val="FrameContents"/>
                              <w:widowControl/>
                              <w:rPr>
                                <w:lang w:val="en-GB"/>
                              </w:rPr>
                              <w:pPrChange w:id="129" w:author="Leonardo DaVinci" w:date="2022-01-02T23:41:00Z">
                                <w:pPr>
                                  <w:pStyle w:val="FrameContents"/>
                                </w:pPr>
                              </w:pPrChange>
                            </w:pPr>
                          </w:p>
                        </w:txbxContent>
                      </wps:txbx>
                      <wps:bodyPr>
                        <a:noAutofit/>
                      </wps:bodyPr>
                    </wps:wsp>
                  </a:graphicData>
                </a:graphic>
              </wp:anchor>
            </w:drawing>
          </mc:Choice>
          <mc:Fallback>
            <w:pict>
              <v:rect w14:anchorId="7E2D0BE2" id="_x0000_s1029" style="position:absolute;left:0;text-align:left;margin-left:415.35pt;margin-top:57.7pt;width:466.55pt;height:84.05pt;z-index:16;visibility:visible;mso-wrap-style:square;mso-wrap-distance-left:9pt;mso-wrap-distance-top:0;mso-wrap-distance-right:3.17508mm;mso-wrap-distance-bottom:8e-5mm;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" o:allowincell="f" strokeweight=".26467mm">
                <v:stroke joinstyle="round"/>
                <v:textbox>
                  <w:txbxContent>
                    <w:p w14:paraId="64955432" w14:textId="77777777" w:rsidR="00120BEC" w:rsidRDefault="00285F46" w:rsidP="00AD49DA">
                      <w:pPr>
                        <w:pStyle w:val="FrameContents"/>
                        <w:widowControl/>
                        <w:spacing w:line="276" w:lineRule="auto"/>
                        <w:jc w:val="both"/>
                        <w:pPrChange w:id="130" w:author="Leonardo DaVinci" w:date="2022-01-02T23:41:00Z">
                          <w:pPr>
                            <w:pStyle w:val="FrameContents"/>
                            <w:spacing w:line="276" w:lineRule="auto"/>
                            <w:jc w:val="both"/>
                          </w:pPr>
                        </w:pPrChange>
                      </w:pPr>
                      <w:r>
                        <w:rPr>
                          <w:rFonts w:ascii="Times New Roman" w:hAnsi="Times New Roman" w:cs="Times New Roman"/>
                          <w:sz w:val="24"/>
                          <w:lang w:val="en-GB"/>
                        </w:rPr>
                        <w:t>PSC is list     /*declaring the passing style container as list*/</w:t>
                      </w:r>
                    </w:p>
                    <w:p w14:paraId="4FCBF661" w14:textId="77777777" w:rsidR="00120BEC" w:rsidRDefault="00285F46" w:rsidP="00AD49DA">
                      <w:pPr>
                        <w:pStyle w:val="FrameContents"/>
                        <w:widowControl/>
                        <w:spacing w:line="276" w:lineRule="auto"/>
                        <w:jc w:val="both"/>
                        <w:rPr>
                          <w:rFonts w:ascii="Times New Roman" w:hAnsi="Times New Roman" w:cs="Times New Roman"/>
                          <w:sz w:val="24"/>
                          <w:lang w:val="en-GB"/>
                        </w:rPr>
                        <w:pPrChange w:id="131" w:author="Leonardo DaVinci" w:date="2022-01-02T23:41:00Z">
                          <w:pPr>
                            <w:pStyle w:val="FrameContents"/>
                            <w:spacing w:line="276" w:lineRule="auto"/>
                            <w:jc w:val="both"/>
                          </w:pPr>
                        </w:pPrChange>
                      </w:pPr>
                      <w:r>
                        <w:rPr>
                          <w:rFonts w:ascii="Times New Roman" w:hAnsi="Times New Roman" w:cs="Times New Roman"/>
                          <w:sz w:val="24"/>
                          <w:lang w:val="en-GB"/>
                        </w:rPr>
                        <w:t>style</w:t>
                      </w:r>
                      <w:proofErr w:type="gramStart"/>
                      <w:r>
                        <w:rPr>
                          <w:rFonts w:ascii="Times New Roman" w:hAnsi="Times New Roman" w:cs="Times New Roman"/>
                          <w:sz w:val="24"/>
                          <w:lang w:val="en-GB"/>
                        </w:rPr>
                        <w:t>1 :</w:t>
                      </w:r>
                      <w:proofErr w:type="gramEnd"/>
                      <w:r>
                        <w:rPr>
                          <w:rFonts w:ascii="Times New Roman" w:hAnsi="Times New Roman" w:cs="Times New Roman"/>
                          <w:sz w:val="24"/>
                          <w:lang w:val="en-GB"/>
                        </w:rPr>
                        <w:t xml:space="preserve"> </w:t>
                      </w:r>
                      <w:proofErr w:type="spellStart"/>
                      <w:r>
                        <w:rPr>
                          <w:rFonts w:ascii="Times New Roman" w:hAnsi="Times New Roman" w:cs="Times New Roman"/>
                          <w:sz w:val="24"/>
                          <w:lang w:val="en-GB"/>
                        </w:rPr>
                        <w:t>passing_style</w:t>
                      </w:r>
                      <w:proofErr w:type="spellEnd"/>
                      <w:r>
                        <w:rPr>
                          <w:rFonts w:ascii="Times New Roman" w:hAnsi="Times New Roman" w:cs="Times New Roman"/>
                          <w:sz w:val="24"/>
                          <w:lang w:val="en-GB"/>
                        </w:rPr>
                        <w:t xml:space="preserve">; style2 : </w:t>
                      </w:r>
                      <w:proofErr w:type="spellStart"/>
                      <w:r>
                        <w:rPr>
                          <w:rFonts w:ascii="Times New Roman" w:hAnsi="Times New Roman" w:cs="Times New Roman"/>
                          <w:sz w:val="24"/>
                          <w:lang w:val="en-GB"/>
                        </w:rPr>
                        <w:t>passing_style</w:t>
                      </w:r>
                      <w:proofErr w:type="spellEnd"/>
                      <w:r>
                        <w:rPr>
                          <w:rFonts w:ascii="Times New Roman" w:hAnsi="Times New Roman" w:cs="Times New Roman"/>
                          <w:sz w:val="24"/>
                          <w:lang w:val="en-GB"/>
                        </w:rPr>
                        <w:t xml:space="preserve">;  style3 : </w:t>
                      </w:r>
                      <w:proofErr w:type="spellStart"/>
                      <w:r>
                        <w:rPr>
                          <w:rFonts w:ascii="Times New Roman" w:hAnsi="Times New Roman" w:cs="Times New Roman"/>
                          <w:sz w:val="24"/>
                          <w:lang w:val="en-GB"/>
                        </w:rPr>
                        <w:t>passing_style</w:t>
                      </w:r>
                      <w:proofErr w:type="spellEnd"/>
                      <w:r>
                        <w:rPr>
                          <w:rFonts w:ascii="Times New Roman" w:hAnsi="Times New Roman" w:cs="Times New Roman"/>
                          <w:sz w:val="24"/>
                          <w:lang w:val="en-GB"/>
                        </w:rPr>
                        <w:t xml:space="preserve">  /* passing </w:t>
                      </w:r>
                      <w:r>
                        <w:rPr>
                          <w:rFonts w:ascii="Times New Roman" w:hAnsi="Times New Roman" w:cs="Times New Roman"/>
                          <w:sz w:val="24"/>
                          <w:lang w:val="en-GB"/>
                        </w:rPr>
                        <w:t>styles*/</w:t>
                      </w:r>
                    </w:p>
                    <w:p w14:paraId="5EB7B683" w14:textId="77777777" w:rsidR="00120BEC" w:rsidRDefault="00285F46" w:rsidP="00AD49DA">
                      <w:pPr>
                        <w:pStyle w:val="FrameContents"/>
                        <w:widowControl/>
                        <w:spacing w:line="276" w:lineRule="auto"/>
                        <w:jc w:val="both"/>
                        <w:rPr>
                          <w:rFonts w:ascii="Times New Roman" w:hAnsi="Times New Roman" w:cs="Times New Roman"/>
                          <w:sz w:val="24"/>
                          <w:lang w:val="en-GB"/>
                        </w:rPr>
                        <w:pPrChange w:id="132" w:author="Leonardo DaVinci" w:date="2022-01-02T23:41:00Z">
                          <w:pPr>
                            <w:pStyle w:val="FrameContents"/>
                            <w:spacing w:line="276" w:lineRule="auto"/>
                            <w:jc w:val="both"/>
                          </w:pPr>
                        </w:pPrChange>
                      </w:pPr>
                      <w:r>
                        <w:rPr>
                          <w:rFonts w:ascii="Times New Roman" w:hAnsi="Times New Roman" w:cs="Times New Roman"/>
                          <w:sz w:val="24"/>
                          <w:lang w:val="en-GB"/>
                        </w:rPr>
                        <w:t>end list         /*end of PSC list*/</w:t>
                      </w:r>
                    </w:p>
                    <w:p w14:paraId="48E1A02C" w14:textId="77777777" w:rsidR="00120BEC" w:rsidRDefault="00120BEC" w:rsidP="00AD49DA">
                      <w:pPr>
                        <w:pStyle w:val="FrameContents"/>
                        <w:widowControl/>
                        <w:rPr>
                          <w:lang w:val="en-GB"/>
                        </w:rPr>
                        <w:pPrChange w:id="133" w:author="Leonardo DaVinci" w:date="2022-01-02T23:41:00Z">
                          <w:pPr>
                            <w:pStyle w:val="FrameContents"/>
                          </w:pPr>
                        </w:pPrChange>
                      </w:pPr>
                    </w:p>
                    <w:p w14:paraId="12CA96FF" w14:textId="77777777" w:rsidR="00120BEC" w:rsidRDefault="00285F46" w:rsidP="00AD49DA">
                      <w:pPr>
                        <w:pStyle w:val="FrameContents"/>
                        <w:widowControl/>
                        <w:pPrChange w:id="134" w:author="Leonardo DaVinci" w:date="2022-01-02T23:41:00Z">
                          <w:pPr>
                            <w:pStyle w:val="FrameContents"/>
                          </w:pPr>
                        </w:pPrChange>
                      </w:pPr>
                      <w:bookmarkStart w:id="135" w:name="fig4"/>
                      <w:r>
                        <w:rPr>
                          <w:rFonts w:ascii="Times New Roman" w:hAnsi="Times New Roman" w:cs="Times New Roman"/>
                          <w:sz w:val="24"/>
                          <w:lang w:val="fr-CM"/>
                        </w:rPr>
                        <w:t>Fig.2.</w:t>
                      </w:r>
                      <w:proofErr w:type="gramStart"/>
                      <w:r>
                        <w:rPr>
                          <w:rFonts w:ascii="Times New Roman" w:hAnsi="Times New Roman" w:cs="Times New Roman"/>
                          <w:sz w:val="24"/>
                          <w:lang w:val="fr-CM"/>
                        </w:rPr>
                        <w:t>4</w:t>
                      </w:r>
                      <w:bookmarkEnd w:id="135"/>
                      <w:r>
                        <w:rPr>
                          <w:rFonts w:ascii="Times New Roman" w:hAnsi="Times New Roman" w:cs="Times New Roman"/>
                          <w:sz w:val="24"/>
                          <w:lang w:val="fr-CM"/>
                        </w:rPr>
                        <w:t>:</w:t>
                      </w:r>
                      <w:proofErr w:type="gramEnd"/>
                      <w:r>
                        <w:rPr>
                          <w:rFonts w:ascii="Times New Roman" w:hAnsi="Times New Roman" w:cs="Times New Roman"/>
                          <w:sz w:val="24"/>
                          <w:lang w:val="fr-CM"/>
                        </w:rPr>
                        <w:t xml:space="preserve"> Passing style container.</w:t>
                      </w:r>
                    </w:p>
                    <w:p w14:paraId="010F7468" w14:textId="77777777" w:rsidR="00120BEC" w:rsidRDefault="00120BEC" w:rsidP="00AD49DA">
                      <w:pPr>
                        <w:pStyle w:val="FrameContents"/>
                        <w:widowControl/>
                        <w:rPr>
                          <w:lang w:val="en-GB"/>
                        </w:rPr>
                        <w:pPrChange w:id="136" w:author="Leonardo DaVinci" w:date="2022-01-02T23:41:00Z">
                          <w:pPr>
                            <w:pStyle w:val="FrameContents"/>
                          </w:pPr>
                        </w:pPrChange>
                      </w:pPr>
                    </w:p>
                  </w:txbxContent>
                </v:textbox>
                <w10:wrap type="square" anchorx="margin"/>
              </v:rect>
            </w:pict>
          </mc:Fallback>
        </mc:AlternateContent>
      </w:r>
      <w:r w:rsidR="00285F46">
        <w:rPr>
          <w:rFonts w:ascii="Times New Roman" w:hAnsi="Times New Roman" w:cs="Times New Roman"/>
          <w:sz w:val="24"/>
          <w:szCs w:val="24"/>
          <w:lang w:val="en-GB"/>
        </w:rPr>
        <w:t>A list data structure [</w:t>
      </w:r>
      <w:r w:rsidR="00285F46">
        <w:rPr>
          <w:rFonts w:ascii="Times New Roman" w:hAnsi="Times New Roman" w:cs="Times New Roman"/>
          <w:sz w:val="24"/>
        </w:rPr>
        <w:fldChar w:fldCharType="begin"/>
      </w:r>
      <w:r w:rsidR="00285F46">
        <w:rPr>
          <w:rFonts w:ascii="Times New Roman" w:hAnsi="Times New Roman" w:cs="Times New Roman"/>
          <w:sz w:val="24"/>
        </w:rPr>
        <w:instrText>REF fig4 \h</w:instrText>
      </w:r>
      <w:r w:rsidR="00285F46">
        <w:rPr>
          <w:rFonts w:ascii="Times New Roman" w:hAnsi="Times New Roman" w:cs="Times New Roman"/>
          <w:sz w:val="24"/>
        </w:rPr>
      </w:r>
      <w:r w:rsidR="00285F46">
        <w:rPr>
          <w:rFonts w:ascii="Times New Roman" w:hAnsi="Times New Roman" w:cs="Times New Roman"/>
          <w:sz w:val="24"/>
        </w:rPr>
        <w:fldChar w:fldCharType="separate"/>
      </w:r>
      <w:r w:rsidR="00285F46">
        <w:rPr>
          <w:rFonts w:ascii="Times New Roman" w:hAnsi="Times New Roman" w:cs="Times New Roman"/>
          <w:sz w:val="24"/>
        </w:rPr>
        <w:t>Fig.2.4</w:t>
      </w:r>
      <w:r w:rsidR="00285F46">
        <w:rPr>
          <w:rFonts w:ascii="Times New Roman" w:hAnsi="Times New Roman" w:cs="Times New Roman"/>
          <w:sz w:val="24"/>
        </w:rPr>
        <w:fldChar w:fldCharType="end"/>
      </w:r>
      <w:r w:rsidR="00285F46">
        <w:rPr>
          <w:rFonts w:ascii="Times New Roman" w:hAnsi="Times New Roman" w:cs="Times New Roman"/>
          <w:sz w:val="24"/>
          <w:szCs w:val="24"/>
          <w:lang w:val="en-GB"/>
        </w:rPr>
        <w:t xml:space="preserve">] is used to hold the collection of </w:t>
      </w:r>
      <w:proofErr w:type="gramStart"/>
      <w:r w:rsidR="00285F46">
        <w:rPr>
          <w:rFonts w:ascii="Times New Roman" w:hAnsi="Times New Roman" w:cs="Times New Roman"/>
          <w:sz w:val="24"/>
          <w:szCs w:val="24"/>
          <w:lang w:val="en-GB"/>
        </w:rPr>
        <w:t>p</w:t>
      </w:r>
      <w:r w:rsidR="00285F46">
        <w:rPr>
          <w:rFonts w:ascii="Times New Roman" w:hAnsi="Times New Roman" w:cs="Times New Roman"/>
          <w:sz w:val="24"/>
          <w:szCs w:val="24"/>
          <w:lang w:val="en-GB"/>
        </w:rPr>
        <w:t>arameter</w:t>
      </w:r>
      <w:proofErr w:type="gramEnd"/>
      <w:r w:rsidR="00285F46">
        <w:rPr>
          <w:rFonts w:ascii="Times New Roman" w:hAnsi="Times New Roman" w:cs="Times New Roman"/>
          <w:sz w:val="24"/>
          <w:szCs w:val="24"/>
          <w:lang w:val="en-GB"/>
        </w:rPr>
        <w:t xml:space="preserve"> passing styles including novel styles so as to capture the relationship among them.</w:t>
      </w:r>
    </w:p>
    <w:p w14:paraId="7F5A54F6" w14:textId="13A095FA" w:rsidR="00120BEC" w:rsidDel="00AD49DA" w:rsidRDefault="00120BEC">
      <w:pPr>
        <w:widowControl/>
        <w:spacing w:after="160" w:line="360" w:lineRule="auto"/>
        <w:textAlignment w:val="auto"/>
        <w:rPr>
          <w:del w:id="137" w:author="Leonardo DaVinci" w:date="2022-01-02T23:40:00Z"/>
          <w:rFonts w:ascii="Times New Roman" w:hAnsi="Times New Roman"/>
          <w:b/>
        </w:rPr>
      </w:pPr>
    </w:p>
    <w:p w14:paraId="477A537C" w14:textId="77777777" w:rsidR="00120BEC" w:rsidDel="00AD49DA" w:rsidRDefault="00120BEC">
      <w:pPr>
        <w:widowControl/>
        <w:spacing w:after="160" w:line="360" w:lineRule="auto"/>
        <w:textAlignment w:val="auto"/>
        <w:rPr>
          <w:del w:id="138" w:author="Leonardo DaVinci" w:date="2022-01-02T23:39:00Z"/>
          <w:rFonts w:ascii="Times New Roman" w:hAnsi="Times New Roman" w:cs="Times New Roman"/>
          <w:sz w:val="24"/>
          <w:szCs w:val="24"/>
        </w:rPr>
      </w:pPr>
    </w:p>
    <w:p w14:paraId="3AE1881A" w14:textId="77777777" w:rsidR="00120BEC" w:rsidRDefault="00120BEC">
      <w:pPr>
        <w:widowControl/>
        <w:spacing w:after="160" w:line="360" w:lineRule="auto"/>
        <w:textAlignment w:val="auto"/>
        <w:rPr>
          <w:rFonts w:ascii="Times New Roman" w:hAnsi="Times New Roman" w:cs="Times New Roman"/>
          <w:sz w:val="24"/>
          <w:szCs w:val="24"/>
        </w:rPr>
      </w:pPr>
    </w:p>
    <w:p w14:paraId="792F0EEE" w14:textId="77777777" w:rsidR="00120BEC" w:rsidRDefault="00285F46">
      <w:pPr>
        <w:spacing w:line="360" w:lineRule="auto"/>
        <w:jc w:val="both"/>
        <w:rPr>
          <w:rFonts w:ascii="Times New Roman" w:hAnsi="Times New Roman"/>
          <w:b/>
        </w:rPr>
      </w:pPr>
      <w:r>
        <w:rPr>
          <w:rFonts w:ascii="Times New Roman" w:hAnsi="Times New Roman" w:cs="Times New Roman"/>
          <w:sz w:val="24"/>
          <w:szCs w:val="24"/>
          <w:lang w:val="en-GB"/>
        </w:rPr>
        <w:lastRenderedPageBreak/>
        <w:t>Figure 2.4 shows the PSC for parameter passing. Its elements are parameter passing styles [</w:t>
      </w:r>
      <w:r>
        <w:rPr>
          <w:rFonts w:ascii="Times New Roman" w:hAnsi="Times New Roman" w:cs="Times New Roman"/>
          <w:sz w:val="24"/>
        </w:rPr>
        <w:fldChar w:fldCharType="begin"/>
      </w:r>
      <w:r>
        <w:rPr>
          <w:rFonts w:ascii="Times New Roman" w:hAnsi="Times New Roman" w:cs="Times New Roman"/>
          <w:sz w:val="24"/>
        </w:rPr>
        <w:instrText>REF fig2 \h</w:instrText>
      </w:r>
      <w:r>
        <w:rPr>
          <w:rFonts w:ascii="Times New Roman" w:hAnsi="Times New Roman" w:cs="Times New Roman"/>
          <w:sz w:val="24"/>
        </w:rPr>
      </w:r>
      <w:r>
        <w:rPr>
          <w:rFonts w:ascii="Times New Roman" w:hAnsi="Times New Roman" w:cs="Times New Roman"/>
          <w:sz w:val="24"/>
        </w:rPr>
        <w:fldChar w:fldCharType="separate"/>
      </w:r>
      <w:r>
        <w:rPr>
          <w:rFonts w:ascii="Times New Roman" w:hAnsi="Times New Roman" w:cs="Times New Roman"/>
          <w:sz w:val="24"/>
        </w:rPr>
        <w:t>Figure 2.1</w:t>
      </w:r>
      <w:r>
        <w:rPr>
          <w:rFonts w:ascii="Times New Roman" w:hAnsi="Times New Roman" w:cs="Times New Roman"/>
          <w:sz w:val="24"/>
        </w:rPr>
        <w:fldChar w:fldCharType="end"/>
      </w:r>
      <w:r>
        <w:rPr>
          <w:rFonts w:ascii="Times New Roman" w:hAnsi="Times New Roman" w:cs="Times New Roman"/>
          <w:sz w:val="24"/>
          <w:szCs w:val="24"/>
          <w:lang w:val="en-GB"/>
        </w:rPr>
        <w:t xml:space="preserve">]. Permissible operations are used to perform the intended actions (add new passing styles, remove passing styles, see all passing styles) on the PSC. </w:t>
      </w:r>
      <w:commentRangeStart w:id="139"/>
      <w:commentRangeEnd w:id="139"/>
      <w:r>
        <w:rPr>
          <w:rFonts w:ascii="Times New Roman" w:hAnsi="Times New Roman" w:cs="Times New Roman"/>
          <w:sz w:val="24"/>
          <w:szCs w:val="24"/>
          <w:lang w:val="en-GB"/>
        </w:rPr>
        <w:commentReference w:id="139"/>
      </w:r>
    </w:p>
    <w:p w14:paraId="1D5CB73A" w14:textId="77777777" w:rsidR="00120BEC" w:rsidRDefault="00285F46">
      <w:pPr>
        <w:spacing w:line="360" w:lineRule="auto"/>
        <w:jc w:val="both"/>
        <w:rPr>
          <w:rFonts w:ascii="Times New Roman" w:hAnsi="Times New Roman"/>
          <w:b/>
        </w:rPr>
      </w:pPr>
      <w:r>
        <w:rPr>
          <w:rFonts w:ascii="Times New Roman" w:hAnsi="Times New Roman" w:cs="Times New Roman"/>
          <w:sz w:val="24"/>
          <w:szCs w:val="24"/>
          <w:lang w:val="en-GB"/>
        </w:rPr>
        <w:t>An association list data structure [</w:t>
      </w:r>
      <w:r>
        <w:rPr>
          <w:rFonts w:ascii="Times New Roman" w:hAnsi="Times New Roman" w:cs="Times New Roman"/>
          <w:sz w:val="24"/>
          <w:szCs w:val="24"/>
          <w:lang w:val="en-GB"/>
        </w:rPr>
        <w:fldChar w:fldCharType="begin"/>
      </w:r>
      <w:r>
        <w:rPr>
          <w:rFonts w:ascii="Times New Roman" w:hAnsi="Times New Roman" w:cs="Times New Roman"/>
          <w:sz w:val="24"/>
          <w:szCs w:val="24"/>
          <w:lang w:val="en-GB"/>
        </w:rPr>
        <w:instrText>REF fig5 \</w:instrText>
      </w:r>
      <w:r>
        <w:rPr>
          <w:rFonts w:ascii="Times New Roman" w:hAnsi="Times New Roman" w:cs="Times New Roman"/>
          <w:sz w:val="24"/>
          <w:szCs w:val="24"/>
          <w:lang w:val="en-GB"/>
        </w:rPr>
        <w:instrText>h</w:instrText>
      </w:r>
      <w:r>
        <w:rPr>
          <w:rFonts w:ascii="Times New Roman" w:hAnsi="Times New Roman" w:cs="Times New Roman"/>
          <w:sz w:val="24"/>
          <w:szCs w:val="24"/>
          <w:lang w:val="en-GB"/>
        </w:rPr>
      </w:r>
      <w:r>
        <w:rPr>
          <w:rFonts w:ascii="Times New Roman" w:hAnsi="Times New Roman" w:cs="Times New Roman"/>
          <w:sz w:val="24"/>
          <w:szCs w:val="24"/>
          <w:lang w:val="en-GB"/>
        </w:rPr>
        <w:fldChar w:fldCharType="separate"/>
      </w:r>
      <w:r>
        <w:rPr>
          <w:rFonts w:ascii="Times New Roman" w:hAnsi="Times New Roman" w:cs="Times New Roman"/>
          <w:sz w:val="24"/>
          <w:szCs w:val="24"/>
          <w:lang w:val="en-GB"/>
        </w:rPr>
        <w:t>Figure 2.5</w:t>
      </w:r>
      <w:r>
        <w:rPr>
          <w:rFonts w:ascii="Times New Roman" w:hAnsi="Times New Roman" w:cs="Times New Roman"/>
          <w:sz w:val="24"/>
          <w:szCs w:val="24"/>
          <w:lang w:val="en-GB"/>
        </w:rPr>
        <w:fldChar w:fldCharType="end"/>
      </w:r>
      <w:r>
        <w:rPr>
          <w:rFonts w:ascii="Times New Roman" w:hAnsi="Times New Roman" w:cs="Times New Roman"/>
          <w:sz w:val="24"/>
          <w:szCs w:val="24"/>
          <w:lang w:val="en-GB"/>
        </w:rPr>
        <w:t>] was used to hold interpretations for the various passing styles. The association list associates a given interpretation with a passing style name as shown in [</w:t>
      </w:r>
      <w:hyperlink w:anchor="fig5">
        <w:r>
          <w:rPr>
            <w:rStyle w:val="Hyperlink"/>
          </w:rPr>
          <w:fldChar w:fldCharType="begin"/>
        </w:r>
        <w:r>
          <w:rPr>
            <w:rFonts w:ascii="Times New Roman" w:hAnsi="Times New Roman" w:cs="Times New Roman"/>
            <w:sz w:val="24"/>
            <w:szCs w:val="24"/>
            <w:lang w:val="en-GB"/>
          </w:rPr>
          <w:instrText>REF fig5 \h</w:instrText>
        </w:r>
        <w:r>
          <w:rPr>
            <w:rStyle w:val="Hyperlink"/>
          </w:rPr>
        </w:r>
        <w:r>
          <w:rPr>
            <w:rFonts w:ascii="Times New Roman" w:hAnsi="Times New Roman" w:cs="Times New Roman"/>
            <w:sz w:val="24"/>
            <w:szCs w:val="24"/>
            <w:lang w:val="en-GB"/>
          </w:rPr>
          <w:fldChar w:fldCharType="separate"/>
        </w:r>
        <w:r>
          <w:rPr>
            <w:rFonts w:ascii="Times New Roman" w:hAnsi="Times New Roman" w:cs="Times New Roman"/>
            <w:sz w:val="24"/>
            <w:szCs w:val="24"/>
            <w:lang w:val="en-GB"/>
          </w:rPr>
          <w:t>Figure 2.5</w:t>
        </w:r>
        <w:r>
          <w:rPr>
            <w:rFonts w:ascii="Times New Roman" w:hAnsi="Times New Roman" w:cs="Times New Roman"/>
            <w:sz w:val="24"/>
            <w:szCs w:val="24"/>
            <w:lang w:val="en-GB"/>
          </w:rPr>
          <w:fldChar w:fldCharType="end"/>
        </w:r>
      </w:hyperlink>
      <w:r>
        <w:rPr>
          <w:rFonts w:ascii="Times New Roman" w:hAnsi="Times New Roman" w:cs="Times New Roman"/>
          <w:sz w:val="24"/>
          <w:szCs w:val="24"/>
          <w:lang w:val="en-GB"/>
        </w:rPr>
        <w:t>]:</w:t>
      </w:r>
    </w:p>
    <w:p w14:paraId="08EDDBCE" w14:textId="77777777" w:rsidR="00120BEC" w:rsidRDefault="00285F46">
      <w:pPr>
        <w:spacing w:line="360" w:lineRule="auto"/>
        <w:jc w:val="both"/>
        <w:rPr>
          <w:rFonts w:ascii="Times New Roman" w:hAnsi="Times New Roman"/>
          <w:b/>
        </w:rPr>
      </w:pPr>
      <w:r>
        <w:rPr>
          <w:noProof/>
        </w:rPr>
        <mc:AlternateContent>
          <mc:Choice Requires="wps">
            <w:drawing>
              <wp:anchor distT="0" distB="0" distL="114300" distR="114303" simplePos="0" relativeHeight="17" behindDoc="0" locked="0" layoutInCell="0" allowOverlap="1" wp14:anchorId="781CA4AB" wp14:editId="7DE629C1">
                <wp:simplePos x="0" y="0"/>
                <wp:positionH relativeFrom="margin">
                  <wp:align>right</wp:align>
                </wp:positionH>
                <wp:positionV relativeFrom="paragraph">
                  <wp:posOffset>308610</wp:posOffset>
                </wp:positionV>
                <wp:extent cx="5925185" cy="1715135"/>
                <wp:effectExtent l="0" t="0" r="19047" b="19050"/>
                <wp:wrapSquare wrapText="bothSides"/>
                <wp:docPr id="20" name="Zone de texte 2"/>
                <wp:cNvGraphicFramePr/>
                <a:graphic xmlns:a="http://schemas.openxmlformats.org/drawingml/2006/main">
                  <a:graphicData uri="http://schemas.microsoft.com/office/word/2010/wordprocessingShape">
                    <wps:wsp>
                      <wps:cNvSpPr/>
                      <wps:spPr>
                        <a:xfrm>
                          <a:off x="0" y="0"/>
                          <a:ext cx="5924520" cy="1714680"/>
                        </a:xfrm>
                        <a:prstGeom prst="rect">
                          <a:avLst/>
                        </a:prstGeom>
                        <a:solidFill>
                          <a:srgbClr val="FFFFFF"/>
                        </a:solidFill>
                        <a:ln w="9528">
                          <a:solidFill>
                            <a:srgbClr val="000000"/>
                          </a:solidFill>
                          <a:round/>
                        </a:ln>
                      </wps:spPr>
                      <wps:style>
                        <a:lnRef idx="0">
                          <a:scrgbClr r="0" g="0" b="0"/>
                        </a:lnRef>
                        <a:fillRef idx="0">
                          <a:scrgbClr r="0" g="0" b="0"/>
                        </a:fillRef>
                        <a:effectRef idx="0">
                          <a:scrgbClr r="0" g="0" b="0"/>
                        </a:effectRef>
                        <a:fontRef idx="minor"/>
                      </wps:style>
                      <wps:txbx>
                        <w:txbxContent>
                          <w:p w14:paraId="6E898AB6" w14:textId="77777777" w:rsidR="00120BEC" w:rsidRDefault="00285F46">
                            <w:pPr>
                              <w:pStyle w:val="FrameContents"/>
                              <w:rPr>
                                <w:rFonts w:ascii="Times New Roman" w:hAnsi="Times New Roman" w:cs="Times New Roman"/>
                                <w:sz w:val="24"/>
                                <w:szCs w:val="24"/>
                                <w:lang w:val="en-GB"/>
                              </w:rPr>
                            </w:pPr>
                            <w:proofErr w:type="spellStart"/>
                            <w:r>
                              <w:rPr>
                                <w:rFonts w:ascii="Times New Roman" w:hAnsi="Times New Roman" w:cs="Times New Roman"/>
                                <w:sz w:val="24"/>
                                <w:szCs w:val="24"/>
                                <w:lang w:val="en-GB"/>
                              </w:rPr>
                              <w:t>Interpretation_structure</w:t>
                            </w:r>
                            <w:proofErr w:type="spellEnd"/>
                            <w:r>
                              <w:rPr>
                                <w:rFonts w:ascii="Times New Roman" w:hAnsi="Times New Roman" w:cs="Times New Roman"/>
                                <w:sz w:val="24"/>
                                <w:szCs w:val="24"/>
                                <w:lang w:val="en-GB"/>
                              </w:rPr>
                              <w:t xml:space="preserve"> is list   /*declare the structure for holding interpretation as list*/</w:t>
                            </w:r>
                          </w:p>
                          <w:p w14:paraId="2D9B58E3" w14:textId="77777777" w:rsidR="00120BEC" w:rsidRDefault="00285F46">
                            <w:pPr>
                              <w:pStyle w:val="FrameContents"/>
                              <w:rPr>
                                <w:rFonts w:ascii="Times New Roman" w:hAnsi="Times New Roman" w:cs="Times New Roman"/>
                                <w:sz w:val="24"/>
                                <w:szCs w:val="24"/>
                                <w:lang w:val="en-GB"/>
                              </w:rPr>
                            </w:pPr>
                            <w:r>
                              <w:rPr>
                                <w:rFonts w:ascii="Times New Roman" w:hAnsi="Times New Roman" w:cs="Times New Roman"/>
                                <w:sz w:val="24"/>
                                <w:szCs w:val="24"/>
                                <w:lang w:val="en-GB"/>
                              </w:rPr>
                              <w:t>/* interpretation for the passing styles style1 and style2*/</w:t>
                            </w:r>
                          </w:p>
                          <w:p w14:paraId="3BADBE2D" w14:textId="77777777" w:rsidR="00120BEC" w:rsidRDefault="00285F46">
                            <w:pPr>
                              <w:pStyle w:val="FrameContents"/>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style1_interpretation: (</w:t>
                            </w:r>
                            <w:proofErr w:type="spellStart"/>
                            <w:r>
                              <w:rPr>
                                <w:rFonts w:ascii="Times New Roman" w:hAnsi="Times New Roman" w:cs="Times New Roman"/>
                                <w:sz w:val="24"/>
                                <w:szCs w:val="24"/>
                                <w:lang w:val="en-GB"/>
                              </w:rPr>
                              <w:t>style_name</w:t>
                            </w:r>
                            <w:proofErr w:type="spellEnd"/>
                            <w:r>
                              <w:rPr>
                                <w:rFonts w:ascii="Times New Roman" w:hAnsi="Times New Roman" w:cs="Times New Roman"/>
                                <w:sz w:val="24"/>
                                <w:szCs w:val="24"/>
                                <w:lang w:val="en-GB"/>
                              </w:rPr>
                              <w:t xml:space="preserve">: </w:t>
                            </w:r>
                            <w:proofErr w:type="gramStart"/>
                            <w:r>
                              <w:rPr>
                                <w:rFonts w:ascii="Times New Roman" w:hAnsi="Times New Roman" w:cs="Times New Roman"/>
                                <w:sz w:val="24"/>
                                <w:szCs w:val="24"/>
                                <w:lang w:val="en-GB"/>
                              </w:rPr>
                              <w:t>string ,</w:t>
                            </w:r>
                            <w:proofErr w:type="gram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interpretation_text</w:t>
                            </w:r>
                            <w:proofErr w:type="spellEnd"/>
                            <w:r>
                              <w:rPr>
                                <w:rFonts w:ascii="Times New Roman" w:hAnsi="Times New Roman" w:cs="Times New Roman"/>
                                <w:sz w:val="24"/>
                                <w:szCs w:val="24"/>
                                <w:lang w:val="en-GB"/>
                              </w:rPr>
                              <w:t>: string)</w:t>
                            </w:r>
                          </w:p>
                          <w:p w14:paraId="1365A9A7" w14:textId="77777777" w:rsidR="00120BEC" w:rsidRDefault="00285F46">
                            <w:pPr>
                              <w:pStyle w:val="FrameContents"/>
                              <w:rPr>
                                <w:rFonts w:ascii="Times New Roman" w:hAnsi="Times New Roman" w:cs="Times New Roman"/>
                                <w:sz w:val="24"/>
                                <w:szCs w:val="24"/>
                                <w:lang w:val="en-GB"/>
                              </w:rPr>
                            </w:pPr>
                            <w:r>
                              <w:rPr>
                                <w:rFonts w:ascii="Times New Roman" w:hAnsi="Times New Roman" w:cs="Times New Roman"/>
                                <w:sz w:val="24"/>
                                <w:szCs w:val="24"/>
                                <w:lang w:val="en-GB"/>
                              </w:rPr>
                              <w:tab/>
                              <w:t>style2_interpretation: (</w:t>
                            </w:r>
                            <w:proofErr w:type="spellStart"/>
                            <w:r>
                              <w:rPr>
                                <w:rFonts w:ascii="Times New Roman" w:hAnsi="Times New Roman" w:cs="Times New Roman"/>
                                <w:sz w:val="24"/>
                                <w:szCs w:val="24"/>
                                <w:lang w:val="en-GB"/>
                              </w:rPr>
                              <w:t>style_name</w:t>
                            </w:r>
                            <w:proofErr w:type="spellEnd"/>
                            <w:r>
                              <w:rPr>
                                <w:rFonts w:ascii="Times New Roman" w:hAnsi="Times New Roman" w:cs="Times New Roman"/>
                                <w:sz w:val="24"/>
                                <w:szCs w:val="24"/>
                                <w:lang w:val="en-GB"/>
                              </w:rPr>
                              <w:t xml:space="preserve">: </w:t>
                            </w:r>
                            <w:proofErr w:type="gramStart"/>
                            <w:r>
                              <w:rPr>
                                <w:rFonts w:ascii="Times New Roman" w:hAnsi="Times New Roman" w:cs="Times New Roman"/>
                                <w:sz w:val="24"/>
                                <w:szCs w:val="24"/>
                                <w:lang w:val="en-GB"/>
                              </w:rPr>
                              <w:t>string ,</w:t>
                            </w:r>
                            <w:proofErr w:type="gram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interpretation_text</w:t>
                            </w:r>
                            <w:proofErr w:type="spellEnd"/>
                            <w:r>
                              <w:rPr>
                                <w:rFonts w:ascii="Times New Roman" w:hAnsi="Times New Roman" w:cs="Times New Roman"/>
                                <w:sz w:val="24"/>
                                <w:szCs w:val="24"/>
                                <w:lang w:val="en-GB"/>
                              </w:rPr>
                              <w:t>: string)</w:t>
                            </w:r>
                          </w:p>
                          <w:p w14:paraId="3E2A3553" w14:textId="77777777" w:rsidR="00120BEC" w:rsidRDefault="00285F46">
                            <w:pPr>
                              <w:pStyle w:val="FrameContents"/>
                              <w:rPr>
                                <w:rFonts w:ascii="Times New Roman" w:hAnsi="Times New Roman" w:cs="Times New Roman"/>
                                <w:sz w:val="24"/>
                                <w:szCs w:val="24"/>
                                <w:lang w:val="en-GB"/>
                              </w:rPr>
                            </w:pPr>
                            <w:r>
                              <w:rPr>
                                <w:rFonts w:ascii="Times New Roman" w:hAnsi="Times New Roman" w:cs="Times New Roman"/>
                                <w:sz w:val="24"/>
                                <w:szCs w:val="24"/>
                                <w:lang w:val="en-GB"/>
                              </w:rPr>
                              <w:t>/*</w:t>
                            </w:r>
                            <w:proofErr w:type="spellStart"/>
                            <w:r>
                              <w:rPr>
                                <w:rFonts w:ascii="Times New Roman" w:hAnsi="Times New Roman" w:cs="Times New Roman"/>
                                <w:sz w:val="24"/>
                                <w:szCs w:val="24"/>
                                <w:lang w:val="en-GB"/>
                              </w:rPr>
                              <w:t>style_name</w:t>
                            </w:r>
                            <w:proofErr w:type="spellEnd"/>
                            <w:r>
                              <w:rPr>
                                <w:rFonts w:ascii="Times New Roman" w:hAnsi="Times New Roman" w:cs="Times New Roman"/>
                                <w:sz w:val="24"/>
                                <w:szCs w:val="24"/>
                                <w:lang w:val="en-GB"/>
                              </w:rPr>
                              <w:t xml:space="preserve"> represents the name of the style and interpretation text refers to the interpretation (in pros</w:t>
                            </w:r>
                            <w:r>
                              <w:rPr>
                                <w:rFonts w:ascii="Times New Roman" w:hAnsi="Times New Roman" w:cs="Times New Roman"/>
                                <w:sz w:val="24"/>
                                <w:szCs w:val="24"/>
                                <w:lang w:val="en-GB"/>
                              </w:rPr>
                              <w:t>e) of the passing style*/</w:t>
                            </w:r>
                          </w:p>
                          <w:p w14:paraId="744C79D4" w14:textId="77777777" w:rsidR="00120BEC" w:rsidRDefault="00285F46">
                            <w:pPr>
                              <w:pStyle w:val="FrameContents"/>
                              <w:rPr>
                                <w:rFonts w:ascii="Times New Roman" w:hAnsi="Times New Roman" w:cs="Times New Roman"/>
                                <w:sz w:val="24"/>
                                <w:szCs w:val="24"/>
                                <w:lang w:val="en-GB"/>
                              </w:rPr>
                            </w:pPr>
                            <w:r>
                              <w:rPr>
                                <w:rFonts w:ascii="Times New Roman" w:hAnsi="Times New Roman" w:cs="Times New Roman"/>
                                <w:sz w:val="24"/>
                                <w:szCs w:val="24"/>
                                <w:lang w:val="en-GB"/>
                              </w:rPr>
                              <w:t>End of interpretation structure</w:t>
                            </w:r>
                          </w:p>
                          <w:p w14:paraId="34EAC190" w14:textId="77777777" w:rsidR="00120BEC" w:rsidRDefault="00120BEC">
                            <w:pPr>
                              <w:pStyle w:val="FrameContents"/>
                              <w:rPr>
                                <w:lang w:val="en-GB"/>
                              </w:rPr>
                            </w:pPr>
                          </w:p>
                          <w:p w14:paraId="2D107B6B" w14:textId="77777777" w:rsidR="00120BEC" w:rsidRDefault="00285F46">
                            <w:pPr>
                              <w:pStyle w:val="FrameContents"/>
                            </w:pPr>
                            <w:bookmarkStart w:id="140" w:name="fig5"/>
                            <w:r>
                              <w:rPr>
                                <w:rFonts w:ascii="Times New Roman" w:hAnsi="Times New Roman" w:cs="Times New Roman"/>
                                <w:sz w:val="24"/>
                                <w:szCs w:val="24"/>
                                <w:lang w:val="en-GB"/>
                              </w:rPr>
                              <w:t>Figure 2.5</w:t>
                            </w:r>
                            <w:bookmarkEnd w:id="140"/>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fr-CM"/>
                              </w:rPr>
                              <w:t>Interpretation</w:t>
                            </w:r>
                            <w:proofErr w:type="spellEnd"/>
                            <w:r>
                              <w:rPr>
                                <w:rFonts w:ascii="Times New Roman" w:hAnsi="Times New Roman" w:cs="Times New Roman"/>
                                <w:sz w:val="24"/>
                                <w:szCs w:val="24"/>
                                <w:lang w:val="fr-CM"/>
                              </w:rPr>
                              <w:t xml:space="preserve"> structure</w:t>
                            </w:r>
                          </w:p>
                        </w:txbxContent>
                      </wps:txbx>
                      <wps:bodyPr>
                        <a:noAutofit/>
                      </wps:bodyPr>
                    </wps:wsp>
                  </a:graphicData>
                </a:graphic>
              </wp:anchor>
            </w:drawing>
          </mc:Choice>
          <mc:Fallback>
            <w:pict>
              <v:rect id="shape_0" ID="Zone de texte 2" fillcolor="white" stroked="t" style="position:absolute;margin-left:-9.05pt;margin-top:24.3pt;width:466.45pt;height:134.95pt;mso-wrap-style:square;v-text-anchor:top;mso-position-horizontal:right;mso-position-horizontal-relative:margin" wp14:anchorId="69AC5BB0">
                <v:fill o:detectmouseclick="t" type="solid" color2="black"/>
                <v:stroke color="black" weight="9360" joinstyle="round" endcap="flat"/>
                <v:textbox>
                  <w:txbxContent>
                    <w:p>
                      <w:pPr>
                        <w:pStyle w:val="FrameContents"/>
                        <w:rPr>
                          <w:rFonts w:ascii="Times New Roman" w:hAnsi="Times New Roman" w:cs="Times New Roman"/>
                          <w:sz w:val="24"/>
                          <w:szCs w:val="24"/>
                          <w:lang w:val="en-GB"/>
                        </w:rPr>
                      </w:pPr>
                      <w:r>
                        <w:rPr>
                          <w:rFonts w:cs="Times New Roman" w:ascii="Times New Roman" w:hAnsi="Times New Roman"/>
                          <w:sz w:val="24"/>
                          <w:szCs w:val="24"/>
                          <w:lang w:val="en-GB"/>
                        </w:rPr>
                        <w:t>Interpretation_structure is list   /*declare the structure for holding interpretation as list*/</w:t>
                      </w:r>
                    </w:p>
                    <w:p>
                      <w:pPr>
                        <w:pStyle w:val="FrameContents"/>
                        <w:rPr>
                          <w:rFonts w:ascii="Times New Roman" w:hAnsi="Times New Roman" w:cs="Times New Roman"/>
                          <w:sz w:val="24"/>
                          <w:szCs w:val="24"/>
                          <w:lang w:val="en-GB"/>
                        </w:rPr>
                      </w:pPr>
                      <w:r>
                        <w:rPr>
                          <w:rFonts w:cs="Times New Roman" w:ascii="Times New Roman" w:hAnsi="Times New Roman"/>
                          <w:sz w:val="24"/>
                          <w:szCs w:val="24"/>
                          <w:lang w:val="en-GB"/>
                        </w:rPr>
                        <w:t>/* interpretation for the passing styles style1 and style2*/</w:t>
                      </w:r>
                    </w:p>
                    <w:p>
                      <w:pPr>
                        <w:pStyle w:val="FrameContents"/>
                        <w:rPr>
                          <w:rFonts w:ascii="Times New Roman" w:hAnsi="Times New Roman" w:cs="Times New Roman"/>
                          <w:sz w:val="24"/>
                          <w:szCs w:val="24"/>
                          <w:lang w:val="en-GB"/>
                        </w:rPr>
                      </w:pPr>
                      <w:r>
                        <w:rPr>
                          <w:rFonts w:cs="Times New Roman" w:ascii="Times New Roman" w:hAnsi="Times New Roman"/>
                          <w:sz w:val="24"/>
                          <w:szCs w:val="24"/>
                          <w:lang w:val="en-GB"/>
                        </w:rPr>
                        <w:tab/>
                        <w:t>style1_interpretation: (style_name: string , interpretation_text: string)</w:t>
                      </w:r>
                    </w:p>
                    <w:p>
                      <w:pPr>
                        <w:pStyle w:val="FrameContents"/>
                        <w:rPr>
                          <w:rFonts w:ascii="Times New Roman" w:hAnsi="Times New Roman" w:cs="Times New Roman"/>
                          <w:sz w:val="24"/>
                          <w:szCs w:val="24"/>
                          <w:lang w:val="en-GB"/>
                        </w:rPr>
                      </w:pPr>
                      <w:r>
                        <w:rPr>
                          <w:rFonts w:cs="Times New Roman" w:ascii="Times New Roman" w:hAnsi="Times New Roman"/>
                          <w:sz w:val="24"/>
                          <w:szCs w:val="24"/>
                          <w:lang w:val="en-GB"/>
                        </w:rPr>
                        <w:tab/>
                        <w:t>style2_interpretation: (style_name: string , interpretation_text: string)</w:t>
                      </w:r>
                    </w:p>
                    <w:p>
                      <w:pPr>
                        <w:pStyle w:val="FrameContents"/>
                        <w:rPr>
                          <w:rFonts w:ascii="Times New Roman" w:hAnsi="Times New Roman" w:cs="Times New Roman"/>
                          <w:sz w:val="24"/>
                          <w:szCs w:val="24"/>
                          <w:lang w:val="en-GB"/>
                        </w:rPr>
                      </w:pPr>
                      <w:r>
                        <w:rPr>
                          <w:rFonts w:cs="Times New Roman" w:ascii="Times New Roman" w:hAnsi="Times New Roman"/>
                          <w:sz w:val="24"/>
                          <w:szCs w:val="24"/>
                          <w:lang w:val="en-GB"/>
                        </w:rPr>
                        <w:t>/*style_name represents the name of the style and interpretation text refers to the interpretation (in prose) of the passing style*/</w:t>
                      </w:r>
                    </w:p>
                    <w:p>
                      <w:pPr>
                        <w:pStyle w:val="FrameContents"/>
                        <w:rPr>
                          <w:rFonts w:ascii="Times New Roman" w:hAnsi="Times New Roman" w:cs="Times New Roman"/>
                          <w:sz w:val="24"/>
                          <w:szCs w:val="24"/>
                          <w:lang w:val="en-GB"/>
                        </w:rPr>
                      </w:pPr>
                      <w:r>
                        <w:rPr>
                          <w:rFonts w:cs="Times New Roman" w:ascii="Times New Roman" w:hAnsi="Times New Roman"/>
                          <w:sz w:val="24"/>
                          <w:szCs w:val="24"/>
                          <w:lang w:val="en-GB"/>
                        </w:rPr>
                        <w:t>End of interpretation structure</w:t>
                      </w:r>
                    </w:p>
                    <w:p>
                      <w:pPr>
                        <w:pStyle w:val="FrameContents"/>
                        <w:rPr>
                          <w:lang w:val="en-GB"/>
                        </w:rPr>
                      </w:pPr>
                      <w:r>
                        <w:rPr>
                          <w:lang w:val="en-GB"/>
                        </w:rPr>
                      </w:r>
                    </w:p>
                    <w:p>
                      <w:pPr>
                        <w:pStyle w:val="FrameContents"/>
                        <w:rPr/>
                      </w:pPr>
                      <w:bookmarkStart w:id="57" w:name="fig5"/>
                      <w:r>
                        <w:rPr>
                          <w:rFonts w:cs="Times New Roman" w:ascii="Times New Roman" w:hAnsi="Times New Roman"/>
                          <w:sz w:val="24"/>
                          <w:szCs w:val="24"/>
                          <w:lang w:val="en-GB"/>
                        </w:rPr>
                        <w:t>Figure 2.5</w:t>
                      </w:r>
                      <w:bookmarkEnd w:id="57"/>
                      <w:r>
                        <w:rPr>
                          <w:rFonts w:cs="Times New Roman" w:ascii="Times New Roman" w:hAnsi="Times New Roman"/>
                          <w:sz w:val="24"/>
                          <w:szCs w:val="24"/>
                          <w:lang w:val="en-GB"/>
                        </w:rPr>
                        <w:t xml:space="preserve">: </w:t>
                      </w:r>
                      <w:r>
                        <w:rPr>
                          <w:rFonts w:cs="Times New Roman" w:ascii="Times New Roman" w:hAnsi="Times New Roman"/>
                          <w:sz w:val="24"/>
                          <w:szCs w:val="24"/>
                          <w:lang w:val="fr-CM"/>
                        </w:rPr>
                        <w:t>Interpretation structure</w:t>
                      </w:r>
                    </w:p>
                  </w:txbxContent>
                </v:textbox>
                <w10:wrap type="square"/>
              </v:rect>
            </w:pict>
          </mc:Fallback>
        </mc:AlternateContent>
      </w:r>
    </w:p>
    <w:p w14:paraId="28161600" w14:textId="77777777" w:rsidR="00120BEC" w:rsidRDefault="00120BEC">
      <w:pPr>
        <w:spacing w:line="360" w:lineRule="auto"/>
        <w:jc w:val="both"/>
        <w:rPr>
          <w:rFonts w:ascii="Times New Roman" w:hAnsi="Times New Roman" w:cs="Times New Roman"/>
          <w:sz w:val="24"/>
          <w:szCs w:val="24"/>
          <w:lang w:val="en-GB"/>
        </w:rPr>
      </w:pPr>
    </w:p>
    <w:p w14:paraId="7256BF43" w14:textId="77777777" w:rsidR="00120BEC" w:rsidRDefault="00285F46">
      <w:pPr>
        <w:pStyle w:val="Standard"/>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New passing styles interpretation are added to the interpretation structure </w:t>
      </w:r>
      <w:hyperlink w:anchor="fig5">
        <w:r>
          <w:rPr>
            <w:rStyle w:val="Hyperlink"/>
            <w:rFonts w:ascii="Times New Roman" w:hAnsi="Times New Roman" w:cs="Times New Roman"/>
            <w:color w:val="auto"/>
            <w:sz w:val="24"/>
            <w:szCs w:val="24"/>
            <w:u w:val="none"/>
            <w:lang w:val="en-GB"/>
          </w:rPr>
          <w:t>[Figure 2.5]</w:t>
        </w:r>
      </w:hyperlink>
      <w:r>
        <w:rPr>
          <w:rFonts w:ascii="Times New Roman" w:hAnsi="Times New Roman" w:cs="Times New Roman"/>
          <w:sz w:val="24"/>
          <w:szCs w:val="24"/>
          <w:lang w:val="en-GB"/>
        </w:rPr>
        <w:t xml:space="preserve"> (at runtime) immediately after the style is added to the PSC. A</w:t>
      </w:r>
      <w:ins w:id="141" w:author="Unknown Author" w:date="2021-11-28T21:14:00Z">
        <w:r>
          <w:rPr>
            <w:rFonts w:ascii="Times New Roman" w:hAnsi="Times New Roman" w:cs="Times New Roman"/>
            <w:sz w:val="24"/>
            <w:szCs w:val="24"/>
            <w:lang w:val="en-GB"/>
          </w:rPr>
          <w:t>n</w:t>
        </w:r>
      </w:ins>
      <w:del w:id="142" w:author="Unknown Author" w:date="2021-11-28T21:14:00Z">
        <w:r>
          <w:rPr>
            <w:rFonts w:ascii="Times New Roman" w:hAnsi="Times New Roman" w:cs="Times New Roman"/>
            <w:sz w:val="24"/>
            <w:szCs w:val="24"/>
            <w:lang w:val="en-GB"/>
          </w:rPr>
          <w:delText xml:space="preserve"> function</w:delText>
        </w:r>
      </w:del>
      <w:r>
        <w:rPr>
          <w:rFonts w:ascii="Times New Roman" w:hAnsi="Times New Roman" w:cs="Times New Roman"/>
          <w:sz w:val="24"/>
          <w:szCs w:val="24"/>
          <w:lang w:val="en-GB"/>
        </w:rPr>
        <w:t xml:space="preserve"> </w:t>
      </w:r>
      <w:del w:id="143" w:author="Unknown Author" w:date="2021-11-28T21:14:00Z">
        <w:r>
          <w:rPr>
            <w:rFonts w:ascii="Times New Roman" w:hAnsi="Times New Roman" w:cs="Times New Roman"/>
            <w:sz w:val="24"/>
            <w:szCs w:val="24"/>
            <w:lang w:val="en-GB"/>
          </w:rPr>
          <w:delText>(</w:delText>
        </w:r>
      </w:del>
      <w:r>
        <w:rPr>
          <w:rFonts w:ascii="Times New Roman" w:hAnsi="Times New Roman" w:cs="Times New Roman"/>
          <w:sz w:val="24"/>
          <w:szCs w:val="24"/>
          <w:lang w:val="en-GB"/>
        </w:rPr>
        <w:t>operation</w:t>
      </w:r>
      <w:del w:id="144" w:author="Unknown Author" w:date="2021-11-28T21:14:00Z">
        <w:r>
          <w:rPr>
            <w:rFonts w:ascii="Times New Roman" w:hAnsi="Times New Roman" w:cs="Times New Roman"/>
            <w:sz w:val="24"/>
            <w:szCs w:val="24"/>
            <w:lang w:val="en-GB"/>
          </w:rPr>
          <w:delText>)</w:delText>
        </w:r>
      </w:del>
      <w:r>
        <w:rPr>
          <w:rFonts w:ascii="Times New Roman" w:hAnsi="Times New Roman" w:cs="Times New Roman"/>
          <w:sz w:val="24"/>
          <w:szCs w:val="24"/>
          <w:lang w:val="en-GB"/>
        </w:rPr>
        <w:t xml:space="preserve"> that takes a passing style name is used to retrieve</w:t>
      </w:r>
      <w:ins w:id="145" w:author="Unknown Author" w:date="2021-11-28T21:14:00Z">
        <w:r>
          <w:rPr>
            <w:rFonts w:ascii="Times New Roman" w:hAnsi="Times New Roman" w:cs="Times New Roman"/>
            <w:sz w:val="24"/>
            <w:szCs w:val="24"/>
            <w:lang w:val="en-GB"/>
          </w:rPr>
          <w:t xml:space="preserve"> an</w:t>
        </w:r>
      </w:ins>
      <w:r>
        <w:rPr>
          <w:rFonts w:ascii="Times New Roman" w:hAnsi="Times New Roman" w:cs="Times New Roman"/>
          <w:sz w:val="24"/>
          <w:szCs w:val="24"/>
          <w:lang w:val="en-GB"/>
        </w:rPr>
        <w:t xml:space="preserve"> interpretation for a passing style.</w:t>
      </w:r>
    </w:p>
    <w:p w14:paraId="04F44F33" w14:textId="77777777" w:rsidR="00120BEC" w:rsidRDefault="00120BEC">
      <w:pPr>
        <w:widowControl/>
        <w:spacing w:after="160" w:line="252" w:lineRule="auto"/>
        <w:textAlignment w:val="auto"/>
        <w:rPr>
          <w:rFonts w:ascii="Times New Roman" w:hAnsi="Times New Roman" w:cs="Times New Roman"/>
          <w:sz w:val="24"/>
          <w:szCs w:val="24"/>
        </w:rPr>
      </w:pPr>
    </w:p>
    <w:p w14:paraId="2B8F13B2" w14:textId="77777777" w:rsidR="00120BEC" w:rsidRDefault="00285F46">
      <w:pPr>
        <w:widowControl/>
        <w:spacing w:after="160" w:line="252" w:lineRule="auto"/>
        <w:textAlignment w:val="auto"/>
        <w:rPr>
          <w:rFonts w:ascii="Times New Roman" w:hAnsi="Times New Roman" w:cs="Times New Roman"/>
          <w:sz w:val="24"/>
          <w:szCs w:val="24"/>
        </w:rPr>
      </w:pPr>
      <w:r>
        <w:br w:type="page"/>
      </w:r>
    </w:p>
    <w:p w14:paraId="2AF36809" w14:textId="77777777" w:rsidR="00120BEC" w:rsidRDefault="00120BEC">
      <w:pPr>
        <w:widowControl/>
        <w:spacing w:after="160" w:line="252" w:lineRule="auto"/>
        <w:jc w:val="both"/>
        <w:textAlignment w:val="auto"/>
        <w:rPr>
          <w:rFonts w:ascii="Times New Roman" w:hAnsi="Times New Roman" w:cs="Times New Roman"/>
          <w:sz w:val="24"/>
          <w:szCs w:val="24"/>
        </w:rPr>
      </w:pPr>
    </w:p>
    <w:bookmarkStart w:id="146" w:name="_Toc53478139"/>
    <w:p w14:paraId="56EAE8FA" w14:textId="77777777" w:rsidR="00120BEC" w:rsidRDefault="00285F46">
      <w:pPr>
        <w:pStyle w:val="NoSpacing"/>
        <w:rPr>
          <w:rFonts w:ascii="Times New Roman" w:hAnsi="Times New Roman" w:cs="Times New Roman"/>
          <w:b/>
        </w:rPr>
      </w:pPr>
      <w:r>
        <w:rPr>
          <w:noProof/>
        </w:rPr>
        <mc:AlternateContent>
          <mc:Choice Requires="wps">
            <w:drawing>
              <wp:anchor distT="0" distB="1" distL="114300" distR="114303" simplePos="0" relativeHeight="18" behindDoc="0" locked="0" layoutInCell="0" allowOverlap="1" wp14:anchorId="01DCD837" wp14:editId="105F5647">
                <wp:simplePos x="0" y="0"/>
                <wp:positionH relativeFrom="margin">
                  <wp:align>right</wp:align>
                </wp:positionH>
                <wp:positionV relativeFrom="paragraph">
                  <wp:posOffset>447675</wp:posOffset>
                </wp:positionV>
                <wp:extent cx="5925185" cy="4505325"/>
                <wp:effectExtent l="0" t="0" r="19047" b="10159"/>
                <wp:wrapSquare wrapText="bothSides"/>
                <wp:docPr id="22" name="Zone de texte 2"/>
                <wp:cNvGraphicFramePr/>
                <a:graphic xmlns:a="http://schemas.openxmlformats.org/drawingml/2006/main">
                  <a:graphicData uri="http://schemas.microsoft.com/office/word/2010/wordprocessingShape">
                    <wps:wsp>
                      <wps:cNvSpPr/>
                      <wps:spPr>
                        <a:xfrm>
                          <a:off x="0" y="0"/>
                          <a:ext cx="5924520" cy="4504680"/>
                        </a:xfrm>
                        <a:prstGeom prst="rect">
                          <a:avLst/>
                        </a:prstGeom>
                        <a:solidFill>
                          <a:srgbClr val="FFFFFF"/>
                        </a:solidFill>
                        <a:ln w="9528">
                          <a:solidFill>
                            <a:srgbClr val="000000"/>
                          </a:solidFill>
                          <a:round/>
                        </a:ln>
                      </wps:spPr>
                      <wps:style>
                        <a:lnRef idx="0">
                          <a:scrgbClr r="0" g="0" b="0"/>
                        </a:lnRef>
                        <a:fillRef idx="0">
                          <a:scrgbClr r="0" g="0" b="0"/>
                        </a:fillRef>
                        <a:effectRef idx="0">
                          <a:scrgbClr r="0" g="0" b="0"/>
                        </a:effectRef>
                        <a:fontRef idx="minor"/>
                      </wps:style>
                      <wps:txbx>
                        <w:txbxContent>
                          <w:p w14:paraId="0DE3BC76" w14:textId="77777777" w:rsidR="00120BEC" w:rsidRDefault="00285F46">
                            <w:pPr>
                              <w:pStyle w:val="FrameContents"/>
                              <w:jc w:val="both"/>
                            </w:pPr>
                            <w:r>
                              <w:rPr>
                                <w:rFonts w:ascii="Times New Roman" w:hAnsi="Times New Roman" w:cs="Times New Roman"/>
                                <w:sz w:val="24"/>
                              </w:rPr>
                              <w:t>Start</w:t>
                            </w:r>
                          </w:p>
                          <w:p w14:paraId="74C1A0DA" w14:textId="77777777" w:rsidR="00120BEC" w:rsidRDefault="00285F46">
                            <w:pPr>
                              <w:pStyle w:val="FrameContents"/>
                              <w:jc w:val="both"/>
                              <w:rPr>
                                <w:rFonts w:ascii="Times New Roman" w:hAnsi="Times New Roman" w:cs="Times New Roman"/>
                                <w:sz w:val="24"/>
                              </w:rPr>
                            </w:pPr>
                            <w:r>
                              <w:rPr>
                                <w:rFonts w:ascii="Times New Roman" w:hAnsi="Times New Roman" w:cs="Times New Roman"/>
                                <w:sz w:val="24"/>
                              </w:rPr>
                              <w:t xml:space="preserve"> REPEAT</w:t>
                            </w:r>
                          </w:p>
                          <w:p w14:paraId="4344CEEB" w14:textId="77777777" w:rsidR="00120BEC" w:rsidRDefault="00285F46">
                            <w:pPr>
                              <w:pStyle w:val="FrameContents"/>
                              <w:jc w:val="both"/>
                              <w:rPr>
                                <w:rFonts w:ascii="Times New Roman" w:hAnsi="Times New Roman" w:cs="Times New Roman"/>
                                <w:sz w:val="24"/>
                              </w:rPr>
                            </w:pPr>
                            <w:r>
                              <w:rPr>
                                <w:rFonts w:ascii="Times New Roman" w:hAnsi="Times New Roman" w:cs="Times New Roman"/>
                                <w:sz w:val="24"/>
                              </w:rPr>
                              <w:t xml:space="preserve">(1) Display menu    /*operation that can be </w:t>
                            </w:r>
                            <w:r>
                              <w:rPr>
                                <w:rFonts w:ascii="Times New Roman" w:hAnsi="Times New Roman" w:cs="Times New Roman"/>
                                <w:sz w:val="24"/>
                              </w:rPr>
                              <w:t>performed*/</w:t>
                            </w:r>
                          </w:p>
                          <w:p w14:paraId="41C2F3CC" w14:textId="77777777" w:rsidR="00120BEC" w:rsidRDefault="00285F46">
                            <w:pPr>
                              <w:pStyle w:val="FrameContents"/>
                              <w:jc w:val="both"/>
                              <w:rPr>
                                <w:rFonts w:ascii="Times New Roman" w:hAnsi="Times New Roman" w:cs="Times New Roman"/>
                                <w:sz w:val="24"/>
                              </w:rPr>
                            </w:pPr>
                            <w:r>
                              <w:rPr>
                                <w:rFonts w:ascii="Times New Roman" w:hAnsi="Times New Roman" w:cs="Times New Roman"/>
                                <w:sz w:val="24"/>
                              </w:rPr>
                              <w:t xml:space="preserve">(3) Read </w:t>
                            </w:r>
                            <w:proofErr w:type="spellStart"/>
                            <w:r>
                              <w:rPr>
                                <w:rFonts w:ascii="Times New Roman" w:hAnsi="Times New Roman" w:cs="Times New Roman"/>
                                <w:sz w:val="24"/>
                              </w:rPr>
                              <w:t>selected_operation</w:t>
                            </w:r>
                            <w:proofErr w:type="spellEnd"/>
                            <w:r>
                              <w:rPr>
                                <w:rFonts w:ascii="Times New Roman" w:hAnsi="Times New Roman" w:cs="Times New Roman"/>
                                <w:sz w:val="24"/>
                              </w:rPr>
                              <w:t xml:space="preserve">      /*operation entered by the user*/</w:t>
                            </w:r>
                          </w:p>
                          <w:p w14:paraId="6F0FBE8F" w14:textId="77777777" w:rsidR="00120BEC" w:rsidRDefault="00285F46">
                            <w:pPr>
                              <w:pStyle w:val="FrameContents"/>
                              <w:jc w:val="both"/>
                              <w:rPr>
                                <w:rFonts w:ascii="Times New Roman" w:hAnsi="Times New Roman" w:cs="Times New Roman"/>
                                <w:sz w:val="24"/>
                              </w:rPr>
                            </w:pPr>
                            <w:r>
                              <w:rPr>
                                <w:rFonts w:ascii="Times New Roman" w:hAnsi="Times New Roman" w:cs="Times New Roman"/>
                                <w:sz w:val="24"/>
                              </w:rPr>
                              <w:t>(4) Switch (</w:t>
                            </w:r>
                            <w:proofErr w:type="spellStart"/>
                            <w:r>
                              <w:rPr>
                                <w:rFonts w:ascii="Times New Roman" w:hAnsi="Times New Roman" w:cs="Times New Roman"/>
                                <w:sz w:val="24"/>
                              </w:rPr>
                              <w:t>selected_operation</w:t>
                            </w:r>
                            <w:proofErr w:type="spellEnd"/>
                            <w:r>
                              <w:rPr>
                                <w:rFonts w:ascii="Times New Roman" w:hAnsi="Times New Roman" w:cs="Times New Roman"/>
                                <w:sz w:val="24"/>
                              </w:rPr>
                              <w:t xml:space="preserve">)    </w:t>
                            </w:r>
                          </w:p>
                          <w:p w14:paraId="4A0E71E7" w14:textId="77777777" w:rsidR="00120BEC" w:rsidRDefault="00285F46">
                            <w:pPr>
                              <w:pStyle w:val="FrameContents"/>
                              <w:jc w:val="both"/>
                              <w:rPr>
                                <w:rFonts w:ascii="Times New Roman" w:hAnsi="Times New Roman" w:cs="Times New Roman"/>
                                <w:sz w:val="24"/>
                              </w:rPr>
                            </w:pPr>
                            <w:r>
                              <w:rPr>
                                <w:rFonts w:ascii="Times New Roman" w:hAnsi="Times New Roman" w:cs="Times New Roman"/>
                                <w:sz w:val="24"/>
                              </w:rPr>
                              <w:t xml:space="preserve">       Case (Add passing style):     /*add new passing style operation*/</w:t>
                            </w:r>
                          </w:p>
                          <w:p w14:paraId="273491CC" w14:textId="77777777" w:rsidR="00120BEC" w:rsidRDefault="00285F46">
                            <w:pPr>
                              <w:pStyle w:val="FrameContents"/>
                              <w:jc w:val="both"/>
                              <w:rPr>
                                <w:rFonts w:ascii="Times New Roman" w:hAnsi="Times New Roman" w:cs="Times New Roman"/>
                                <w:sz w:val="24"/>
                              </w:rPr>
                            </w:pPr>
                            <w:r>
                              <w:rPr>
                                <w:rFonts w:ascii="Times New Roman" w:hAnsi="Times New Roman" w:cs="Times New Roman"/>
                                <w:sz w:val="24"/>
                              </w:rPr>
                              <w:t xml:space="preserve">       PSC &lt;-- </w:t>
                            </w:r>
                            <w:proofErr w:type="spellStart"/>
                            <w:r>
                              <w:rPr>
                                <w:rFonts w:ascii="Times New Roman" w:hAnsi="Times New Roman" w:cs="Times New Roman"/>
                                <w:sz w:val="24"/>
                              </w:rPr>
                              <w:t>Add_passing_style</w:t>
                            </w:r>
                            <w:proofErr w:type="spellEnd"/>
                            <w:r>
                              <w:rPr>
                                <w:rFonts w:ascii="Times New Roman" w:hAnsi="Times New Roman" w:cs="Times New Roman"/>
                                <w:sz w:val="24"/>
                              </w:rPr>
                              <w:t xml:space="preserve"> _PSC Style</w:t>
                            </w:r>
                          </w:p>
                          <w:p w14:paraId="26CA01A6" w14:textId="77777777" w:rsidR="00120BEC" w:rsidRDefault="00285F46">
                            <w:pPr>
                              <w:pStyle w:val="FrameContents"/>
                              <w:jc w:val="both"/>
                              <w:rPr>
                                <w:rFonts w:ascii="Times New Roman" w:hAnsi="Times New Roman" w:cs="Times New Roman"/>
                                <w:sz w:val="24"/>
                              </w:rPr>
                            </w:pPr>
                            <w:r>
                              <w:rPr>
                                <w:rFonts w:ascii="Times New Roman" w:hAnsi="Times New Roman" w:cs="Times New Roman"/>
                                <w:sz w:val="24"/>
                              </w:rPr>
                              <w:t xml:space="preserve">        Break;</w:t>
                            </w:r>
                          </w:p>
                          <w:p w14:paraId="2EADFC2C" w14:textId="77777777" w:rsidR="00120BEC" w:rsidRDefault="00285F46">
                            <w:pPr>
                              <w:pStyle w:val="FrameContents"/>
                              <w:jc w:val="both"/>
                              <w:rPr>
                                <w:rFonts w:ascii="Times New Roman" w:hAnsi="Times New Roman" w:cs="Times New Roman"/>
                                <w:sz w:val="24"/>
                              </w:rPr>
                            </w:pPr>
                            <w:r>
                              <w:rPr>
                                <w:rFonts w:ascii="Times New Roman" w:hAnsi="Times New Roman" w:cs="Times New Roman"/>
                                <w:sz w:val="24"/>
                              </w:rPr>
                              <w:t xml:space="preserve">      Cas</w:t>
                            </w:r>
                            <w:r>
                              <w:rPr>
                                <w:rFonts w:ascii="Times New Roman" w:hAnsi="Times New Roman" w:cs="Times New Roman"/>
                                <w:sz w:val="24"/>
                              </w:rPr>
                              <w:t>e (Remove passing style):</w:t>
                            </w:r>
                          </w:p>
                          <w:p w14:paraId="63AFE6AB" w14:textId="77777777" w:rsidR="00120BEC" w:rsidRDefault="00285F46">
                            <w:pPr>
                              <w:pStyle w:val="FrameContents"/>
                              <w:jc w:val="both"/>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Passing_style_list</w:t>
                            </w:r>
                            <w:proofErr w:type="spellEnd"/>
                            <w:r>
                              <w:rPr>
                                <w:rFonts w:ascii="Times New Roman" w:hAnsi="Times New Roman" w:cs="Times New Roman"/>
                                <w:sz w:val="24"/>
                              </w:rPr>
                              <w:t xml:space="preserve"> &lt;-- </w:t>
                            </w:r>
                            <w:proofErr w:type="spellStart"/>
                            <w:r>
                              <w:rPr>
                                <w:rFonts w:ascii="Times New Roman" w:hAnsi="Times New Roman" w:cs="Times New Roman"/>
                                <w:sz w:val="24"/>
                              </w:rPr>
                              <w:t>Remove_passing_style</w:t>
                            </w:r>
                            <w:proofErr w:type="spellEnd"/>
                            <w:r>
                              <w:rPr>
                                <w:rFonts w:ascii="Times New Roman" w:hAnsi="Times New Roman" w:cs="Times New Roman"/>
                                <w:sz w:val="24"/>
                              </w:rPr>
                              <w:t xml:space="preserve"> PSC Style</w:t>
                            </w:r>
                          </w:p>
                          <w:p w14:paraId="6E312149" w14:textId="77777777" w:rsidR="00120BEC" w:rsidRDefault="00285F46">
                            <w:pPr>
                              <w:pStyle w:val="FrameContents"/>
                              <w:jc w:val="both"/>
                              <w:rPr>
                                <w:rFonts w:ascii="Times New Roman" w:hAnsi="Times New Roman" w:cs="Times New Roman"/>
                                <w:sz w:val="24"/>
                              </w:rPr>
                            </w:pPr>
                            <w:r>
                              <w:rPr>
                                <w:rFonts w:ascii="Times New Roman" w:hAnsi="Times New Roman" w:cs="Times New Roman"/>
                                <w:sz w:val="24"/>
                              </w:rPr>
                              <w:t xml:space="preserve">        Break</w:t>
                            </w:r>
                          </w:p>
                          <w:p w14:paraId="6DD6CE53" w14:textId="77777777" w:rsidR="00120BEC" w:rsidRDefault="00285F46">
                            <w:pPr>
                              <w:pStyle w:val="FrameContents"/>
                              <w:jc w:val="both"/>
                              <w:rPr>
                                <w:rFonts w:ascii="Times New Roman" w:hAnsi="Times New Roman" w:cs="Times New Roman"/>
                                <w:sz w:val="24"/>
                              </w:rPr>
                            </w:pPr>
                            <w:r>
                              <w:rPr>
                                <w:rFonts w:ascii="Times New Roman" w:hAnsi="Times New Roman" w:cs="Times New Roman"/>
                                <w:sz w:val="24"/>
                              </w:rPr>
                              <w:t xml:space="preserve">      Case (See all passing styles):</w:t>
                            </w:r>
                          </w:p>
                          <w:p w14:paraId="64B63A11" w14:textId="77777777" w:rsidR="00120BEC" w:rsidRDefault="00285F46">
                            <w:pPr>
                              <w:pStyle w:val="FrameContents"/>
                              <w:jc w:val="both"/>
                              <w:rPr>
                                <w:rFonts w:ascii="Times New Roman" w:hAnsi="Times New Roman" w:cs="Times New Roman"/>
                                <w:sz w:val="24"/>
                              </w:rPr>
                            </w:pPr>
                            <w:r>
                              <w:rPr>
                                <w:rFonts w:ascii="Times New Roman" w:hAnsi="Times New Roman" w:cs="Times New Roman"/>
                                <w:sz w:val="24"/>
                              </w:rPr>
                              <w:t xml:space="preserve">      Display PSC   /*display the passing style container*/</w:t>
                            </w:r>
                          </w:p>
                          <w:p w14:paraId="3DDE7804" w14:textId="77777777" w:rsidR="00120BEC" w:rsidRDefault="00285F46">
                            <w:pPr>
                              <w:pStyle w:val="FrameContents"/>
                              <w:jc w:val="both"/>
                              <w:rPr>
                                <w:rFonts w:ascii="Times New Roman" w:hAnsi="Times New Roman" w:cs="Times New Roman"/>
                                <w:sz w:val="24"/>
                              </w:rPr>
                            </w:pPr>
                            <w:r>
                              <w:rPr>
                                <w:rFonts w:ascii="Times New Roman" w:hAnsi="Times New Roman" w:cs="Times New Roman"/>
                                <w:sz w:val="24"/>
                              </w:rPr>
                              <w:t xml:space="preserve">         Break</w:t>
                            </w:r>
                          </w:p>
                          <w:p w14:paraId="1AAF0321" w14:textId="77777777" w:rsidR="00120BEC" w:rsidRDefault="00285F46">
                            <w:pPr>
                              <w:pStyle w:val="FrameContents"/>
                              <w:jc w:val="both"/>
                              <w:rPr>
                                <w:rFonts w:ascii="Times New Roman" w:hAnsi="Times New Roman" w:cs="Times New Roman"/>
                                <w:sz w:val="24"/>
                              </w:rPr>
                            </w:pPr>
                            <w:r>
                              <w:rPr>
                                <w:rFonts w:ascii="Times New Roman" w:hAnsi="Times New Roman" w:cs="Times New Roman"/>
                                <w:sz w:val="24"/>
                              </w:rPr>
                              <w:t xml:space="preserve">      Case (Select style from structure):</w:t>
                            </w:r>
                          </w:p>
                          <w:p w14:paraId="4717BC04" w14:textId="77777777" w:rsidR="00120BEC" w:rsidRDefault="00285F46">
                            <w:pPr>
                              <w:pStyle w:val="FrameContents"/>
                              <w:jc w:val="both"/>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 xml:space="preserve">    </w:t>
                            </w:r>
                            <w:proofErr w:type="spellStart"/>
                            <w:r>
                              <w:rPr>
                                <w:rFonts w:ascii="Times New Roman" w:hAnsi="Times New Roman" w:cs="Times New Roman"/>
                                <w:sz w:val="24"/>
                              </w:rPr>
                              <w:t>Display_all_info_about_selected_</w:t>
                            </w:r>
                            <w:proofErr w:type="gramStart"/>
                            <w:r>
                              <w:rPr>
                                <w:rFonts w:ascii="Times New Roman" w:hAnsi="Times New Roman" w:cs="Times New Roman"/>
                                <w:sz w:val="24"/>
                              </w:rPr>
                              <w:t>style</w:t>
                            </w:r>
                            <w:proofErr w:type="spellEnd"/>
                            <w:r>
                              <w:rPr>
                                <w:rFonts w:ascii="Times New Roman" w:hAnsi="Times New Roman" w:cs="Times New Roman"/>
                                <w:sz w:val="24"/>
                              </w:rPr>
                              <w:t xml:space="preserve">  Style</w:t>
                            </w:r>
                            <w:proofErr w:type="gramEnd"/>
                          </w:p>
                          <w:p w14:paraId="7494B3AD" w14:textId="77777777" w:rsidR="00120BEC" w:rsidRDefault="00285F46">
                            <w:pPr>
                              <w:pStyle w:val="FrameContents"/>
                              <w:jc w:val="both"/>
                              <w:rPr>
                                <w:rFonts w:ascii="Times New Roman" w:hAnsi="Times New Roman" w:cs="Times New Roman"/>
                                <w:sz w:val="24"/>
                              </w:rPr>
                            </w:pPr>
                            <w:r>
                              <w:rPr>
                                <w:rFonts w:ascii="Times New Roman" w:hAnsi="Times New Roman" w:cs="Times New Roman"/>
                                <w:sz w:val="24"/>
                              </w:rPr>
                              <w:t xml:space="preserve">        Break</w:t>
                            </w:r>
                          </w:p>
                          <w:p w14:paraId="07BDE5F8" w14:textId="77777777" w:rsidR="00120BEC" w:rsidRDefault="00285F46">
                            <w:pPr>
                              <w:pStyle w:val="FrameContents"/>
                              <w:jc w:val="both"/>
                              <w:rPr>
                                <w:rFonts w:ascii="Times New Roman" w:hAnsi="Times New Roman" w:cs="Times New Roman"/>
                                <w:sz w:val="24"/>
                              </w:rPr>
                            </w:pPr>
                            <w:r>
                              <w:rPr>
                                <w:rFonts w:ascii="Times New Roman" w:hAnsi="Times New Roman" w:cs="Times New Roman"/>
                                <w:sz w:val="24"/>
                              </w:rPr>
                              <w:t xml:space="preserve">      Case (Exit):</w:t>
                            </w:r>
                          </w:p>
                          <w:p w14:paraId="1B2C00C9" w14:textId="77777777" w:rsidR="00120BEC" w:rsidRDefault="00285F46">
                            <w:pPr>
                              <w:pStyle w:val="FrameContents"/>
                              <w:jc w:val="both"/>
                              <w:rPr>
                                <w:rFonts w:ascii="Times New Roman" w:hAnsi="Times New Roman" w:cs="Times New Roman"/>
                                <w:sz w:val="24"/>
                              </w:rPr>
                            </w:pPr>
                            <w:r>
                              <w:rPr>
                                <w:rFonts w:ascii="Times New Roman" w:hAnsi="Times New Roman" w:cs="Times New Roman"/>
                                <w:sz w:val="24"/>
                              </w:rPr>
                              <w:tab/>
                              <w:t>Exit = true</w:t>
                            </w:r>
                          </w:p>
                          <w:p w14:paraId="0226E083" w14:textId="77777777" w:rsidR="00120BEC" w:rsidRDefault="00285F46">
                            <w:pPr>
                              <w:pStyle w:val="FrameContents"/>
                              <w:jc w:val="both"/>
                              <w:rPr>
                                <w:rFonts w:ascii="Times New Roman" w:hAnsi="Times New Roman" w:cs="Times New Roman"/>
                                <w:sz w:val="24"/>
                              </w:rPr>
                            </w:pPr>
                            <w:r>
                              <w:rPr>
                                <w:rFonts w:ascii="Times New Roman" w:hAnsi="Times New Roman" w:cs="Times New Roman"/>
                                <w:sz w:val="24"/>
                              </w:rPr>
                              <w:t xml:space="preserve">        Break               </w:t>
                            </w:r>
                          </w:p>
                          <w:p w14:paraId="287FABA0" w14:textId="77777777" w:rsidR="00120BEC" w:rsidRDefault="00285F46">
                            <w:pPr>
                              <w:pStyle w:val="FrameContents"/>
                              <w:jc w:val="both"/>
                              <w:rPr>
                                <w:rFonts w:ascii="Times New Roman" w:hAnsi="Times New Roman" w:cs="Times New Roman"/>
                                <w:sz w:val="24"/>
                              </w:rPr>
                            </w:pPr>
                            <w:r>
                              <w:rPr>
                                <w:rFonts w:ascii="Times New Roman" w:hAnsi="Times New Roman" w:cs="Times New Roman"/>
                                <w:sz w:val="24"/>
                              </w:rPr>
                              <w:t>UNTILL Exit = true</w:t>
                            </w:r>
                          </w:p>
                          <w:p w14:paraId="44E7EF25" w14:textId="77777777" w:rsidR="00120BEC" w:rsidRDefault="00285F46">
                            <w:pPr>
                              <w:pStyle w:val="FrameContents"/>
                              <w:jc w:val="both"/>
                              <w:rPr>
                                <w:rFonts w:ascii="Times New Roman" w:hAnsi="Times New Roman" w:cs="Times New Roman"/>
                                <w:sz w:val="24"/>
                              </w:rPr>
                            </w:pPr>
                            <w:r>
                              <w:rPr>
                                <w:rFonts w:ascii="Times New Roman" w:hAnsi="Times New Roman" w:cs="Times New Roman"/>
                                <w:sz w:val="24"/>
                              </w:rPr>
                              <w:t>Stop</w:t>
                            </w:r>
                          </w:p>
                          <w:p w14:paraId="10CE3D01" w14:textId="77777777" w:rsidR="00120BEC" w:rsidRDefault="00120BEC">
                            <w:pPr>
                              <w:pStyle w:val="FrameContents"/>
                            </w:pPr>
                          </w:p>
                          <w:p w14:paraId="53070BAE" w14:textId="77777777" w:rsidR="00120BEC" w:rsidRDefault="00120BEC">
                            <w:pPr>
                              <w:pStyle w:val="FrameContents"/>
                            </w:pPr>
                          </w:p>
                          <w:p w14:paraId="5057F484" w14:textId="77777777" w:rsidR="00120BEC" w:rsidRDefault="00285F46">
                            <w:pPr>
                              <w:pStyle w:val="FrameContents"/>
                              <w:jc w:val="both"/>
                            </w:pPr>
                            <w:r>
                              <w:rPr>
                                <w:rFonts w:ascii="Times New Roman" w:hAnsi="Times New Roman" w:cs="Times New Roman"/>
                                <w:sz w:val="24"/>
                              </w:rPr>
                              <w:t xml:space="preserve">Fig. 2.6: Design algorithm </w:t>
                            </w:r>
                          </w:p>
                          <w:p w14:paraId="594C51C8" w14:textId="77777777" w:rsidR="00120BEC" w:rsidRDefault="00120BEC">
                            <w:pPr>
                              <w:pStyle w:val="FrameContents"/>
                            </w:pPr>
                          </w:p>
                        </w:txbxContent>
                      </wps:txbx>
                      <wps:bodyPr>
                        <a:noAutofit/>
                      </wps:bodyPr>
                    </wps:wsp>
                  </a:graphicData>
                </a:graphic>
              </wp:anchor>
            </w:drawing>
          </mc:Choice>
          <mc:Fallback>
            <w:pict>
              <v:rect id="shape_0" ID="Zone de texte 2" fillcolor="white" stroked="t" style="position:absolute;margin-left:-9.05pt;margin-top:35.25pt;width:466.45pt;height:354.65pt;mso-wrap-style:square;v-text-anchor:top;mso-position-horizontal:right;mso-position-horizontal-relative:margin" wp14:anchorId="1E047105">
                <v:fill o:detectmouseclick="t" type="solid" color2="black"/>
                <v:stroke color="black" weight="9360" joinstyle="round" endcap="flat"/>
                <v:textbox>
                  <w:txbxContent>
                    <w:p>
                      <w:pPr>
                        <w:pStyle w:val="FrameContents"/>
                        <w:jc w:val="both"/>
                        <w:rPr/>
                      </w:pPr>
                      <w:r>
                        <w:rPr>
                          <w:rFonts w:cs="Times New Roman" w:ascii="Times New Roman" w:hAnsi="Times New Roman"/>
                          <w:sz w:val="24"/>
                        </w:rPr>
                        <w:t>Start</w:t>
                      </w:r>
                    </w:p>
                    <w:p>
                      <w:pPr>
                        <w:pStyle w:val="FrameContents"/>
                        <w:jc w:val="both"/>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REPEAT</w:t>
                      </w:r>
                    </w:p>
                    <w:p>
                      <w:pPr>
                        <w:pStyle w:val="FrameContents"/>
                        <w:jc w:val="both"/>
                        <w:rPr>
                          <w:rFonts w:ascii="Times New Roman" w:hAnsi="Times New Roman" w:cs="Times New Roman"/>
                          <w:sz w:val="24"/>
                        </w:rPr>
                      </w:pPr>
                      <w:r>
                        <w:rPr>
                          <w:rFonts w:cs="Times New Roman" w:ascii="Times New Roman" w:hAnsi="Times New Roman"/>
                          <w:sz w:val="24"/>
                        </w:rPr>
                        <w:t>(1) Display menu    /*operation that can be performed*/</w:t>
                      </w:r>
                    </w:p>
                    <w:p>
                      <w:pPr>
                        <w:pStyle w:val="FrameContents"/>
                        <w:jc w:val="both"/>
                        <w:rPr>
                          <w:rFonts w:ascii="Times New Roman" w:hAnsi="Times New Roman" w:cs="Times New Roman"/>
                          <w:sz w:val="24"/>
                        </w:rPr>
                      </w:pPr>
                      <w:r>
                        <w:rPr>
                          <w:rFonts w:cs="Times New Roman" w:ascii="Times New Roman" w:hAnsi="Times New Roman"/>
                          <w:sz w:val="24"/>
                        </w:rPr>
                        <w:t>(3) Read selected_operation      /*operation entered by the user*/</w:t>
                      </w:r>
                    </w:p>
                    <w:p>
                      <w:pPr>
                        <w:pStyle w:val="FrameContents"/>
                        <w:jc w:val="both"/>
                        <w:rPr>
                          <w:rFonts w:ascii="Times New Roman" w:hAnsi="Times New Roman" w:cs="Times New Roman"/>
                          <w:sz w:val="24"/>
                        </w:rPr>
                      </w:pPr>
                      <w:r>
                        <w:rPr>
                          <w:rFonts w:cs="Times New Roman" w:ascii="Times New Roman" w:hAnsi="Times New Roman"/>
                          <w:sz w:val="24"/>
                        </w:rPr>
                        <w:t xml:space="preserve">(4) Switch (selected_operation)    </w:t>
                      </w:r>
                    </w:p>
                    <w:p>
                      <w:pPr>
                        <w:pStyle w:val="FrameContents"/>
                        <w:jc w:val="both"/>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Case (Add passing style):     /*add new passing style operation*/</w:t>
                      </w:r>
                    </w:p>
                    <w:p>
                      <w:pPr>
                        <w:pStyle w:val="FrameContents"/>
                        <w:jc w:val="both"/>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PSC &lt;-- Add_passing_style _PSC Style</w:t>
                      </w:r>
                    </w:p>
                    <w:p>
                      <w:pPr>
                        <w:pStyle w:val="FrameContents"/>
                        <w:jc w:val="both"/>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Break;</w:t>
                      </w:r>
                    </w:p>
                    <w:p>
                      <w:pPr>
                        <w:pStyle w:val="FrameContents"/>
                        <w:jc w:val="both"/>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Case (Remove passing style):</w:t>
                      </w:r>
                    </w:p>
                    <w:p>
                      <w:pPr>
                        <w:pStyle w:val="FrameContents"/>
                        <w:jc w:val="both"/>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Passing_style_list &lt;-- Remove_passing_style PSC Style</w:t>
                      </w:r>
                    </w:p>
                    <w:p>
                      <w:pPr>
                        <w:pStyle w:val="FrameContents"/>
                        <w:jc w:val="both"/>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Break</w:t>
                      </w:r>
                    </w:p>
                    <w:p>
                      <w:pPr>
                        <w:pStyle w:val="FrameContents"/>
                        <w:jc w:val="both"/>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Case (See all passing styles):</w:t>
                      </w:r>
                    </w:p>
                    <w:p>
                      <w:pPr>
                        <w:pStyle w:val="FrameContents"/>
                        <w:jc w:val="both"/>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Display PSC   /*display the passing style container*/</w:t>
                      </w:r>
                    </w:p>
                    <w:p>
                      <w:pPr>
                        <w:pStyle w:val="FrameContents"/>
                        <w:jc w:val="both"/>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Break</w:t>
                      </w:r>
                    </w:p>
                    <w:p>
                      <w:pPr>
                        <w:pStyle w:val="FrameContents"/>
                        <w:jc w:val="both"/>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Case (Select style from structure):</w:t>
                      </w:r>
                    </w:p>
                    <w:p>
                      <w:pPr>
                        <w:pStyle w:val="FrameContents"/>
                        <w:jc w:val="both"/>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Display_all_info_about_selected_style  Style</w:t>
                      </w:r>
                    </w:p>
                    <w:p>
                      <w:pPr>
                        <w:pStyle w:val="FrameContents"/>
                        <w:jc w:val="both"/>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Break</w:t>
                      </w:r>
                    </w:p>
                    <w:p>
                      <w:pPr>
                        <w:pStyle w:val="FrameContents"/>
                        <w:jc w:val="both"/>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Case (Exit):</w:t>
                      </w:r>
                    </w:p>
                    <w:p>
                      <w:pPr>
                        <w:pStyle w:val="FrameContents"/>
                        <w:jc w:val="both"/>
                        <w:rPr>
                          <w:rFonts w:ascii="Times New Roman" w:hAnsi="Times New Roman" w:cs="Times New Roman"/>
                          <w:sz w:val="24"/>
                        </w:rPr>
                      </w:pPr>
                      <w:r>
                        <w:rPr>
                          <w:rFonts w:cs="Times New Roman" w:ascii="Times New Roman" w:hAnsi="Times New Roman"/>
                          <w:sz w:val="24"/>
                        </w:rPr>
                        <w:tab/>
                        <w:t>Exit = true</w:t>
                      </w:r>
                    </w:p>
                    <w:p>
                      <w:pPr>
                        <w:pStyle w:val="FrameContents"/>
                        <w:jc w:val="both"/>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 xml:space="preserve">Break               </w:t>
                      </w:r>
                    </w:p>
                    <w:p>
                      <w:pPr>
                        <w:pStyle w:val="FrameContents"/>
                        <w:jc w:val="both"/>
                        <w:rPr>
                          <w:rFonts w:ascii="Times New Roman" w:hAnsi="Times New Roman" w:cs="Times New Roman"/>
                          <w:sz w:val="24"/>
                        </w:rPr>
                      </w:pPr>
                      <w:r>
                        <w:rPr>
                          <w:rFonts w:cs="Times New Roman" w:ascii="Times New Roman" w:hAnsi="Times New Roman"/>
                          <w:sz w:val="24"/>
                        </w:rPr>
                        <w:t>UNTILL</w:t>
                      </w:r>
                      <w:ins w:id="103" w:author="Unknown Author" w:date="2021-11-28T23:28:20Z">
                        <w:r>
                          <w:rPr>
                            <w:rFonts w:cs="Times New Roman" w:ascii="Times New Roman" w:hAnsi="Times New Roman"/>
                            <w:sz w:val="24"/>
                          </w:rPr>
                        </w:r>
                      </w:ins>
                      <w:r>
                        <w:rPr>
                          <w:rFonts w:cs="Times New Roman" w:ascii="Times New Roman" w:hAnsi="Times New Roman"/>
                          <w:sz w:val="24"/>
                        </w:rPr>
                        <w:t xml:space="preserve"> Exit = true</w:t>
                      </w:r>
                    </w:p>
                    <w:p>
                      <w:pPr>
                        <w:pStyle w:val="FrameContents"/>
                        <w:jc w:val="both"/>
                        <w:rPr>
                          <w:rFonts w:ascii="Times New Roman" w:hAnsi="Times New Roman" w:cs="Times New Roman"/>
                          <w:sz w:val="24"/>
                        </w:rPr>
                      </w:pPr>
                      <w:r>
                        <w:rPr>
                          <w:rFonts w:cs="Times New Roman" w:ascii="Times New Roman" w:hAnsi="Times New Roman"/>
                          <w:sz w:val="24"/>
                        </w:rPr>
                        <w:t>Stop</w:t>
                      </w:r>
                    </w:p>
                    <w:p>
                      <w:pPr>
                        <w:pStyle w:val="FrameContents"/>
                        <w:rPr/>
                      </w:pPr>
                      <w:r>
                        <w:rPr/>
                      </w:r>
                    </w:p>
                    <w:p>
                      <w:pPr>
                        <w:pStyle w:val="FrameContents"/>
                        <w:rPr/>
                      </w:pPr>
                      <w:r>
                        <w:rPr/>
                      </w:r>
                    </w:p>
                    <w:p>
                      <w:pPr>
                        <w:pStyle w:val="FrameContents"/>
                        <w:jc w:val="both"/>
                        <w:rPr/>
                      </w:pPr>
                      <w:r>
                        <w:rPr>
                          <w:rFonts w:cs="Times New Roman" w:ascii="Times New Roman" w:hAnsi="Times New Roman"/>
                          <w:sz w:val="24"/>
                        </w:rPr>
                        <w:t xml:space="preserve">Fig. 2.6: Design algorithm </w:t>
                      </w:r>
                    </w:p>
                    <w:p>
                      <w:pPr>
                        <w:pStyle w:val="FrameContents"/>
                        <w:rPr/>
                      </w:pPr>
                      <w:r>
                        <w:rPr/>
                      </w:r>
                    </w:p>
                  </w:txbxContent>
                </v:textbox>
                <w10:wrap type="square"/>
              </v:rect>
            </w:pict>
          </mc:Fallback>
        </mc:AlternateContent>
      </w:r>
      <w:r>
        <w:rPr>
          <w:rFonts w:ascii="Times New Roman" w:hAnsi="Times New Roman" w:cs="Times New Roman"/>
          <w:b/>
          <w:sz w:val="24"/>
        </w:rPr>
        <w:t xml:space="preserve">b) </w:t>
      </w:r>
      <w:del w:id="147" w:author="Unknown Author" w:date="2021-11-28T23:17:00Z">
        <w:r>
          <w:rPr>
            <w:rFonts w:ascii="Times New Roman" w:hAnsi="Times New Roman" w:cs="Times New Roman"/>
            <w:b/>
            <w:sz w:val="24"/>
          </w:rPr>
          <w:delText>Design</w:delText>
        </w:r>
      </w:del>
      <w:ins w:id="148" w:author="Unknown Author" w:date="2021-11-28T23:17:00Z">
        <w:r>
          <w:rPr>
            <w:rFonts w:ascii="Times New Roman" w:hAnsi="Times New Roman" w:cs="Times New Roman"/>
            <w:b/>
            <w:sz w:val="24"/>
          </w:rPr>
          <w:t>Main</w:t>
        </w:r>
      </w:ins>
      <w:r>
        <w:rPr>
          <w:rFonts w:ascii="Times New Roman" w:hAnsi="Times New Roman" w:cs="Times New Roman"/>
          <w:b/>
          <w:sz w:val="24"/>
        </w:rPr>
        <w:t xml:space="preserve"> algorithm</w:t>
      </w:r>
      <w:bookmarkEnd w:id="146"/>
      <w:commentRangeStart w:id="149"/>
      <w:commentRangeEnd w:id="149"/>
      <w:r>
        <w:rPr>
          <w:rFonts w:ascii="Times New Roman" w:hAnsi="Times New Roman" w:cs="Times New Roman"/>
          <w:b/>
          <w:sz w:val="24"/>
        </w:rPr>
        <w:commentReference w:id="149"/>
      </w:r>
      <w:r>
        <w:rPr>
          <w:rFonts w:ascii="Times New Roman" w:hAnsi="Times New Roman" w:cs="Times New Roman"/>
          <w:b/>
          <w:sz w:val="24"/>
        </w:rPr>
        <w:t xml:space="preserve"> </w:t>
      </w:r>
    </w:p>
    <w:p w14:paraId="0CF89225" w14:textId="77777777" w:rsidR="00120BEC" w:rsidRDefault="00120BEC">
      <w:pPr>
        <w:widowControl/>
        <w:spacing w:after="160" w:line="252" w:lineRule="auto"/>
        <w:textAlignment w:val="auto"/>
        <w:rPr>
          <w:rFonts w:ascii="Times New Roman" w:hAnsi="Times New Roman" w:cs="Times New Roman"/>
          <w:sz w:val="24"/>
          <w:szCs w:val="24"/>
        </w:rPr>
      </w:pPr>
    </w:p>
    <w:p w14:paraId="370B4852" w14:textId="77777777" w:rsidR="00120BEC" w:rsidRDefault="00120BEC">
      <w:pPr>
        <w:pStyle w:val="Standard"/>
        <w:rPr>
          <w:lang w:val="en-GB"/>
        </w:rPr>
      </w:pPr>
    </w:p>
    <w:p w14:paraId="46E23214" w14:textId="77777777" w:rsidR="00120BEC" w:rsidRDefault="00285F46">
      <w:pPr>
        <w:pStyle w:val="Standard"/>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Fig 2.6 shows </w:t>
      </w:r>
      <w:ins w:id="150" w:author="Unknown Author" w:date="2021-11-28T23:20:00Z">
        <w:r>
          <w:rPr>
            <w:rFonts w:ascii="Times New Roman" w:hAnsi="Times New Roman" w:cs="Times New Roman"/>
            <w:sz w:val="24"/>
            <w:szCs w:val="24"/>
            <w:lang w:val="en-GB"/>
          </w:rPr>
          <w:t xml:space="preserve">how </w:t>
        </w:r>
      </w:ins>
      <w:r>
        <w:rPr>
          <w:rFonts w:ascii="Times New Roman" w:hAnsi="Times New Roman" w:cs="Times New Roman"/>
          <w:sz w:val="24"/>
          <w:szCs w:val="24"/>
          <w:lang w:val="en-GB"/>
        </w:rPr>
        <w:t xml:space="preserve">the </w:t>
      </w:r>
      <w:ins w:id="151" w:author="Unknown Author" w:date="2021-11-28T23:21:00Z">
        <w:r>
          <w:rPr>
            <w:rFonts w:ascii="Times New Roman" w:hAnsi="Times New Roman" w:cs="Times New Roman"/>
            <w:sz w:val="24"/>
            <w:szCs w:val="24"/>
            <w:lang w:val="en-GB"/>
          </w:rPr>
          <w:t xml:space="preserve">main </w:t>
        </w:r>
      </w:ins>
      <w:r>
        <w:rPr>
          <w:rFonts w:ascii="Times New Roman" w:hAnsi="Times New Roman" w:cs="Times New Roman"/>
          <w:sz w:val="24"/>
          <w:szCs w:val="24"/>
          <w:lang w:val="en-GB"/>
        </w:rPr>
        <w:t xml:space="preserve">algorithm </w:t>
      </w:r>
      <w:del w:id="152" w:author="Unknown Author" w:date="2021-11-28T23:21:00Z">
        <w:r>
          <w:rPr>
            <w:rFonts w:ascii="Times New Roman" w:hAnsi="Times New Roman" w:cs="Times New Roman"/>
            <w:sz w:val="24"/>
            <w:szCs w:val="24"/>
            <w:lang w:val="en-GB"/>
          </w:rPr>
          <w:delText xml:space="preserve">on how the system </w:delText>
        </w:r>
      </w:del>
      <w:r>
        <w:rPr>
          <w:rFonts w:ascii="Times New Roman" w:hAnsi="Times New Roman" w:cs="Times New Roman"/>
          <w:sz w:val="24"/>
          <w:szCs w:val="24"/>
          <w:lang w:val="en-GB"/>
        </w:rPr>
        <w:t xml:space="preserve">for </w:t>
      </w:r>
      <w:del w:id="153" w:author="Unknown Author" w:date="2021-11-28T23:21:00Z">
        <w:r>
          <w:rPr>
            <w:rFonts w:ascii="Times New Roman" w:hAnsi="Times New Roman" w:cs="Times New Roman"/>
            <w:sz w:val="24"/>
            <w:szCs w:val="24"/>
            <w:lang w:val="en-GB"/>
          </w:rPr>
          <w:delText xml:space="preserve">developing </w:delText>
        </w:r>
      </w:del>
      <w:r>
        <w:rPr>
          <w:rFonts w:ascii="Times New Roman" w:hAnsi="Times New Roman" w:cs="Times New Roman"/>
          <w:sz w:val="24"/>
          <w:szCs w:val="24"/>
          <w:lang w:val="en-GB"/>
        </w:rPr>
        <w:t xml:space="preserve">the passing style container works. </w:t>
      </w:r>
      <w:del w:id="154" w:author="Unknown Author" w:date="2021-11-28T23:20:00Z">
        <w:r>
          <w:rPr>
            <w:rFonts w:ascii="Times New Roman" w:hAnsi="Times New Roman" w:cs="Times New Roman"/>
            <w:sz w:val="24"/>
            <w:szCs w:val="24"/>
            <w:lang w:val="en-GB"/>
          </w:rPr>
          <w:delText xml:space="preserve">There are a number of actions that could be performed on the system. </w:delText>
        </w:r>
      </w:del>
      <w:r>
        <w:rPr>
          <w:rFonts w:ascii="Times New Roman" w:hAnsi="Times New Roman" w:cs="Times New Roman"/>
          <w:sz w:val="24"/>
          <w:szCs w:val="24"/>
          <w:lang w:val="en-GB"/>
        </w:rPr>
        <w:t>As the system starts, an action menu is displayed and one gets to select an action (operation). Some of the action menu</w:t>
      </w:r>
      <w:r>
        <w:rPr>
          <w:rFonts w:ascii="Times New Roman" w:hAnsi="Times New Roman" w:cs="Times New Roman"/>
          <w:sz w:val="24"/>
          <w:szCs w:val="24"/>
          <w:lang w:val="en-GB"/>
        </w:rPr>
        <w:t xml:space="preserve"> items include:</w:t>
      </w:r>
    </w:p>
    <w:p w14:paraId="6EA7FD42" w14:textId="77777777" w:rsidR="00120BEC" w:rsidRDefault="00285F46">
      <w:pPr>
        <w:pStyle w:val="ListParagraph"/>
        <w:widowControl/>
        <w:numPr>
          <w:ilvl w:val="0"/>
          <w:numId w:val="13"/>
        </w:numPr>
        <w:spacing w:after="16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Add passing style and interpretation.</w:t>
      </w:r>
    </w:p>
    <w:p w14:paraId="3DABBE91" w14:textId="77777777" w:rsidR="00120BEC" w:rsidRDefault="00285F46">
      <w:pPr>
        <w:pStyle w:val="ListParagraph"/>
        <w:widowControl/>
        <w:numPr>
          <w:ilvl w:val="0"/>
          <w:numId w:val="26"/>
        </w:numPr>
        <w:spacing w:after="16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Remove passing style and interpretation.</w:t>
      </w:r>
    </w:p>
    <w:p w14:paraId="00BAA89B" w14:textId="77777777" w:rsidR="00120BEC" w:rsidRDefault="00120BEC">
      <w:pPr>
        <w:pStyle w:val="Standard"/>
        <w:spacing w:line="360" w:lineRule="auto"/>
        <w:jc w:val="both"/>
        <w:rPr>
          <w:rFonts w:ascii="Times New Roman" w:hAnsi="Times New Roman" w:cs="Times New Roman"/>
          <w:sz w:val="24"/>
          <w:szCs w:val="24"/>
          <w:lang w:val="en-GB"/>
        </w:rPr>
      </w:pPr>
    </w:p>
    <w:p w14:paraId="13E2F351" w14:textId="77777777" w:rsidR="00120BEC" w:rsidRDefault="00120BEC">
      <w:pPr>
        <w:pStyle w:val="Standard"/>
        <w:widowControl w:val="0"/>
        <w:spacing w:line="360" w:lineRule="auto"/>
        <w:jc w:val="both"/>
        <w:rPr>
          <w:rFonts w:ascii="Times New Roman" w:hAnsi="Times New Roman" w:cs="Times New Roman"/>
          <w:sz w:val="24"/>
          <w:szCs w:val="24"/>
          <w:lang w:val="en-GB"/>
        </w:rPr>
      </w:pPr>
    </w:p>
    <w:p w14:paraId="049D15F7" w14:textId="77777777" w:rsidR="00120BEC" w:rsidRDefault="00285F46">
      <w:pPr>
        <w:pStyle w:val="Standard"/>
        <w:widowControl w:val="0"/>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Depending on the user’s choice, a given action is carried out in the system. Except for the exit menu item (not listed above) which exits the app. Every other </w:t>
      </w:r>
      <w:r>
        <w:rPr>
          <w:rFonts w:ascii="Times New Roman" w:hAnsi="Times New Roman" w:cs="Times New Roman"/>
          <w:sz w:val="24"/>
          <w:szCs w:val="24"/>
          <w:lang w:val="en-GB"/>
        </w:rPr>
        <w:t xml:space="preserve">menu item performs the action under it and gives the user the opportunity of performing another. </w:t>
      </w:r>
      <w:hyperlink w:anchor="fig7">
        <w:r>
          <w:rPr>
            <w:rStyle w:val="Hyperlink"/>
            <w:rFonts w:ascii="Times New Roman" w:hAnsi="Times New Roman" w:cs="Times New Roman"/>
            <w:color w:val="auto"/>
            <w:sz w:val="24"/>
            <w:szCs w:val="24"/>
            <w:u w:val="none"/>
            <w:lang w:val="en-GB"/>
          </w:rPr>
          <w:t>[</w:t>
        </w:r>
        <w:commentRangeStart w:id="155"/>
        <w:commentRangeEnd w:id="155"/>
        <w:r>
          <w:rPr>
            <w:rStyle w:val="Hyperlink"/>
            <w:rFonts w:ascii="Times New Roman" w:hAnsi="Times New Roman" w:cs="Times New Roman"/>
            <w:color w:val="auto"/>
            <w:sz w:val="24"/>
            <w:szCs w:val="24"/>
            <w:u w:val="none"/>
            <w:lang w:val="en-GB"/>
          </w:rPr>
          <w:commentReference w:id="155"/>
        </w:r>
        <w:r>
          <w:rPr>
            <w:rStyle w:val="Hyperlink"/>
            <w:rFonts w:ascii="Times New Roman" w:hAnsi="Times New Roman" w:cs="Times New Roman"/>
            <w:color w:val="auto"/>
            <w:sz w:val="24"/>
            <w:szCs w:val="24"/>
            <w:u w:val="none"/>
            <w:lang w:val="en-GB"/>
          </w:rPr>
          <w:t>Figure 2.7]</w:t>
        </w:r>
      </w:hyperlink>
      <w:r>
        <w:rPr>
          <w:rFonts w:ascii="Times New Roman" w:hAnsi="Times New Roman" w:cs="Times New Roman"/>
          <w:sz w:val="24"/>
          <w:szCs w:val="24"/>
          <w:lang w:val="en-GB"/>
        </w:rPr>
        <w:t xml:space="preserve"> </w:t>
      </w:r>
      <w:del w:id="156" w:author="Unknown Author" w:date="2021-11-28T23:24:00Z">
        <w:r>
          <w:rPr>
            <w:rFonts w:ascii="Times New Roman" w:hAnsi="Times New Roman" w:cs="Times New Roman"/>
            <w:sz w:val="24"/>
            <w:szCs w:val="24"/>
            <w:lang w:val="en-GB"/>
          </w:rPr>
          <w:delText xml:space="preserve">and </w:delText>
        </w:r>
      </w:del>
      <w:r>
        <w:fldChar w:fldCharType="begin"/>
      </w:r>
      <w:r>
        <w:instrText xml:space="preserve"> HYPERLINK \l "appendix1" \h </w:instrText>
      </w:r>
      <w:r>
        <w:fldChar w:fldCharType="separate"/>
      </w:r>
      <w:del w:id="157" w:author="Unknown Author" w:date="2021-11-28T23:24:00Z">
        <w:r>
          <w:rPr>
            <w:rStyle w:val="Hyperlink"/>
            <w:rFonts w:ascii="Times New Roman" w:hAnsi="Times New Roman" w:cs="Times New Roman"/>
            <w:color w:val="auto"/>
            <w:sz w:val="24"/>
            <w:szCs w:val="24"/>
            <w:u w:val="none"/>
            <w:lang w:val="en-GB"/>
          </w:rPr>
          <w:delText>[Appendix 1]</w:delText>
        </w:r>
      </w:del>
      <w:commentRangeStart w:id="158"/>
      <w:commentRangeEnd w:id="158"/>
      <w:r>
        <w:rPr>
          <w:rStyle w:val="Hyperlink"/>
          <w:rFonts w:ascii="Times New Roman" w:hAnsi="Times New Roman" w:cs="Times New Roman"/>
          <w:color w:val="auto"/>
          <w:sz w:val="24"/>
          <w:szCs w:val="24"/>
          <w:u w:val="none"/>
          <w:lang w:val="en-GB"/>
        </w:rPr>
        <w:commentReference w:id="158"/>
      </w:r>
      <w:r>
        <w:rPr>
          <w:rStyle w:val="Hyperlink"/>
          <w:rFonts w:ascii="Times New Roman" w:hAnsi="Times New Roman" w:cs="Times New Roman"/>
          <w:color w:val="auto"/>
          <w:sz w:val="24"/>
          <w:szCs w:val="24"/>
          <w:u w:val="none"/>
          <w:lang w:val="en-GB"/>
        </w:rPr>
        <w:fldChar w:fldCharType="end"/>
      </w:r>
      <w:r>
        <w:rPr>
          <w:rFonts w:ascii="Times New Roman" w:hAnsi="Times New Roman" w:cs="Times New Roman"/>
          <w:sz w:val="24"/>
          <w:szCs w:val="24"/>
          <w:lang w:val="en-GB"/>
        </w:rPr>
        <w:t xml:space="preserve"> reveal</w:t>
      </w:r>
      <w:ins w:id="159" w:author="Unknown Author" w:date="2021-11-28T23:24:00Z">
        <w:r>
          <w:rPr>
            <w:rFonts w:ascii="Times New Roman" w:hAnsi="Times New Roman" w:cs="Times New Roman"/>
            <w:sz w:val="24"/>
            <w:szCs w:val="24"/>
            <w:lang w:val="en-GB"/>
          </w:rPr>
          <w:t>s</w:t>
        </w:r>
      </w:ins>
      <w:r>
        <w:rPr>
          <w:rFonts w:ascii="Times New Roman" w:hAnsi="Times New Roman" w:cs="Times New Roman"/>
          <w:sz w:val="24"/>
          <w:szCs w:val="24"/>
          <w:lang w:val="en-GB"/>
        </w:rPr>
        <w:t xml:space="preserve"> some critical tasks carried out in the system, notably</w:t>
      </w:r>
      <w:del w:id="160" w:author="Unknown Author" w:date="2021-11-28T23:24:00Z">
        <w:r>
          <w:rPr>
            <w:rFonts w:ascii="Times New Roman" w:hAnsi="Times New Roman" w:cs="Times New Roman"/>
            <w:sz w:val="24"/>
            <w:szCs w:val="24"/>
            <w:lang w:val="en-GB"/>
          </w:rPr>
          <w:delText>,</w:delText>
        </w:r>
      </w:del>
      <w:r>
        <w:rPr>
          <w:rFonts w:ascii="Times New Roman" w:hAnsi="Times New Roman" w:cs="Times New Roman"/>
          <w:sz w:val="24"/>
          <w:szCs w:val="24"/>
          <w:lang w:val="en-GB"/>
        </w:rPr>
        <w:t xml:space="preserve"> </w:t>
      </w:r>
      <w:ins w:id="161" w:author="Unknown Author" w:date="2021-11-28T23:24:00Z">
        <w:r>
          <w:rPr>
            <w:rFonts w:ascii="Times New Roman" w:hAnsi="Times New Roman" w:cs="Times New Roman"/>
            <w:sz w:val="24"/>
            <w:szCs w:val="24"/>
            <w:lang w:val="en-GB"/>
          </w:rPr>
          <w:t xml:space="preserve">the </w:t>
        </w:r>
      </w:ins>
      <w:r>
        <w:rPr>
          <w:rFonts w:ascii="Times New Roman" w:hAnsi="Times New Roman" w:cs="Times New Roman"/>
          <w:sz w:val="24"/>
          <w:szCs w:val="24"/>
          <w:lang w:val="en-GB"/>
        </w:rPr>
        <w:t xml:space="preserve">adding </w:t>
      </w:r>
      <w:ins w:id="162" w:author="Unknown Author" w:date="2021-11-28T23:24:00Z">
        <w:r>
          <w:rPr>
            <w:rFonts w:ascii="Times New Roman" w:hAnsi="Times New Roman" w:cs="Times New Roman"/>
            <w:sz w:val="24"/>
            <w:szCs w:val="24"/>
            <w:lang w:val="en-GB"/>
          </w:rPr>
          <w:t xml:space="preserve">of </w:t>
        </w:r>
      </w:ins>
      <w:r>
        <w:rPr>
          <w:rFonts w:ascii="Times New Roman" w:hAnsi="Times New Roman" w:cs="Times New Roman"/>
          <w:sz w:val="24"/>
          <w:szCs w:val="24"/>
          <w:lang w:val="en-GB"/>
        </w:rPr>
        <w:t xml:space="preserve">new passing styles </w:t>
      </w:r>
      <w:del w:id="163" w:author="Unknown Author" w:date="2021-11-28T23:24:00Z">
        <w:r>
          <w:rPr>
            <w:rFonts w:ascii="Times New Roman" w:hAnsi="Times New Roman" w:cs="Times New Roman"/>
            <w:sz w:val="24"/>
            <w:szCs w:val="24"/>
            <w:lang w:val="en-GB"/>
          </w:rPr>
          <w:delText xml:space="preserve">and </w:delText>
        </w:r>
      </w:del>
      <w:del w:id="164" w:author="Unknown Author" w:date="2021-11-28T23:23:00Z">
        <w:r>
          <w:rPr>
            <w:rFonts w:ascii="Times New Roman" w:hAnsi="Times New Roman" w:cs="Times New Roman"/>
            <w:sz w:val="24"/>
            <w:szCs w:val="24"/>
            <w:lang w:val="en-GB"/>
          </w:rPr>
          <w:delText>r</w:delText>
        </w:r>
      </w:del>
      <w:ins w:id="165" w:author="Unknown Author" w:date="2021-11-28T23:23:00Z">
        <w:r>
          <w:rPr>
            <w:rFonts w:ascii="Times New Roman" w:hAnsi="Times New Roman" w:cs="Times New Roman"/>
            <w:sz w:val="24"/>
            <w:szCs w:val="24"/>
            <w:lang w:val="en-GB"/>
          </w:rPr>
          <w:t>R</w:t>
        </w:r>
      </w:ins>
      <w:r>
        <w:rPr>
          <w:rFonts w:ascii="Times New Roman" w:hAnsi="Times New Roman" w:cs="Times New Roman"/>
          <w:sz w:val="24"/>
          <w:szCs w:val="24"/>
          <w:lang w:val="en-GB"/>
        </w:rPr>
        <w:t>emoving</w:t>
      </w:r>
      <w:ins w:id="166" w:author="Unknown Author" w:date="2021-11-28T23:25:00Z">
        <w:r>
          <w:rPr>
            <w:rFonts w:ascii="Times New Roman" w:hAnsi="Times New Roman" w:cs="Times New Roman"/>
            <w:sz w:val="24"/>
            <w:szCs w:val="24"/>
            <w:lang w:val="en-GB"/>
          </w:rPr>
          <w:t xml:space="preserve"> of</w:t>
        </w:r>
      </w:ins>
      <w:r>
        <w:rPr>
          <w:rFonts w:ascii="Times New Roman" w:hAnsi="Times New Roman" w:cs="Times New Roman"/>
          <w:sz w:val="24"/>
          <w:szCs w:val="24"/>
          <w:lang w:val="en-GB"/>
        </w:rPr>
        <w:t xml:space="preserve"> passing styles </w:t>
      </w:r>
      <w:ins w:id="167" w:author="Unknown Author" w:date="2021-11-28T23:23:00Z">
        <w:r>
          <w:rPr>
            <w:rFonts w:ascii="Times New Roman" w:hAnsi="Times New Roman" w:cs="Times New Roman"/>
            <w:sz w:val="24"/>
            <w:szCs w:val="24"/>
            <w:lang w:val="en-GB"/>
          </w:rPr>
          <w:t>is given in Appendix 1</w:t>
        </w:r>
      </w:ins>
      <w:del w:id="168" w:author="Unknown Author" w:date="2021-11-28T23:23:00Z">
        <w:r>
          <w:rPr>
            <w:rFonts w:ascii="Times New Roman" w:hAnsi="Times New Roman" w:cs="Times New Roman"/>
            <w:sz w:val="24"/>
            <w:szCs w:val="24"/>
            <w:lang w:val="en-GB"/>
          </w:rPr>
          <w:delText>respectively</w:delText>
        </w:r>
      </w:del>
      <w:r>
        <w:rPr>
          <w:rFonts w:ascii="Times New Roman" w:hAnsi="Times New Roman" w:cs="Times New Roman"/>
          <w:sz w:val="24"/>
          <w:szCs w:val="24"/>
          <w:lang w:val="en-GB"/>
        </w:rPr>
        <w:t>.</w:t>
      </w:r>
    </w:p>
    <w:p w14:paraId="196051CD" w14:textId="77777777" w:rsidR="00120BEC" w:rsidRDefault="00285F46">
      <w:pPr>
        <w:widowControl/>
        <w:spacing w:after="160" w:line="252" w:lineRule="auto"/>
        <w:textAlignment w:val="auto"/>
        <w:rPr>
          <w:rFonts w:ascii="Times New Roman" w:hAnsi="Times New Roman"/>
          <w:b/>
        </w:rPr>
      </w:pPr>
      <w:r>
        <w:rPr>
          <w:noProof/>
        </w:rPr>
        <mc:AlternateContent>
          <mc:Choice Requires="wps">
            <w:drawing>
              <wp:anchor distT="0" distB="0" distL="114300" distR="114300" simplePos="0" relativeHeight="19" behindDoc="0" locked="0" layoutInCell="0" allowOverlap="1" wp14:anchorId="347DA049" wp14:editId="527AEDBB">
                <wp:simplePos x="0" y="0"/>
                <wp:positionH relativeFrom="margin">
                  <wp:align>right</wp:align>
                </wp:positionH>
                <wp:positionV relativeFrom="paragraph">
                  <wp:posOffset>260350</wp:posOffset>
                </wp:positionV>
                <wp:extent cx="5915660" cy="5572760"/>
                <wp:effectExtent l="0" t="0" r="28575" b="28575"/>
                <wp:wrapSquare wrapText="bothSides"/>
                <wp:docPr id="24" name="Zone de texte 2"/>
                <wp:cNvGraphicFramePr/>
                <a:graphic xmlns:a="http://schemas.openxmlformats.org/drawingml/2006/main">
                  <a:graphicData uri="http://schemas.microsoft.com/office/word/2010/wordprocessingShape">
                    <wps:wsp>
                      <wps:cNvSpPr/>
                      <wps:spPr>
                        <a:xfrm>
                          <a:off x="0" y="0"/>
                          <a:ext cx="5915160" cy="5572080"/>
                        </a:xfrm>
                        <a:prstGeom prst="rect">
                          <a:avLst/>
                        </a:prstGeom>
                        <a:solidFill>
                          <a:srgbClr val="FFFFFF"/>
                        </a:solidFill>
                        <a:ln w="9528">
                          <a:solidFill>
                            <a:srgbClr val="000000"/>
                          </a:solidFill>
                          <a:round/>
                        </a:ln>
                      </wps:spPr>
                      <wps:style>
                        <a:lnRef idx="0">
                          <a:scrgbClr r="0" g="0" b="0"/>
                        </a:lnRef>
                        <a:fillRef idx="0">
                          <a:scrgbClr r="0" g="0" b="0"/>
                        </a:fillRef>
                        <a:effectRef idx="0">
                          <a:scrgbClr r="0" g="0" b="0"/>
                        </a:effectRef>
                        <a:fontRef idx="minor"/>
                      </wps:style>
                      <wps:txbx>
                        <w:txbxContent>
                          <w:p w14:paraId="37B566C4" w14:textId="77777777" w:rsidR="00120BEC" w:rsidRDefault="00285F46">
                            <w:pPr>
                              <w:pStyle w:val="FrameContents"/>
                              <w:jc w:val="both"/>
                            </w:pPr>
                            <w:r>
                              <w:rPr>
                                <w:rFonts w:ascii="Times New Roman" w:hAnsi="Times New Roman" w:cs="Times New Roman"/>
                                <w:sz w:val="24"/>
                                <w:szCs w:val="24"/>
                              </w:rPr>
                              <w:t>(1) Start</w:t>
                            </w:r>
                          </w:p>
                          <w:p w14:paraId="45345102" w14:textId="77777777" w:rsidR="00120BEC" w:rsidRDefault="00285F46">
                            <w:pPr>
                              <w:pStyle w:val="FrameContents"/>
                              <w:jc w:val="both"/>
                              <w:rPr>
                                <w:rFonts w:ascii="Times New Roman" w:hAnsi="Times New Roman" w:cs="Times New Roman"/>
                                <w:sz w:val="24"/>
                                <w:szCs w:val="24"/>
                              </w:rPr>
                            </w:pPr>
                            <w:r>
                              <w:rPr>
                                <w:rFonts w:ascii="Times New Roman" w:hAnsi="Times New Roman" w:cs="Times New Roman"/>
                                <w:sz w:val="24"/>
                                <w:szCs w:val="24"/>
                              </w:rPr>
                              <w:t>(2) entity = [a], context = [a], evaluation = [a], typing = [</w:t>
                            </w:r>
                            <w:proofErr w:type="gramStart"/>
                            <w:r>
                              <w:rPr>
                                <w:rFonts w:ascii="Times New Roman" w:hAnsi="Times New Roman" w:cs="Times New Roman"/>
                                <w:sz w:val="24"/>
                                <w:szCs w:val="24"/>
                              </w:rPr>
                              <w:t>a]  /</w:t>
                            </w:r>
                            <w:proofErr w:type="gramEnd"/>
                            <w:r>
                              <w:rPr>
                                <w:rFonts w:ascii="Times New Roman" w:hAnsi="Times New Roman" w:cs="Times New Roman"/>
                                <w:sz w:val="24"/>
                                <w:szCs w:val="24"/>
                              </w:rPr>
                              <w:t xml:space="preserve">* 'a' = </w:t>
                            </w:r>
                            <w:r>
                              <w:rPr>
                                <w:rFonts w:ascii="Times New Roman" w:hAnsi="Times New Roman" w:cs="Times New Roman"/>
                                <w:sz w:val="24"/>
                                <w:szCs w:val="24"/>
                              </w:rPr>
                              <w:t>initial value for factors*/</w:t>
                            </w:r>
                          </w:p>
                          <w:p w14:paraId="03149179" w14:textId="77777777" w:rsidR="00120BEC" w:rsidRDefault="00285F46">
                            <w:pPr>
                              <w:pStyle w:val="FrameContents"/>
                              <w:jc w:val="both"/>
                              <w:rPr>
                                <w:rFonts w:ascii="Times New Roman" w:hAnsi="Times New Roman" w:cs="Times New Roman"/>
                                <w:sz w:val="24"/>
                                <w:szCs w:val="24"/>
                              </w:rPr>
                            </w:pPr>
                            <w:r>
                              <w:rPr>
                                <w:rFonts w:ascii="Times New Roman" w:hAnsi="Times New Roman" w:cs="Times New Roman"/>
                                <w:sz w:val="24"/>
                                <w:szCs w:val="24"/>
                              </w:rPr>
                              <w:t>REPEAT</w:t>
                            </w:r>
                          </w:p>
                          <w:p w14:paraId="471D76F8" w14:textId="77777777" w:rsidR="00120BEC" w:rsidRDefault="00285F46">
                            <w:pPr>
                              <w:pStyle w:val="FrameContents"/>
                              <w:jc w:val="both"/>
                              <w:rPr>
                                <w:rFonts w:ascii="Times New Roman" w:hAnsi="Times New Roman" w:cs="Times New Roman"/>
                                <w:sz w:val="24"/>
                                <w:szCs w:val="24"/>
                              </w:rPr>
                            </w:pPr>
                            <w:r>
                              <w:rPr>
                                <w:rFonts w:ascii="Times New Roman" w:hAnsi="Times New Roman" w:cs="Times New Roman"/>
                                <w:sz w:val="24"/>
                                <w:szCs w:val="24"/>
                              </w:rPr>
                              <w:t>(3) Display factors   /*factors known to effect parameter passing*/</w:t>
                            </w:r>
                          </w:p>
                          <w:p w14:paraId="5069E1C9" w14:textId="77777777" w:rsidR="00120BEC" w:rsidRDefault="00285F46">
                            <w:pPr>
                              <w:pStyle w:val="FrameContents"/>
                              <w:jc w:val="both"/>
                              <w:rPr>
                                <w:rFonts w:ascii="Times New Roman" w:hAnsi="Times New Roman" w:cs="Times New Roman"/>
                                <w:sz w:val="24"/>
                                <w:szCs w:val="24"/>
                              </w:rPr>
                            </w:pPr>
                            <w:r>
                              <w:rPr>
                                <w:rFonts w:ascii="Times New Roman" w:hAnsi="Times New Roman" w:cs="Times New Roman"/>
                                <w:sz w:val="24"/>
                                <w:szCs w:val="24"/>
                              </w:rPr>
                              <w:t>(4) Read selected factor   /*factor entered by the user*/</w:t>
                            </w:r>
                          </w:p>
                          <w:p w14:paraId="0907B6C3" w14:textId="77777777" w:rsidR="00120BEC" w:rsidRDefault="00285F46">
                            <w:pPr>
                              <w:pStyle w:val="FrameContents"/>
                              <w:jc w:val="both"/>
                              <w:rPr>
                                <w:rFonts w:ascii="Times New Roman" w:hAnsi="Times New Roman" w:cs="Times New Roman"/>
                                <w:sz w:val="24"/>
                                <w:szCs w:val="24"/>
                              </w:rPr>
                            </w:pPr>
                            <w:r>
                              <w:rPr>
                                <w:rFonts w:ascii="Times New Roman" w:hAnsi="Times New Roman" w:cs="Times New Roman"/>
                                <w:sz w:val="24"/>
                                <w:szCs w:val="24"/>
                              </w:rPr>
                              <w:t xml:space="preserve">(5) Read Number N          /*number N to initialize selected factor*/  </w:t>
                            </w:r>
                          </w:p>
                          <w:p w14:paraId="07FB090C" w14:textId="77777777" w:rsidR="00120BEC" w:rsidRDefault="00285F46">
                            <w:pPr>
                              <w:pStyle w:val="FrameContents"/>
                              <w:jc w:val="both"/>
                              <w:rPr>
                                <w:rFonts w:ascii="Times New Roman" w:hAnsi="Times New Roman" w:cs="Times New Roman"/>
                                <w:sz w:val="24"/>
                                <w:szCs w:val="24"/>
                              </w:rPr>
                            </w:pPr>
                            <w:r>
                              <w:rPr>
                                <w:rFonts w:ascii="Times New Roman" w:hAnsi="Times New Roman" w:cs="Times New Roman"/>
                                <w:sz w:val="24"/>
                                <w:szCs w:val="24"/>
                              </w:rPr>
                              <w:t>(6) Switch (</w:t>
                            </w:r>
                            <w:proofErr w:type="spellStart"/>
                            <w:r>
                              <w:rPr>
                                <w:rFonts w:ascii="Times New Roman" w:hAnsi="Times New Roman" w:cs="Times New Roman"/>
                                <w:sz w:val="24"/>
                                <w:szCs w:val="24"/>
                              </w:rPr>
                              <w:t>selected_fa</w:t>
                            </w:r>
                            <w:r>
                              <w:rPr>
                                <w:rFonts w:ascii="Times New Roman" w:hAnsi="Times New Roman" w:cs="Times New Roman"/>
                                <w:sz w:val="24"/>
                                <w:szCs w:val="24"/>
                              </w:rPr>
                              <w:t>ctor</w:t>
                            </w:r>
                            <w:proofErr w:type="spellEnd"/>
                            <w:r>
                              <w:rPr>
                                <w:rFonts w:ascii="Times New Roman" w:hAnsi="Times New Roman" w:cs="Times New Roman"/>
                                <w:sz w:val="24"/>
                                <w:szCs w:val="24"/>
                              </w:rPr>
                              <w:t xml:space="preserve">)    </w:t>
                            </w:r>
                          </w:p>
                          <w:p w14:paraId="4496B94C" w14:textId="77777777" w:rsidR="00120BEC" w:rsidRDefault="00285F46">
                            <w:pPr>
                              <w:pStyle w:val="FrameContents"/>
                              <w:jc w:val="both"/>
                              <w:rPr>
                                <w:rFonts w:ascii="Times New Roman" w:hAnsi="Times New Roman" w:cs="Times New Roman"/>
                                <w:sz w:val="24"/>
                                <w:szCs w:val="24"/>
                              </w:rPr>
                            </w:pPr>
                            <w:r>
                              <w:rPr>
                                <w:rFonts w:ascii="Times New Roman" w:hAnsi="Times New Roman" w:cs="Times New Roman"/>
                                <w:sz w:val="24"/>
                                <w:szCs w:val="24"/>
                              </w:rPr>
                              <w:t xml:space="preserve">     Case (entity): </w:t>
                            </w:r>
                          </w:p>
                          <w:p w14:paraId="654F6B54" w14:textId="77777777" w:rsidR="00120BEC" w:rsidRDefault="00285F46">
                            <w:pPr>
                              <w:pStyle w:val="FrameContents"/>
                              <w:jc w:val="both"/>
                              <w:rPr>
                                <w:rFonts w:ascii="Times New Roman" w:hAnsi="Times New Roman" w:cs="Times New Roman"/>
                                <w:sz w:val="24"/>
                                <w:szCs w:val="24"/>
                              </w:rPr>
                            </w:pPr>
                            <w:r>
                              <w:rPr>
                                <w:rFonts w:ascii="Times New Roman" w:hAnsi="Times New Roman" w:cs="Times New Roman"/>
                                <w:sz w:val="24"/>
                                <w:szCs w:val="24"/>
                              </w:rPr>
                              <w:t xml:space="preserve">     entity &lt;-- </w:t>
                            </w:r>
                            <w:proofErr w:type="spellStart"/>
                            <w:r>
                              <w:rPr>
                                <w:rFonts w:ascii="Times New Roman" w:hAnsi="Times New Roman" w:cs="Times New Roman"/>
                                <w:sz w:val="24"/>
                                <w:szCs w:val="24"/>
                              </w:rPr>
                              <w:t>add_to_list</w:t>
                            </w:r>
                            <w:proofErr w:type="spellEnd"/>
                            <w:r>
                              <w:rPr>
                                <w:rFonts w:ascii="Times New Roman" w:hAnsi="Times New Roman" w:cs="Times New Roman"/>
                                <w:sz w:val="24"/>
                                <w:szCs w:val="24"/>
                              </w:rPr>
                              <w:t xml:space="preserve"> entity N /*adding N to list that holds values for selected factor (entity in this </w:t>
                            </w:r>
                            <w:proofErr w:type="gramStart"/>
                            <w:r>
                              <w:rPr>
                                <w:rFonts w:ascii="Times New Roman" w:hAnsi="Times New Roman" w:cs="Times New Roman"/>
                                <w:sz w:val="24"/>
                                <w:szCs w:val="24"/>
                              </w:rPr>
                              <w:t>case)*</w:t>
                            </w:r>
                            <w:proofErr w:type="gramEnd"/>
                            <w:r>
                              <w:rPr>
                                <w:rFonts w:ascii="Times New Roman" w:hAnsi="Times New Roman" w:cs="Times New Roman"/>
                                <w:sz w:val="24"/>
                                <w:szCs w:val="24"/>
                              </w:rPr>
                              <w:t>/</w:t>
                            </w:r>
                          </w:p>
                          <w:p w14:paraId="32D563BC" w14:textId="77777777" w:rsidR="00120BEC" w:rsidRDefault="00285F46">
                            <w:pPr>
                              <w:pStyle w:val="FrameContents"/>
                              <w:jc w:val="both"/>
                              <w:rPr>
                                <w:rFonts w:ascii="Times New Roman" w:hAnsi="Times New Roman" w:cs="Times New Roman"/>
                                <w:sz w:val="24"/>
                                <w:szCs w:val="24"/>
                              </w:rPr>
                            </w:pPr>
                            <w:r>
                              <w:rPr>
                                <w:rFonts w:ascii="Times New Roman" w:hAnsi="Times New Roman" w:cs="Times New Roman"/>
                                <w:sz w:val="24"/>
                                <w:szCs w:val="24"/>
                              </w:rPr>
                              <w:tab/>
                              <w:t xml:space="preserve">Break     </w:t>
                            </w:r>
                          </w:p>
                          <w:p w14:paraId="3F60048E" w14:textId="77777777" w:rsidR="00120BEC" w:rsidRDefault="00285F46">
                            <w:pPr>
                              <w:pStyle w:val="FrameContents"/>
                              <w:jc w:val="both"/>
                              <w:rPr>
                                <w:rFonts w:ascii="Times New Roman" w:hAnsi="Times New Roman" w:cs="Times New Roman"/>
                                <w:sz w:val="24"/>
                                <w:szCs w:val="24"/>
                              </w:rPr>
                            </w:pPr>
                            <w:r>
                              <w:rPr>
                                <w:rFonts w:ascii="Times New Roman" w:hAnsi="Times New Roman" w:cs="Times New Roman"/>
                                <w:sz w:val="24"/>
                                <w:szCs w:val="24"/>
                              </w:rPr>
                              <w:t xml:space="preserve">        Case (evaluation): </w:t>
                            </w:r>
                          </w:p>
                          <w:p w14:paraId="619B8C95" w14:textId="77777777" w:rsidR="00120BEC" w:rsidRDefault="00285F46">
                            <w:pPr>
                              <w:pStyle w:val="FrameContents"/>
                              <w:jc w:val="both"/>
                              <w:rPr>
                                <w:rFonts w:ascii="Times New Roman" w:hAnsi="Times New Roman" w:cs="Times New Roman"/>
                                <w:sz w:val="24"/>
                                <w:szCs w:val="24"/>
                              </w:rPr>
                            </w:pPr>
                            <w:r>
                              <w:rPr>
                                <w:rFonts w:ascii="Times New Roman" w:hAnsi="Times New Roman" w:cs="Times New Roman"/>
                                <w:sz w:val="24"/>
                                <w:szCs w:val="24"/>
                              </w:rPr>
                              <w:t xml:space="preserve">        evaluation &lt;</w:t>
                            </w:r>
                            <w:proofErr w:type="gramStart"/>
                            <w:r>
                              <w:rPr>
                                <w:rFonts w:ascii="Times New Roman" w:hAnsi="Times New Roman" w:cs="Times New Roman"/>
                                <w:sz w:val="24"/>
                                <w:szCs w:val="24"/>
                              </w:rPr>
                              <w:t xml:space="preserve">--  </w:t>
                            </w:r>
                            <w:proofErr w:type="spellStart"/>
                            <w:r>
                              <w:rPr>
                                <w:rFonts w:ascii="Times New Roman" w:hAnsi="Times New Roman" w:cs="Times New Roman"/>
                                <w:sz w:val="24"/>
                                <w:szCs w:val="24"/>
                              </w:rPr>
                              <w:t>add</w:t>
                            </w:r>
                            <w:proofErr w:type="gramEnd"/>
                            <w:r>
                              <w:rPr>
                                <w:rFonts w:ascii="Times New Roman" w:hAnsi="Times New Roman" w:cs="Times New Roman"/>
                                <w:sz w:val="24"/>
                                <w:szCs w:val="24"/>
                              </w:rPr>
                              <w:t>_to_list</w:t>
                            </w:r>
                            <w:proofErr w:type="spellEnd"/>
                            <w:r>
                              <w:rPr>
                                <w:rFonts w:ascii="Times New Roman" w:hAnsi="Times New Roman" w:cs="Times New Roman"/>
                                <w:sz w:val="24"/>
                                <w:szCs w:val="24"/>
                              </w:rPr>
                              <w:t xml:space="preserve">  evaluation  N</w:t>
                            </w:r>
                          </w:p>
                          <w:p w14:paraId="276D1788" w14:textId="77777777" w:rsidR="00120BEC" w:rsidRDefault="00285F46">
                            <w:pPr>
                              <w:pStyle w:val="FrameContents"/>
                              <w:jc w:val="both"/>
                              <w:rPr>
                                <w:rFonts w:ascii="Times New Roman" w:hAnsi="Times New Roman" w:cs="Times New Roman"/>
                                <w:sz w:val="24"/>
                                <w:szCs w:val="24"/>
                              </w:rPr>
                            </w:pPr>
                            <w:r>
                              <w:rPr>
                                <w:rFonts w:ascii="Times New Roman" w:hAnsi="Times New Roman" w:cs="Times New Roman"/>
                                <w:sz w:val="24"/>
                                <w:szCs w:val="24"/>
                              </w:rPr>
                              <w:tab/>
                              <w:t>Break</w:t>
                            </w:r>
                          </w:p>
                          <w:p w14:paraId="1F2C895C" w14:textId="77777777" w:rsidR="00120BEC" w:rsidRDefault="00285F46">
                            <w:pPr>
                              <w:pStyle w:val="FrameContents"/>
                              <w:jc w:val="both"/>
                              <w:rPr>
                                <w:rFonts w:ascii="Times New Roman" w:hAnsi="Times New Roman" w:cs="Times New Roman"/>
                                <w:sz w:val="24"/>
                                <w:szCs w:val="24"/>
                              </w:rPr>
                            </w:pPr>
                            <w:r>
                              <w:rPr>
                                <w:rFonts w:ascii="Times New Roman" w:hAnsi="Times New Roman" w:cs="Times New Roman"/>
                                <w:sz w:val="24"/>
                                <w:szCs w:val="24"/>
                              </w:rPr>
                              <w:t xml:space="preserve">        C</w:t>
                            </w:r>
                            <w:r>
                              <w:rPr>
                                <w:rFonts w:ascii="Times New Roman" w:hAnsi="Times New Roman" w:cs="Times New Roman"/>
                                <w:sz w:val="24"/>
                                <w:szCs w:val="24"/>
                              </w:rPr>
                              <w:t xml:space="preserve">ase (context):     </w:t>
                            </w:r>
                          </w:p>
                          <w:p w14:paraId="0A9E56CE" w14:textId="77777777" w:rsidR="00120BEC" w:rsidRDefault="00285F46">
                            <w:pPr>
                              <w:pStyle w:val="FrameContents"/>
                              <w:jc w:val="both"/>
                              <w:rPr>
                                <w:rFonts w:ascii="Times New Roman" w:hAnsi="Times New Roman" w:cs="Times New Roman"/>
                                <w:sz w:val="24"/>
                                <w:szCs w:val="24"/>
                              </w:rPr>
                            </w:pPr>
                            <w:r>
                              <w:rPr>
                                <w:rFonts w:ascii="Times New Roman" w:hAnsi="Times New Roman" w:cs="Times New Roman"/>
                                <w:sz w:val="24"/>
                                <w:szCs w:val="24"/>
                              </w:rPr>
                              <w:t xml:space="preserve">        context &lt;</w:t>
                            </w:r>
                            <w:proofErr w:type="gramStart"/>
                            <w:r>
                              <w:rPr>
                                <w:rFonts w:ascii="Times New Roman" w:hAnsi="Times New Roman" w:cs="Times New Roman"/>
                                <w:sz w:val="24"/>
                                <w:szCs w:val="24"/>
                              </w:rPr>
                              <w:t xml:space="preserve">--  </w:t>
                            </w:r>
                            <w:proofErr w:type="spellStart"/>
                            <w:r>
                              <w:rPr>
                                <w:rFonts w:ascii="Times New Roman" w:hAnsi="Times New Roman" w:cs="Times New Roman"/>
                                <w:sz w:val="24"/>
                                <w:szCs w:val="24"/>
                              </w:rPr>
                              <w:t>add</w:t>
                            </w:r>
                            <w:proofErr w:type="gramEnd"/>
                            <w:r>
                              <w:rPr>
                                <w:rFonts w:ascii="Times New Roman" w:hAnsi="Times New Roman" w:cs="Times New Roman"/>
                                <w:sz w:val="24"/>
                                <w:szCs w:val="24"/>
                              </w:rPr>
                              <w:t>_to_list</w:t>
                            </w:r>
                            <w:proofErr w:type="spellEnd"/>
                            <w:r>
                              <w:rPr>
                                <w:rFonts w:ascii="Times New Roman" w:hAnsi="Times New Roman" w:cs="Times New Roman"/>
                                <w:sz w:val="24"/>
                                <w:szCs w:val="24"/>
                              </w:rPr>
                              <w:t xml:space="preserve"> context N</w:t>
                            </w:r>
                          </w:p>
                          <w:p w14:paraId="7774E224" w14:textId="77777777" w:rsidR="00120BEC" w:rsidRDefault="00285F46">
                            <w:pPr>
                              <w:pStyle w:val="FrameContents"/>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Break</w:t>
                            </w:r>
                          </w:p>
                          <w:p w14:paraId="5A147FF4" w14:textId="77777777" w:rsidR="00120BEC" w:rsidRDefault="00285F46">
                            <w:pPr>
                              <w:pStyle w:val="FrameContents"/>
                              <w:jc w:val="both"/>
                              <w:rPr>
                                <w:rFonts w:ascii="Times New Roman" w:hAnsi="Times New Roman" w:cs="Times New Roman"/>
                                <w:sz w:val="24"/>
                                <w:szCs w:val="24"/>
                              </w:rPr>
                            </w:pPr>
                            <w:r>
                              <w:rPr>
                                <w:rFonts w:ascii="Times New Roman" w:hAnsi="Times New Roman" w:cs="Times New Roman"/>
                                <w:sz w:val="24"/>
                                <w:szCs w:val="24"/>
                              </w:rPr>
                              <w:t xml:space="preserve">        Case (typing): </w:t>
                            </w:r>
                          </w:p>
                          <w:p w14:paraId="5F7D9DAA" w14:textId="77777777" w:rsidR="00120BEC" w:rsidRDefault="00285F46">
                            <w:pPr>
                              <w:pStyle w:val="FrameContents"/>
                              <w:jc w:val="both"/>
                              <w:rPr>
                                <w:rFonts w:ascii="Times New Roman" w:hAnsi="Times New Roman" w:cs="Times New Roman"/>
                                <w:sz w:val="24"/>
                                <w:szCs w:val="24"/>
                              </w:rPr>
                            </w:pPr>
                            <w:r>
                              <w:rPr>
                                <w:rFonts w:ascii="Times New Roman" w:hAnsi="Times New Roman" w:cs="Times New Roman"/>
                                <w:sz w:val="24"/>
                                <w:szCs w:val="24"/>
                              </w:rPr>
                              <w:t xml:space="preserve">        typing &lt;--   </w:t>
                            </w:r>
                            <w:proofErr w:type="spellStart"/>
                            <w:r>
                              <w:rPr>
                                <w:rFonts w:ascii="Times New Roman" w:hAnsi="Times New Roman" w:cs="Times New Roman"/>
                                <w:sz w:val="24"/>
                                <w:szCs w:val="24"/>
                              </w:rPr>
                              <w:t>add_to_list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typing  N</w:t>
                            </w:r>
                            <w:proofErr w:type="gramEnd"/>
                          </w:p>
                          <w:p w14:paraId="71165D6B" w14:textId="77777777" w:rsidR="00120BEC" w:rsidRDefault="00285F46">
                            <w:pPr>
                              <w:pStyle w:val="FrameContents"/>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Break          </w:t>
                            </w:r>
                          </w:p>
                          <w:p w14:paraId="020AC9D6" w14:textId="77777777" w:rsidR="00120BEC" w:rsidRDefault="00285F46">
                            <w:pPr>
                              <w:pStyle w:val="FrameContents"/>
                              <w:jc w:val="both"/>
                              <w:rPr>
                                <w:rFonts w:ascii="Times New Roman" w:hAnsi="Times New Roman" w:cs="Times New Roman"/>
                                <w:sz w:val="24"/>
                                <w:szCs w:val="24"/>
                              </w:rPr>
                            </w:pPr>
                            <w:r>
                              <w:rPr>
                                <w:rFonts w:ascii="Times New Roman" w:hAnsi="Times New Roman" w:cs="Times New Roman"/>
                                <w:sz w:val="24"/>
                                <w:szCs w:val="24"/>
                              </w:rPr>
                              <w:t>(7) IF (more factors?) then exit = false else exit = true</w:t>
                            </w:r>
                          </w:p>
                          <w:p w14:paraId="72EDC2DF" w14:textId="77777777" w:rsidR="00120BEC" w:rsidRDefault="00285F46">
                            <w:pPr>
                              <w:pStyle w:val="FrameContents"/>
                              <w:jc w:val="both"/>
                              <w:rPr>
                                <w:rFonts w:ascii="Times New Roman" w:hAnsi="Times New Roman" w:cs="Times New Roman"/>
                                <w:sz w:val="24"/>
                                <w:szCs w:val="24"/>
                              </w:rPr>
                            </w:pPr>
                            <w:r>
                              <w:rPr>
                                <w:rFonts w:ascii="Times New Roman" w:hAnsi="Times New Roman" w:cs="Times New Roman"/>
                                <w:sz w:val="24"/>
                                <w:szCs w:val="24"/>
                              </w:rPr>
                              <w:t xml:space="preserve">      UNTILL exit = true</w:t>
                            </w:r>
                          </w:p>
                          <w:p w14:paraId="2659E4B2" w14:textId="77777777" w:rsidR="00120BEC" w:rsidRDefault="00285F46">
                            <w:pPr>
                              <w:pStyle w:val="FrameContents"/>
                              <w:jc w:val="both"/>
                              <w:rPr>
                                <w:rFonts w:ascii="Times New Roman" w:hAnsi="Times New Roman" w:cs="Times New Roman"/>
                                <w:sz w:val="24"/>
                                <w:szCs w:val="24"/>
                              </w:rPr>
                            </w:pPr>
                            <w:r>
                              <w:rPr>
                                <w:rFonts w:ascii="Times New Roman" w:hAnsi="Times New Roman" w:cs="Times New Roman"/>
                                <w:sz w:val="24"/>
                                <w:szCs w:val="24"/>
                              </w:rPr>
                              <w:t>(8) Read</w:t>
                            </w:r>
                            <w:r>
                              <w:rPr>
                                <w:rFonts w:ascii="Times New Roman" w:hAnsi="Times New Roman" w:cs="Times New Roman"/>
                                <w:sz w:val="24"/>
                                <w:szCs w:val="24"/>
                              </w:rPr>
                              <w:t xml:space="preserve"> name                                                /*name for the passing style*/</w:t>
                            </w:r>
                          </w:p>
                          <w:p w14:paraId="61A738A2" w14:textId="77777777" w:rsidR="00120BEC" w:rsidRDefault="00285F46">
                            <w:pPr>
                              <w:pStyle w:val="FrameContents"/>
                              <w:jc w:val="both"/>
                              <w:rPr>
                                <w:rFonts w:ascii="Times New Roman" w:hAnsi="Times New Roman" w:cs="Times New Roman"/>
                                <w:sz w:val="24"/>
                                <w:szCs w:val="24"/>
                              </w:rPr>
                            </w:pPr>
                            <w:r>
                              <w:rPr>
                                <w:rFonts w:ascii="Times New Roman" w:hAnsi="Times New Roman" w:cs="Times New Roman"/>
                                <w:sz w:val="24"/>
                                <w:szCs w:val="24"/>
                              </w:rPr>
                              <w:t xml:space="preserve">(9) factors &lt;-- </w:t>
                            </w:r>
                            <w:proofErr w:type="spellStart"/>
                            <w:r>
                              <w:rPr>
                                <w:rFonts w:ascii="Times New Roman" w:hAnsi="Times New Roman" w:cs="Times New Roman"/>
                                <w:sz w:val="24"/>
                                <w:szCs w:val="24"/>
                              </w:rPr>
                              <w:t>preserve_default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entity ;</w:t>
                            </w:r>
                            <w:proofErr w:type="gramEnd"/>
                            <w:r>
                              <w:rPr>
                                <w:rFonts w:ascii="Times New Roman" w:hAnsi="Times New Roman" w:cs="Times New Roman"/>
                                <w:sz w:val="24"/>
                                <w:szCs w:val="24"/>
                              </w:rPr>
                              <w:t xml:space="preserve"> context; evaluation; typing}   /*preserve default values for factors not of interest to the user but removes default values for s</w:t>
                            </w:r>
                            <w:r>
                              <w:rPr>
                                <w:rFonts w:ascii="Times New Roman" w:hAnsi="Times New Roman" w:cs="Times New Roman"/>
                                <w:sz w:val="24"/>
                                <w:szCs w:val="24"/>
                              </w:rPr>
                              <w:t>elected factors*/</w:t>
                            </w:r>
                          </w:p>
                          <w:p w14:paraId="673492FD" w14:textId="77777777" w:rsidR="00120BEC" w:rsidRDefault="00285F46">
                            <w:pPr>
                              <w:pStyle w:val="FrameContents"/>
                              <w:jc w:val="both"/>
                              <w:rPr>
                                <w:rFonts w:ascii="Times New Roman" w:hAnsi="Times New Roman" w:cs="Times New Roman"/>
                                <w:sz w:val="24"/>
                                <w:szCs w:val="24"/>
                              </w:rPr>
                            </w:pPr>
                            <w:r>
                              <w:rPr>
                                <w:rFonts w:ascii="Times New Roman" w:hAnsi="Times New Roman" w:cs="Times New Roman"/>
                                <w:sz w:val="24"/>
                                <w:szCs w:val="24"/>
                              </w:rPr>
                              <w:t xml:space="preserve">(10) </w:t>
                            </w:r>
                            <w:proofErr w:type="spellStart"/>
                            <w:r>
                              <w:rPr>
                                <w:rFonts w:ascii="Times New Roman" w:hAnsi="Times New Roman" w:cs="Times New Roman"/>
                                <w:sz w:val="24"/>
                                <w:szCs w:val="24"/>
                              </w:rPr>
                              <w:t>Passing_style</w:t>
                            </w:r>
                            <w:proofErr w:type="spellEnd"/>
                            <w:r>
                              <w:rPr>
                                <w:rFonts w:ascii="Times New Roman" w:hAnsi="Times New Roman" w:cs="Times New Roman"/>
                                <w:sz w:val="24"/>
                                <w:szCs w:val="24"/>
                              </w:rPr>
                              <w:t xml:space="preserve"> &lt;-- {name; </w:t>
                            </w:r>
                            <w:proofErr w:type="gramStart"/>
                            <w:r>
                              <w:rPr>
                                <w:rFonts w:ascii="Times New Roman" w:hAnsi="Times New Roman" w:cs="Times New Roman"/>
                                <w:sz w:val="24"/>
                                <w:szCs w:val="24"/>
                              </w:rPr>
                              <w:t xml:space="preserve">factors}   </w:t>
                            </w:r>
                            <w:proofErr w:type="gramEnd"/>
                            <w:r>
                              <w:rPr>
                                <w:rFonts w:ascii="Times New Roman" w:hAnsi="Times New Roman" w:cs="Times New Roman"/>
                                <w:sz w:val="24"/>
                                <w:szCs w:val="24"/>
                              </w:rPr>
                              <w:t xml:space="preserve">                             /*creating the passing style*/</w:t>
                            </w:r>
                          </w:p>
                          <w:p w14:paraId="66F7E294" w14:textId="77777777" w:rsidR="00120BEC" w:rsidRDefault="00285F46">
                            <w:pPr>
                              <w:pStyle w:val="FrameContents"/>
                              <w:jc w:val="both"/>
                              <w:rPr>
                                <w:rFonts w:ascii="Times New Roman" w:hAnsi="Times New Roman" w:cs="Times New Roman"/>
                                <w:sz w:val="24"/>
                                <w:szCs w:val="24"/>
                              </w:rPr>
                            </w:pPr>
                            <w:r>
                              <w:rPr>
                                <w:rFonts w:ascii="Times New Roman" w:hAnsi="Times New Roman" w:cs="Times New Roman"/>
                                <w:sz w:val="24"/>
                                <w:szCs w:val="24"/>
                              </w:rPr>
                              <w:t xml:space="preserve">(11) PSC &lt;-- insert PSC </w:t>
                            </w:r>
                            <w:proofErr w:type="spellStart"/>
                            <w:r>
                              <w:rPr>
                                <w:rFonts w:ascii="Times New Roman" w:hAnsi="Times New Roman" w:cs="Times New Roman"/>
                                <w:sz w:val="24"/>
                                <w:szCs w:val="24"/>
                              </w:rPr>
                              <w:t>Passing_style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*inserting the new style to the PSC) </w:t>
                            </w:r>
                          </w:p>
                          <w:p w14:paraId="4EBC2C78" w14:textId="77777777" w:rsidR="00120BEC" w:rsidRDefault="00285F46">
                            <w:pPr>
                              <w:pStyle w:val="FrameContents"/>
                              <w:jc w:val="both"/>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12)End</w:t>
                            </w:r>
                            <w:proofErr w:type="gramEnd"/>
                          </w:p>
                          <w:p w14:paraId="2402D63B" w14:textId="77777777" w:rsidR="00120BEC" w:rsidRDefault="00120BEC">
                            <w:pPr>
                              <w:pStyle w:val="FrameContents"/>
                            </w:pPr>
                          </w:p>
                          <w:p w14:paraId="1BE158B9" w14:textId="77777777" w:rsidR="00120BEC" w:rsidRDefault="00120BEC">
                            <w:pPr>
                              <w:pStyle w:val="FrameContents"/>
                            </w:pPr>
                          </w:p>
                          <w:p w14:paraId="2F156908" w14:textId="77777777" w:rsidR="00120BEC" w:rsidRDefault="00285F46">
                            <w:pPr>
                              <w:pStyle w:val="FrameContents"/>
                            </w:pPr>
                            <w:bookmarkStart w:id="169" w:name="fig7"/>
                            <w:r>
                              <w:rPr>
                                <w:rFonts w:ascii="Times New Roman" w:hAnsi="Times New Roman" w:cs="Times New Roman"/>
                                <w:sz w:val="24"/>
                              </w:rPr>
                              <w:t>Fig. 2.7</w:t>
                            </w:r>
                            <w:bookmarkEnd w:id="169"/>
                            <w:r>
                              <w:rPr>
                                <w:rFonts w:ascii="Times New Roman" w:hAnsi="Times New Roman" w:cs="Times New Roman"/>
                                <w:sz w:val="24"/>
                              </w:rPr>
                              <w:t xml:space="preserve"> Algorithm to add new passing style.</w:t>
                            </w:r>
                            <w:r>
                              <w:rPr>
                                <w:rFonts w:ascii="Times New Roman" w:hAnsi="Times New Roman" w:cs="Times New Roman"/>
                              </w:rPr>
                              <w:tab/>
                            </w:r>
                          </w:p>
                          <w:p w14:paraId="636B17BE" w14:textId="77777777" w:rsidR="00120BEC" w:rsidRDefault="00120BEC">
                            <w:pPr>
                              <w:pStyle w:val="FrameContents"/>
                            </w:pPr>
                          </w:p>
                        </w:txbxContent>
                      </wps:txbx>
                      <wps:bodyPr>
                        <a:noAutofit/>
                      </wps:bodyPr>
                    </wps:wsp>
                  </a:graphicData>
                </a:graphic>
              </wp:anchor>
            </w:drawing>
          </mc:Choice>
          <mc:Fallback>
            <w:pict>
              <v:rect id="shape_0" ID="Zone de texte 2" fillcolor="white" stroked="t" style="position:absolute;margin-left:-9.05pt;margin-top:20.5pt;width:465.7pt;height:438.7pt;mso-wrap-style:square;v-text-anchor:top;mso-position-horizontal:right;mso-position-horizontal-relative:margin" wp14:anchorId="7C1AF70B">
                <v:fill o:detectmouseclick="t" type="solid" color2="black"/>
                <v:stroke color="black" weight="9360" joinstyle="round" endcap="flat"/>
                <v:textbox>
                  <w:txbxContent>
                    <w:p>
                      <w:pPr>
                        <w:pStyle w:val="FrameContents"/>
                        <w:jc w:val="both"/>
                        <w:rPr/>
                      </w:pPr>
                      <w:r>
                        <w:rPr>
                          <w:rFonts w:cs="Times New Roman" w:ascii="Times New Roman" w:hAnsi="Times New Roman"/>
                          <w:sz w:val="24"/>
                          <w:szCs w:val="24"/>
                        </w:rPr>
                        <w:t>(1) Start</w:t>
                      </w:r>
                    </w:p>
                    <w:p>
                      <w:pPr>
                        <w:pStyle w:val="FrameContents"/>
                        <w:jc w:val="both"/>
                        <w:rPr>
                          <w:rFonts w:ascii="Times New Roman" w:hAnsi="Times New Roman" w:cs="Times New Roman"/>
                          <w:sz w:val="24"/>
                          <w:szCs w:val="24"/>
                        </w:rPr>
                      </w:pPr>
                      <w:r>
                        <w:rPr>
                          <w:rFonts w:cs="Times New Roman" w:ascii="Times New Roman" w:hAnsi="Times New Roman"/>
                          <w:sz w:val="24"/>
                          <w:szCs w:val="24"/>
                        </w:rPr>
                        <w:t>(2) entity = [a], context = [a], evaluation = [a], typing = [a]  /* 'a' = initial value for factors*/</w:t>
                      </w:r>
                    </w:p>
                    <w:p>
                      <w:pPr>
                        <w:pStyle w:val="FrameContents"/>
                        <w:jc w:val="both"/>
                        <w:rPr>
                          <w:rFonts w:ascii="Times New Roman" w:hAnsi="Times New Roman" w:cs="Times New Roman"/>
                          <w:sz w:val="24"/>
                          <w:szCs w:val="24"/>
                        </w:rPr>
                      </w:pPr>
                      <w:r>
                        <w:rPr>
                          <w:rFonts w:cs="Times New Roman" w:ascii="Times New Roman" w:hAnsi="Times New Roman"/>
                          <w:sz w:val="24"/>
                          <w:szCs w:val="24"/>
                        </w:rPr>
                        <w:t>REPEAT</w:t>
                      </w:r>
                    </w:p>
                    <w:p>
                      <w:pPr>
                        <w:pStyle w:val="FrameContents"/>
                        <w:jc w:val="both"/>
                        <w:rPr>
                          <w:rFonts w:ascii="Times New Roman" w:hAnsi="Times New Roman" w:cs="Times New Roman"/>
                          <w:sz w:val="24"/>
                          <w:szCs w:val="24"/>
                        </w:rPr>
                      </w:pPr>
                      <w:r>
                        <w:rPr>
                          <w:rFonts w:cs="Times New Roman" w:ascii="Times New Roman" w:hAnsi="Times New Roman"/>
                          <w:sz w:val="24"/>
                          <w:szCs w:val="24"/>
                        </w:rPr>
                        <w:t>(3) Display factors   /*factors known to effect parameter passing*/</w:t>
                      </w:r>
                    </w:p>
                    <w:p>
                      <w:pPr>
                        <w:pStyle w:val="FrameContents"/>
                        <w:jc w:val="both"/>
                        <w:rPr>
                          <w:rFonts w:ascii="Times New Roman" w:hAnsi="Times New Roman" w:cs="Times New Roman"/>
                          <w:sz w:val="24"/>
                          <w:szCs w:val="24"/>
                        </w:rPr>
                      </w:pPr>
                      <w:r>
                        <w:rPr>
                          <w:rFonts w:cs="Times New Roman" w:ascii="Times New Roman" w:hAnsi="Times New Roman"/>
                          <w:sz w:val="24"/>
                          <w:szCs w:val="24"/>
                        </w:rPr>
                        <w:t>(4) Read selected factor   /*factor entered by the user*/</w:t>
                      </w:r>
                    </w:p>
                    <w:p>
                      <w:pPr>
                        <w:pStyle w:val="FrameContents"/>
                        <w:jc w:val="both"/>
                        <w:rPr>
                          <w:rFonts w:ascii="Times New Roman" w:hAnsi="Times New Roman" w:cs="Times New Roman"/>
                          <w:sz w:val="24"/>
                          <w:szCs w:val="24"/>
                        </w:rPr>
                      </w:pPr>
                      <w:r>
                        <w:rPr>
                          <w:rFonts w:cs="Times New Roman" w:ascii="Times New Roman" w:hAnsi="Times New Roman"/>
                          <w:sz w:val="24"/>
                          <w:szCs w:val="24"/>
                        </w:rPr>
                        <w:t xml:space="preserve">(5) Read Number N          /*number N to initialize selected factor*/  </w:t>
                      </w:r>
                    </w:p>
                    <w:p>
                      <w:pPr>
                        <w:pStyle w:val="FrameContents"/>
                        <w:jc w:val="both"/>
                        <w:rPr>
                          <w:rFonts w:ascii="Times New Roman" w:hAnsi="Times New Roman" w:cs="Times New Roman"/>
                          <w:sz w:val="24"/>
                          <w:szCs w:val="24"/>
                        </w:rPr>
                      </w:pPr>
                      <w:r>
                        <w:rPr>
                          <w:rFonts w:cs="Times New Roman" w:ascii="Times New Roman" w:hAnsi="Times New Roman"/>
                          <w:sz w:val="24"/>
                          <w:szCs w:val="24"/>
                        </w:rPr>
                        <w:t xml:space="preserve">(6) Switch (selected_factor)    </w:t>
                      </w:r>
                    </w:p>
                    <w:p>
                      <w:pPr>
                        <w:pStyle w:val="FrameContents"/>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Case (entity): </w:t>
                      </w:r>
                    </w:p>
                    <w:p>
                      <w:pPr>
                        <w:pStyle w:val="FrameContents"/>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entity &lt;-- add_to_list entity N /*adding N to list that holds values for selected factor (entity in this case)*/</w:t>
                      </w:r>
                    </w:p>
                    <w:p>
                      <w:pPr>
                        <w:pStyle w:val="FrameContents"/>
                        <w:jc w:val="both"/>
                        <w:rPr>
                          <w:rFonts w:ascii="Times New Roman" w:hAnsi="Times New Roman" w:cs="Times New Roman"/>
                          <w:sz w:val="24"/>
                          <w:szCs w:val="24"/>
                        </w:rPr>
                      </w:pPr>
                      <w:r>
                        <w:rPr>
                          <w:rFonts w:cs="Times New Roman" w:ascii="Times New Roman" w:hAnsi="Times New Roman"/>
                          <w:sz w:val="24"/>
                          <w:szCs w:val="24"/>
                        </w:rPr>
                        <w:tab/>
                        <w:t xml:space="preserve">Break     </w:t>
                      </w:r>
                    </w:p>
                    <w:p>
                      <w:pPr>
                        <w:pStyle w:val="FrameContents"/>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Case (evaluation): </w:t>
                      </w:r>
                    </w:p>
                    <w:p>
                      <w:pPr>
                        <w:pStyle w:val="FrameContents"/>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evaluation &lt;--  add_to_list  evaluation  N</w:t>
                      </w:r>
                    </w:p>
                    <w:p>
                      <w:pPr>
                        <w:pStyle w:val="FrameContents"/>
                        <w:jc w:val="both"/>
                        <w:rPr>
                          <w:rFonts w:ascii="Times New Roman" w:hAnsi="Times New Roman" w:cs="Times New Roman"/>
                          <w:sz w:val="24"/>
                          <w:szCs w:val="24"/>
                        </w:rPr>
                      </w:pPr>
                      <w:r>
                        <w:rPr>
                          <w:rFonts w:cs="Times New Roman" w:ascii="Times New Roman" w:hAnsi="Times New Roman"/>
                          <w:sz w:val="24"/>
                          <w:szCs w:val="24"/>
                        </w:rPr>
                        <w:tab/>
                        <w:t>Break</w:t>
                      </w:r>
                    </w:p>
                    <w:p>
                      <w:pPr>
                        <w:pStyle w:val="FrameContents"/>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Case (context):     </w:t>
                      </w:r>
                    </w:p>
                    <w:p>
                      <w:pPr>
                        <w:pStyle w:val="FrameContents"/>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context &lt;--  add_to_list context N</w:t>
                      </w:r>
                    </w:p>
                    <w:p>
                      <w:pPr>
                        <w:pStyle w:val="FrameContents"/>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Break</w:t>
                      </w:r>
                    </w:p>
                    <w:p>
                      <w:pPr>
                        <w:pStyle w:val="FrameContents"/>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Case (typing): </w:t>
                      </w:r>
                    </w:p>
                    <w:p>
                      <w:pPr>
                        <w:pStyle w:val="FrameContents"/>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typing &lt;--   add_to_list typing  N</w:t>
                      </w:r>
                    </w:p>
                    <w:p>
                      <w:pPr>
                        <w:pStyle w:val="FrameContents"/>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 xml:space="preserve">Break          </w:t>
                      </w:r>
                    </w:p>
                    <w:p>
                      <w:pPr>
                        <w:pStyle w:val="FrameContents"/>
                        <w:jc w:val="both"/>
                        <w:rPr>
                          <w:rFonts w:ascii="Times New Roman" w:hAnsi="Times New Roman" w:cs="Times New Roman"/>
                          <w:sz w:val="24"/>
                          <w:szCs w:val="24"/>
                        </w:rPr>
                      </w:pPr>
                      <w:r>
                        <w:rPr>
                          <w:rFonts w:cs="Times New Roman" w:ascii="Times New Roman" w:hAnsi="Times New Roman"/>
                          <w:sz w:val="24"/>
                          <w:szCs w:val="24"/>
                        </w:rPr>
                        <w:t>(7) IF (more factors?) then exit = false else exit = true</w:t>
                      </w:r>
                    </w:p>
                    <w:p>
                      <w:pPr>
                        <w:pStyle w:val="FrameContents"/>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UNTILL exit = true</w:t>
                      </w:r>
                      <w:ins w:id="128" w:author="Unknown Author" w:date="2021-11-28T23:29:27Z">
                        <w:r>
                          <w:rPr>
                            <w:rFonts w:cs="Times New Roman" w:ascii="Times New Roman" w:hAnsi="Times New Roman"/>
                            <w:sz w:val="24"/>
                            <w:szCs w:val="24"/>
                          </w:rPr>
                        </w:r>
                      </w:ins>
                    </w:p>
                    <w:p>
                      <w:pPr>
                        <w:pStyle w:val="FrameContents"/>
                        <w:jc w:val="both"/>
                        <w:rPr>
                          <w:rFonts w:ascii="Times New Roman" w:hAnsi="Times New Roman" w:cs="Times New Roman"/>
                          <w:sz w:val="24"/>
                          <w:szCs w:val="24"/>
                        </w:rPr>
                      </w:pPr>
                      <w:r>
                        <w:rPr>
                          <w:rFonts w:cs="Times New Roman" w:ascii="Times New Roman" w:hAnsi="Times New Roman"/>
                          <w:sz w:val="24"/>
                          <w:szCs w:val="24"/>
                        </w:rPr>
                        <w:t>(8) Read name                                                /*name for the passing style*/</w:t>
                      </w:r>
                    </w:p>
                    <w:p>
                      <w:pPr>
                        <w:pStyle w:val="FrameContents"/>
                        <w:jc w:val="both"/>
                        <w:rPr>
                          <w:rFonts w:ascii="Times New Roman" w:hAnsi="Times New Roman" w:cs="Times New Roman"/>
                          <w:sz w:val="24"/>
                          <w:szCs w:val="24"/>
                        </w:rPr>
                      </w:pPr>
                      <w:r>
                        <w:rPr>
                          <w:rFonts w:cs="Times New Roman" w:ascii="Times New Roman" w:hAnsi="Times New Roman"/>
                          <w:sz w:val="24"/>
                          <w:szCs w:val="24"/>
                        </w:rPr>
                        <w:t>(9) factors &lt;-- preserve_default {entity ; context; evaluation; typing}   /*preserve default values for factors not of interest to the user but removes default values for selected factors*/</w:t>
                      </w:r>
                    </w:p>
                    <w:p>
                      <w:pPr>
                        <w:pStyle w:val="FrameContents"/>
                        <w:jc w:val="both"/>
                        <w:rPr>
                          <w:rFonts w:ascii="Times New Roman" w:hAnsi="Times New Roman" w:cs="Times New Roman"/>
                          <w:sz w:val="24"/>
                          <w:szCs w:val="24"/>
                        </w:rPr>
                      </w:pPr>
                      <w:r>
                        <w:rPr>
                          <w:rFonts w:cs="Times New Roman" w:ascii="Times New Roman" w:hAnsi="Times New Roman"/>
                          <w:sz w:val="24"/>
                          <w:szCs w:val="24"/>
                        </w:rPr>
                        <w:t>(10) Passing_style &lt;-- {name; factors}                                /*creating the passing style*/</w:t>
                      </w:r>
                    </w:p>
                    <w:p>
                      <w:pPr>
                        <w:pStyle w:val="FrameContents"/>
                        <w:jc w:val="both"/>
                        <w:rPr>
                          <w:rFonts w:ascii="Times New Roman" w:hAnsi="Times New Roman" w:cs="Times New Roman"/>
                          <w:sz w:val="24"/>
                          <w:szCs w:val="24"/>
                        </w:rPr>
                      </w:pPr>
                      <w:r>
                        <w:rPr>
                          <w:rFonts w:cs="Times New Roman" w:ascii="Times New Roman" w:hAnsi="Times New Roman"/>
                          <w:sz w:val="24"/>
                          <w:szCs w:val="24"/>
                        </w:rPr>
                        <w:t xml:space="preserve">(11) PSC &lt;-- insert PSC Passing_style    (*inserting the new style to the PSC) </w:t>
                      </w:r>
                    </w:p>
                    <w:p>
                      <w:pPr>
                        <w:pStyle w:val="FrameContents"/>
                        <w:jc w:val="both"/>
                        <w:rPr>
                          <w:rFonts w:ascii="Times New Roman" w:hAnsi="Times New Roman" w:cs="Times New Roman"/>
                          <w:sz w:val="24"/>
                          <w:szCs w:val="24"/>
                        </w:rPr>
                      </w:pPr>
                      <w:r>
                        <w:rPr>
                          <w:rFonts w:cs="Times New Roman" w:ascii="Times New Roman" w:hAnsi="Times New Roman"/>
                          <w:sz w:val="24"/>
                          <w:szCs w:val="24"/>
                        </w:rPr>
                        <w:t>(12)End</w:t>
                      </w:r>
                    </w:p>
                    <w:p>
                      <w:pPr>
                        <w:pStyle w:val="FrameContents"/>
                        <w:rPr/>
                      </w:pPr>
                      <w:r>
                        <w:rPr/>
                      </w:r>
                    </w:p>
                    <w:p>
                      <w:pPr>
                        <w:pStyle w:val="FrameContents"/>
                        <w:rPr/>
                      </w:pPr>
                      <w:r>
                        <w:rPr/>
                      </w:r>
                    </w:p>
                    <w:p>
                      <w:pPr>
                        <w:pStyle w:val="FrameContents"/>
                        <w:rPr/>
                      </w:pPr>
                      <w:bookmarkStart w:id="60" w:name="fig7"/>
                      <w:r>
                        <w:rPr>
                          <w:rFonts w:cs="Times New Roman" w:ascii="Times New Roman" w:hAnsi="Times New Roman"/>
                          <w:sz w:val="24"/>
                        </w:rPr>
                        <w:t>Fig. 2.7</w:t>
                      </w:r>
                      <w:bookmarkEnd w:id="60"/>
                      <w:r>
                        <w:rPr>
                          <w:rFonts w:cs="Times New Roman" w:ascii="Times New Roman" w:hAnsi="Times New Roman"/>
                          <w:sz w:val="24"/>
                        </w:rPr>
                        <w:t xml:space="preserve"> Algorithm to add new passing style.</w:t>
                      </w:r>
                      <w:r>
                        <w:rPr>
                          <w:rFonts w:cs="Times New Roman" w:ascii="Times New Roman" w:hAnsi="Times New Roman"/>
                        </w:rPr>
                        <w:tab/>
                      </w:r>
                    </w:p>
                    <w:p>
                      <w:pPr>
                        <w:pStyle w:val="FrameContents"/>
                        <w:rPr/>
                      </w:pPr>
                      <w:r>
                        <w:rPr/>
                      </w:r>
                    </w:p>
                  </w:txbxContent>
                </v:textbox>
                <w10:wrap type="square"/>
              </v:rect>
            </w:pict>
          </mc:Fallback>
        </mc:AlternateContent>
      </w:r>
    </w:p>
    <w:p w14:paraId="1F2EF5FC" w14:textId="77777777" w:rsidR="00120BEC" w:rsidRDefault="00120BEC">
      <w:pPr>
        <w:widowControl/>
        <w:spacing w:after="160" w:line="252" w:lineRule="auto"/>
        <w:textAlignment w:val="auto"/>
        <w:rPr>
          <w:rFonts w:ascii="Times New Roman" w:hAnsi="Times New Roman" w:cs="Times New Roman"/>
          <w:sz w:val="24"/>
          <w:szCs w:val="24"/>
        </w:rPr>
      </w:pPr>
    </w:p>
    <w:p w14:paraId="679F91D5" w14:textId="77777777" w:rsidR="00120BEC" w:rsidRDefault="00285F46">
      <w:pPr>
        <w:spacing w:after="160" w:line="360" w:lineRule="auto"/>
        <w:textAlignment w:val="auto"/>
        <w:rPr>
          <w:rFonts w:ascii="Times New Roman" w:hAnsi="Times New Roman" w:cs="Times New Roman"/>
          <w:sz w:val="24"/>
          <w:szCs w:val="24"/>
        </w:rPr>
      </w:pPr>
      <w:r>
        <w:rPr>
          <w:rFonts w:ascii="Times New Roman" w:hAnsi="Times New Roman" w:cs="Times New Roman"/>
          <w:sz w:val="24"/>
          <w:szCs w:val="24"/>
        </w:rPr>
        <w:t>[</w:t>
      </w:r>
      <w:hyperlink w:anchor="fig7">
        <w:r>
          <w:rPr>
            <w:rStyle w:val="Hyperlink"/>
            <w:rFonts w:ascii="Times New Roman" w:hAnsi="Times New Roman" w:cs="Times New Roman"/>
            <w:color w:val="auto"/>
            <w:sz w:val="24"/>
            <w:szCs w:val="24"/>
            <w:u w:val="none"/>
          </w:rPr>
          <w:t>Figure 2.7</w:t>
        </w:r>
      </w:hyperlink>
      <w:r>
        <w:rPr>
          <w:rFonts w:ascii="Times New Roman" w:hAnsi="Times New Roman" w:cs="Times New Roman"/>
          <w:sz w:val="24"/>
          <w:szCs w:val="24"/>
        </w:rPr>
        <w:t>] shows the algorithm for creating and inserting a passing style into the PSC.</w:t>
      </w:r>
    </w:p>
    <w:p w14:paraId="6FAA934C" w14:textId="77777777" w:rsidR="00120BEC" w:rsidRDefault="00285F46">
      <w:pPr>
        <w:pStyle w:val="Heading1"/>
        <w:spacing w:line="360" w:lineRule="auto"/>
        <w:jc w:val="both"/>
        <w:rPr>
          <w:rFonts w:ascii="Times New Roman" w:hAnsi="Times New Roman"/>
          <w:b/>
          <w:color w:val="auto"/>
        </w:rPr>
      </w:pPr>
      <w:bookmarkStart w:id="170" w:name="_Toc82440586"/>
      <w:bookmarkStart w:id="171" w:name="_Toc53478140"/>
      <w:r>
        <w:rPr>
          <w:rFonts w:ascii="Times New Roman" w:hAnsi="Times New Roman"/>
          <w:b/>
          <w:color w:val="auto"/>
        </w:rPr>
        <w:lastRenderedPageBreak/>
        <w:t>Chapter 3</w:t>
      </w:r>
      <w:bookmarkEnd w:id="170"/>
      <w:bookmarkEnd w:id="171"/>
    </w:p>
    <w:p w14:paraId="7DE1B6F4" w14:textId="77777777" w:rsidR="00120BEC" w:rsidRDefault="00120BEC">
      <w:pPr>
        <w:spacing w:line="360" w:lineRule="auto"/>
        <w:rPr>
          <w:rFonts w:ascii="Times New Roman" w:hAnsi="Times New Roman"/>
          <w:b/>
        </w:rPr>
      </w:pPr>
    </w:p>
    <w:p w14:paraId="5734A1A8" w14:textId="77777777" w:rsidR="00120BEC" w:rsidRDefault="00120BEC">
      <w:pPr>
        <w:spacing w:line="360" w:lineRule="auto"/>
        <w:rPr>
          <w:rFonts w:ascii="Times New Roman" w:hAnsi="Times New Roman"/>
          <w:b/>
        </w:rPr>
      </w:pPr>
    </w:p>
    <w:p w14:paraId="192A7CFB" w14:textId="77777777" w:rsidR="00120BEC" w:rsidRDefault="00285F46">
      <w:pPr>
        <w:pStyle w:val="Heading2"/>
        <w:spacing w:line="360" w:lineRule="auto"/>
        <w:jc w:val="both"/>
        <w:rPr>
          <w:rFonts w:ascii="Times New Roman" w:hAnsi="Times New Roman"/>
          <w:b/>
          <w:color w:val="auto"/>
        </w:rPr>
      </w:pPr>
      <w:bookmarkStart w:id="172" w:name="_Toc82440587"/>
      <w:bookmarkStart w:id="173" w:name="_Toc53478141"/>
      <w:r>
        <w:rPr>
          <w:rFonts w:ascii="Times New Roman" w:hAnsi="Times New Roman"/>
          <w:b/>
          <w:color w:val="auto"/>
        </w:rPr>
        <w:t>Implementation</w:t>
      </w:r>
      <w:bookmarkEnd w:id="172"/>
      <w:bookmarkEnd w:id="173"/>
      <w:r>
        <w:rPr>
          <w:rFonts w:ascii="Times New Roman" w:hAnsi="Times New Roman"/>
          <w:b/>
          <w:color w:val="auto"/>
        </w:rPr>
        <w:t xml:space="preserve"> </w:t>
      </w:r>
    </w:p>
    <w:p w14:paraId="0E095F96" w14:textId="77777777" w:rsidR="00120BEC" w:rsidRDefault="00285F46">
      <w:pPr>
        <w:pStyle w:val="Standard"/>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We implement the sets of permissible operations used to carry out oper</w:t>
      </w:r>
      <w:r>
        <w:rPr>
          <w:rFonts w:ascii="Times New Roman" w:hAnsi="Times New Roman" w:cs="Times New Roman"/>
          <w:sz w:val="24"/>
          <w:szCs w:val="24"/>
          <w:lang w:val="en-GB"/>
        </w:rPr>
        <w:t xml:space="preserve">ations on the developed structure. All programs and code fragments are implemented in the </w:t>
      </w:r>
      <w:proofErr w:type="spellStart"/>
      <w:r>
        <w:rPr>
          <w:rFonts w:ascii="Times New Roman" w:hAnsi="Times New Roman" w:cs="Times New Roman"/>
          <w:sz w:val="24"/>
          <w:szCs w:val="24"/>
          <w:lang w:val="en-GB"/>
        </w:rPr>
        <w:t>OCaml</w:t>
      </w:r>
      <w:proofErr w:type="spellEnd"/>
      <w:r>
        <w:rPr>
          <w:rFonts w:ascii="Times New Roman" w:hAnsi="Times New Roman" w:cs="Times New Roman"/>
          <w:sz w:val="24"/>
          <w:szCs w:val="24"/>
          <w:lang w:val="en-GB"/>
        </w:rPr>
        <w:t xml:space="preserve"> programming language version 4.10.0, on a </w:t>
      </w:r>
      <w:proofErr w:type="gramStart"/>
      <w:r>
        <w:rPr>
          <w:rFonts w:ascii="Times New Roman" w:hAnsi="Times New Roman" w:cs="Times New Roman"/>
          <w:sz w:val="24"/>
          <w:szCs w:val="24"/>
          <w:lang w:val="en-GB"/>
        </w:rPr>
        <w:t>64 bit</w:t>
      </w:r>
      <w:proofErr w:type="gramEnd"/>
      <w:r>
        <w:rPr>
          <w:rFonts w:ascii="Times New Roman" w:hAnsi="Times New Roman" w:cs="Times New Roman"/>
          <w:sz w:val="24"/>
          <w:szCs w:val="24"/>
          <w:lang w:val="en-GB"/>
        </w:rPr>
        <w:t xml:space="preserve"> computer with an MS Windows 10 operating system.</w:t>
      </w:r>
    </w:p>
    <w:p w14:paraId="18A4AC06" w14:textId="77777777" w:rsidR="00120BEC" w:rsidRDefault="00120BEC">
      <w:pPr>
        <w:pStyle w:val="Standard"/>
        <w:spacing w:line="360" w:lineRule="auto"/>
        <w:jc w:val="both"/>
        <w:rPr>
          <w:rFonts w:ascii="Times New Roman" w:hAnsi="Times New Roman" w:cs="Times New Roman"/>
          <w:sz w:val="24"/>
          <w:szCs w:val="24"/>
          <w:lang w:val="en-GB"/>
        </w:rPr>
      </w:pPr>
    </w:p>
    <w:p w14:paraId="0068344E" w14:textId="77777777" w:rsidR="00120BEC" w:rsidRDefault="00285F46">
      <w:pPr>
        <w:pStyle w:val="Heading2"/>
        <w:numPr>
          <w:ilvl w:val="1"/>
          <w:numId w:val="14"/>
        </w:numPr>
        <w:spacing w:line="360" w:lineRule="auto"/>
        <w:ind w:left="0" w:firstLine="0"/>
        <w:jc w:val="both"/>
        <w:rPr>
          <w:rFonts w:ascii="Times New Roman" w:hAnsi="Times New Roman"/>
          <w:b/>
          <w:color w:val="auto"/>
        </w:rPr>
      </w:pPr>
      <w:bookmarkStart w:id="174" w:name="_Toc82440588"/>
      <w:bookmarkStart w:id="175" w:name="_Toc53478142"/>
      <w:r>
        <w:rPr>
          <w:rFonts w:ascii="Times New Roman" w:hAnsi="Times New Roman"/>
          <w:b/>
          <w:color w:val="auto"/>
          <w:sz w:val="24"/>
        </w:rPr>
        <w:t>Implementation of parameter passing styles</w:t>
      </w:r>
      <w:bookmarkEnd w:id="174"/>
      <w:bookmarkEnd w:id="175"/>
      <w:r>
        <w:rPr>
          <w:rFonts w:ascii="Times New Roman" w:hAnsi="Times New Roman"/>
          <w:color w:val="auto"/>
          <w:sz w:val="24"/>
        </w:rPr>
        <w:t xml:space="preserve"> </w:t>
      </w:r>
    </w:p>
    <w:p w14:paraId="38AB4ACF" w14:textId="77777777" w:rsidR="00120BEC" w:rsidRDefault="00285F46">
      <w:pPr>
        <w:pStyle w:val="Standard"/>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 implementatio</w:t>
      </w:r>
      <w:r>
        <w:rPr>
          <w:rFonts w:ascii="Times New Roman" w:hAnsi="Times New Roman" w:cs="Times New Roman"/>
          <w:sz w:val="24"/>
          <w:szCs w:val="24"/>
          <w:lang w:val="en-GB"/>
        </w:rPr>
        <w:t xml:space="preserve">n of parameter passing styles designed in </w:t>
      </w:r>
      <w:hyperlink w:anchor="section25">
        <w:r>
          <w:rPr>
            <w:rStyle w:val="Hyperlink"/>
            <w:rFonts w:ascii="Times New Roman" w:hAnsi="Times New Roman" w:cs="Times New Roman"/>
            <w:color w:val="auto"/>
            <w:sz w:val="24"/>
            <w:szCs w:val="24"/>
            <w:u w:val="none"/>
            <w:lang w:val="en-GB"/>
          </w:rPr>
          <w:t>[section 2.5]</w:t>
        </w:r>
      </w:hyperlink>
      <w:r>
        <w:rPr>
          <w:rFonts w:ascii="Times New Roman" w:hAnsi="Times New Roman" w:cs="Times New Roman"/>
          <w:sz w:val="24"/>
          <w:szCs w:val="24"/>
          <w:lang w:val="en-GB"/>
        </w:rPr>
        <w:t>, [</w:t>
      </w:r>
      <w:hyperlink w:anchor="fig1">
        <w:r>
          <w:rPr>
            <w:rStyle w:val="Hyperlink"/>
            <w:rFonts w:ascii="Times New Roman" w:hAnsi="Times New Roman" w:cs="Times New Roman"/>
            <w:color w:val="auto"/>
            <w:sz w:val="24"/>
            <w:szCs w:val="24"/>
            <w:u w:val="none"/>
            <w:lang w:val="en-GB"/>
          </w:rPr>
          <w:t>Figure 2.1</w:t>
        </w:r>
      </w:hyperlink>
      <w:r>
        <w:rPr>
          <w:rFonts w:ascii="Times New Roman" w:hAnsi="Times New Roman" w:cs="Times New Roman"/>
          <w:sz w:val="24"/>
          <w:szCs w:val="24"/>
          <w:lang w:val="en-GB"/>
        </w:rPr>
        <w:t>], [</w:t>
      </w:r>
      <w:hyperlink w:anchor="fig2">
        <w:r>
          <w:rPr>
            <w:rStyle w:val="Hyperlink"/>
            <w:rFonts w:ascii="Times New Roman" w:hAnsi="Times New Roman" w:cs="Times New Roman"/>
            <w:color w:val="auto"/>
            <w:sz w:val="24"/>
            <w:szCs w:val="24"/>
            <w:u w:val="none"/>
            <w:lang w:val="en-GB"/>
          </w:rPr>
          <w:t>Figure 2.2</w:t>
        </w:r>
      </w:hyperlink>
      <w:r>
        <w:rPr>
          <w:rFonts w:ascii="Times New Roman" w:hAnsi="Times New Roman" w:cs="Times New Roman"/>
          <w:sz w:val="24"/>
          <w:szCs w:val="24"/>
          <w:lang w:val="en-GB"/>
        </w:rPr>
        <w:t>], and [</w:t>
      </w:r>
      <w:hyperlink w:anchor="fig3">
        <w:r>
          <w:rPr>
            <w:rStyle w:val="Hyperlink"/>
            <w:rFonts w:ascii="Times New Roman" w:hAnsi="Times New Roman" w:cs="Times New Roman"/>
            <w:color w:val="auto"/>
            <w:sz w:val="24"/>
            <w:szCs w:val="24"/>
            <w:u w:val="none"/>
            <w:lang w:val="en-GB"/>
          </w:rPr>
          <w:t>Figure 2.3</w:t>
        </w:r>
      </w:hyperlink>
      <w:r>
        <w:rPr>
          <w:rFonts w:ascii="Times New Roman" w:hAnsi="Times New Roman" w:cs="Times New Roman"/>
          <w:sz w:val="24"/>
          <w:szCs w:val="24"/>
          <w:lang w:val="en-GB"/>
        </w:rPr>
        <w:t>] are all implemented in [</w:t>
      </w:r>
      <w:hyperlink w:anchor="fig31">
        <w:r>
          <w:rPr>
            <w:rStyle w:val="Hyperlink"/>
            <w:rFonts w:ascii="Times New Roman" w:hAnsi="Times New Roman" w:cs="Times New Roman"/>
            <w:color w:val="auto"/>
            <w:sz w:val="24"/>
            <w:szCs w:val="24"/>
            <w:u w:val="none"/>
            <w:lang w:val="en-GB"/>
          </w:rPr>
          <w:t>Figure 3.1</w:t>
        </w:r>
      </w:hyperlink>
      <w:r>
        <w:rPr>
          <w:rFonts w:ascii="Times New Roman" w:hAnsi="Times New Roman" w:cs="Times New Roman"/>
          <w:sz w:val="24"/>
          <w:szCs w:val="24"/>
          <w:lang w:val="en-GB"/>
        </w:rPr>
        <w:t>]</w:t>
      </w:r>
      <w:commentRangeStart w:id="176"/>
      <w:commentRangeEnd w:id="176"/>
      <w:r>
        <w:rPr>
          <w:rFonts w:ascii="Times New Roman" w:hAnsi="Times New Roman" w:cs="Times New Roman"/>
          <w:sz w:val="24"/>
          <w:szCs w:val="24"/>
          <w:lang w:val="en-GB"/>
        </w:rPr>
        <w:commentReference w:id="176"/>
      </w:r>
      <w:r>
        <w:rPr>
          <w:rFonts w:ascii="Times New Roman" w:hAnsi="Times New Roman" w:cs="Times New Roman"/>
          <w:sz w:val="24"/>
          <w:szCs w:val="24"/>
          <w:lang w:val="en-GB"/>
        </w:rPr>
        <w:t xml:space="preserve">. </w:t>
      </w:r>
    </w:p>
    <w:p w14:paraId="1E61C311" w14:textId="77777777" w:rsidR="00120BEC" w:rsidRDefault="00285F46">
      <w:pPr>
        <w:rPr>
          <w:rFonts w:ascii="Times New Roman" w:hAnsi="Times New Roman"/>
          <w:b/>
        </w:rPr>
      </w:pPr>
      <w:r>
        <w:rPr>
          <w:noProof/>
        </w:rPr>
        <mc:AlternateContent>
          <mc:Choice Requires="wps">
            <w:drawing>
              <wp:anchor distT="0" distB="3" distL="114300" distR="114303" simplePos="0" relativeHeight="20" behindDoc="0" locked="0" layoutInCell="0" allowOverlap="1" wp14:anchorId="50FEF746" wp14:editId="60611830">
                <wp:simplePos x="0" y="0"/>
                <wp:positionH relativeFrom="margin">
                  <wp:align>right</wp:align>
                </wp:positionH>
                <wp:positionV relativeFrom="paragraph">
                  <wp:posOffset>234950</wp:posOffset>
                </wp:positionV>
                <wp:extent cx="5925185" cy="2038985"/>
                <wp:effectExtent l="0" t="0" r="19047" b="19047"/>
                <wp:wrapSquare wrapText="bothSides"/>
                <wp:docPr id="26" name="Zone de texte 2"/>
                <wp:cNvGraphicFramePr/>
                <a:graphic xmlns:a="http://schemas.openxmlformats.org/drawingml/2006/main">
                  <a:graphicData uri="http://schemas.microsoft.com/office/word/2010/wordprocessingShape">
                    <wps:wsp>
                      <wps:cNvSpPr/>
                      <wps:spPr>
                        <a:xfrm>
                          <a:off x="0" y="0"/>
                          <a:ext cx="5924520" cy="2038320"/>
                        </a:xfrm>
                        <a:prstGeom prst="rect">
                          <a:avLst/>
                        </a:prstGeom>
                        <a:solidFill>
                          <a:srgbClr val="FFFFFF"/>
                        </a:solidFill>
                        <a:ln w="9528">
                          <a:solidFill>
                            <a:srgbClr val="000000"/>
                          </a:solidFill>
                          <a:round/>
                        </a:ln>
                      </wps:spPr>
                      <wps:style>
                        <a:lnRef idx="0">
                          <a:scrgbClr r="0" g="0" b="0"/>
                        </a:lnRef>
                        <a:fillRef idx="0">
                          <a:scrgbClr r="0" g="0" b="0"/>
                        </a:fillRef>
                        <a:effectRef idx="0">
                          <a:scrgbClr r="0" g="0" b="0"/>
                        </a:effectRef>
                        <a:fontRef idx="minor"/>
                      </wps:style>
                      <wps:txbx>
                        <w:txbxContent>
                          <w:p w14:paraId="67C816C7" w14:textId="77777777" w:rsidR="00120BEC" w:rsidRDefault="00285F46">
                            <w:pPr>
                              <w:pStyle w:val="FrameContents"/>
                              <w:jc w:val="both"/>
                              <w:rPr>
                                <w:rFonts w:ascii="Times New Roman" w:hAnsi="Times New Roman" w:cs="Times New Roman"/>
                                <w:sz w:val="24"/>
                                <w:szCs w:val="24"/>
                              </w:rPr>
                            </w:pPr>
                            <w:proofErr w:type="gramStart"/>
                            <w:r>
                              <w:rPr>
                                <w:rFonts w:ascii="Times New Roman" w:hAnsi="Times New Roman" w:cs="Times New Roman"/>
                                <w:sz w:val="24"/>
                                <w:szCs w:val="24"/>
                              </w:rPr>
                              <w:t xml:space="preserve">type  </w:t>
                            </w:r>
                            <w:proofErr w:type="spellStart"/>
                            <w:r>
                              <w:rPr>
                                <w:rFonts w:ascii="Times New Roman" w:hAnsi="Times New Roman" w:cs="Times New Roman"/>
                                <w:sz w:val="24"/>
                                <w:szCs w:val="24"/>
                              </w:rPr>
                              <w:t>passing</w:t>
                            </w:r>
                            <w:proofErr w:type="gramEnd"/>
                            <w:r>
                              <w:rPr>
                                <w:rFonts w:ascii="Times New Roman" w:hAnsi="Times New Roman" w:cs="Times New Roman"/>
                                <w:sz w:val="24"/>
                                <w:szCs w:val="24"/>
                              </w:rPr>
                              <w:t>_style</w:t>
                            </w:r>
                            <w:proofErr w:type="spellEnd"/>
                            <w:r>
                              <w:rPr>
                                <w:rFonts w:ascii="Times New Roman" w:hAnsi="Times New Roman" w:cs="Times New Roman"/>
                                <w:sz w:val="24"/>
                                <w:szCs w:val="24"/>
                              </w:rPr>
                              <w:t xml:space="preserve"> = {name: string;    factor: factors }         /*parameter passing style */ </w:t>
                            </w:r>
                          </w:p>
                          <w:p w14:paraId="021EB5FA" w14:textId="77777777" w:rsidR="00120BEC" w:rsidRDefault="00285F46">
                            <w:pPr>
                              <w:pStyle w:val="FrameContents"/>
                              <w:jc w:val="both"/>
                              <w:rPr>
                                <w:rFonts w:ascii="Times New Roman" w:hAnsi="Times New Roman" w:cs="Times New Roman"/>
                                <w:sz w:val="24"/>
                                <w:szCs w:val="24"/>
                              </w:rPr>
                            </w:pPr>
                            <w:r>
                              <w:rPr>
                                <w:rFonts w:ascii="Times New Roman" w:hAnsi="Times New Roman" w:cs="Times New Roman"/>
                                <w:sz w:val="24"/>
                                <w:szCs w:val="24"/>
                              </w:rPr>
                              <w:t>type factors = {</w:t>
                            </w:r>
                            <w:proofErr w:type="gramStart"/>
                            <w:r>
                              <w:rPr>
                                <w:rFonts w:ascii="Times New Roman" w:hAnsi="Times New Roman" w:cs="Times New Roman"/>
                                <w:sz w:val="24"/>
                                <w:szCs w:val="24"/>
                              </w:rPr>
                              <w:t>entity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entity_passed</w:t>
                            </w:r>
                            <w:proofErr w:type="spellEnd"/>
                            <w:r>
                              <w:rPr>
                                <w:rFonts w:ascii="Times New Roman" w:hAnsi="Times New Roman" w:cs="Times New Roman"/>
                                <w:sz w:val="24"/>
                                <w:szCs w:val="24"/>
                              </w:rPr>
                              <w:t xml:space="preserve">;    context: </w:t>
                            </w:r>
                            <w:proofErr w:type="spellStart"/>
                            <w:r>
                              <w:rPr>
                                <w:rFonts w:ascii="Times New Roman" w:hAnsi="Times New Roman" w:cs="Times New Roman"/>
                                <w:sz w:val="24"/>
                                <w:szCs w:val="24"/>
                              </w:rPr>
                              <w:t>context_type</w:t>
                            </w:r>
                            <w:proofErr w:type="spellEnd"/>
                            <w:r>
                              <w:rPr>
                                <w:rFonts w:ascii="Times New Roman" w:hAnsi="Times New Roman" w:cs="Times New Roman"/>
                                <w:sz w:val="24"/>
                                <w:szCs w:val="24"/>
                              </w:rPr>
                              <w:t xml:space="preserve">;    evaluation : </w:t>
                            </w:r>
                            <w:proofErr w:type="spellStart"/>
                            <w:r>
                              <w:rPr>
                                <w:rFonts w:ascii="Times New Roman" w:hAnsi="Times New Roman" w:cs="Times New Roman"/>
                                <w:sz w:val="24"/>
                                <w:szCs w:val="24"/>
                              </w:rPr>
                              <w:t>evaluation_strat</w:t>
                            </w:r>
                            <w:proofErr w:type="spellEnd"/>
                            <w:r>
                              <w:rPr>
                                <w:rFonts w:ascii="Times New Roman" w:hAnsi="Times New Roman" w:cs="Times New Roman"/>
                                <w:sz w:val="24"/>
                                <w:szCs w:val="24"/>
                              </w:rPr>
                              <w:t>; typing : typin</w:t>
                            </w:r>
                            <w:r>
                              <w:rPr>
                                <w:rFonts w:ascii="Times New Roman" w:hAnsi="Times New Roman" w:cs="Times New Roman"/>
                                <w:sz w:val="24"/>
                                <w:szCs w:val="24"/>
                              </w:rPr>
                              <w:t>g }   /*parameter passing style factors*/</w:t>
                            </w:r>
                          </w:p>
                          <w:p w14:paraId="6F37D796" w14:textId="77777777" w:rsidR="00120BEC" w:rsidRDefault="00285F46">
                            <w:pPr>
                              <w:pStyle w:val="FrameContents"/>
                              <w:jc w:val="both"/>
                              <w:rPr>
                                <w:rFonts w:ascii="Times New Roman" w:hAnsi="Times New Roman" w:cs="Times New Roman"/>
                                <w:sz w:val="24"/>
                                <w:szCs w:val="24"/>
                              </w:rPr>
                            </w:pPr>
                            <w:r>
                              <w:rPr>
                                <w:rFonts w:ascii="Times New Roman" w:hAnsi="Times New Roman" w:cs="Times New Roman"/>
                                <w:sz w:val="24"/>
                                <w:szCs w:val="24"/>
                              </w:rPr>
                              <w:t xml:space="preserve">type </w:t>
                            </w:r>
                            <w:proofErr w:type="spellStart"/>
                            <w:r>
                              <w:rPr>
                                <w:rFonts w:ascii="Times New Roman" w:hAnsi="Times New Roman" w:cs="Times New Roman"/>
                                <w:sz w:val="24"/>
                                <w:szCs w:val="24"/>
                              </w:rPr>
                              <w:t>entity_type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Entity_type</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factor_instance_list</w:t>
                            </w:r>
                            <w:proofErr w:type="spellEnd"/>
                            <w:r>
                              <w:rPr>
                                <w:rFonts w:ascii="Times New Roman" w:hAnsi="Times New Roman" w:cs="Times New Roman"/>
                                <w:sz w:val="24"/>
                                <w:szCs w:val="24"/>
                              </w:rPr>
                              <w:t xml:space="preserve">      /*various entity types*/  </w:t>
                            </w:r>
                          </w:p>
                          <w:p w14:paraId="4C56964C" w14:textId="77777777" w:rsidR="00120BEC" w:rsidRDefault="00285F46">
                            <w:pPr>
                              <w:pStyle w:val="FrameContents"/>
                              <w:jc w:val="both"/>
                              <w:rPr>
                                <w:rFonts w:ascii="Times New Roman" w:hAnsi="Times New Roman" w:cs="Times New Roman"/>
                                <w:sz w:val="24"/>
                                <w:szCs w:val="24"/>
                              </w:rPr>
                            </w:pPr>
                            <w:r>
                              <w:rPr>
                                <w:rFonts w:ascii="Times New Roman" w:hAnsi="Times New Roman" w:cs="Times New Roman"/>
                                <w:sz w:val="24"/>
                                <w:szCs w:val="24"/>
                              </w:rPr>
                              <w:t xml:space="preserve">type </w:t>
                            </w:r>
                            <w:proofErr w:type="spellStart"/>
                            <w:r>
                              <w:rPr>
                                <w:rFonts w:ascii="Times New Roman" w:hAnsi="Times New Roman" w:cs="Times New Roman"/>
                                <w:sz w:val="24"/>
                                <w:szCs w:val="24"/>
                              </w:rPr>
                              <w:t>context_type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Context_type</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factor_instance_list</w:t>
                            </w:r>
                            <w:proofErr w:type="spellEnd"/>
                            <w:r>
                              <w:rPr>
                                <w:rFonts w:ascii="Times New Roman" w:hAnsi="Times New Roman" w:cs="Times New Roman"/>
                                <w:sz w:val="24"/>
                                <w:szCs w:val="24"/>
                              </w:rPr>
                              <w:t xml:space="preserve">    </w:t>
                            </w:r>
                          </w:p>
                          <w:p w14:paraId="30D0B54E" w14:textId="77777777" w:rsidR="00120BEC" w:rsidRDefault="00285F46">
                            <w:pPr>
                              <w:pStyle w:val="FrameContents"/>
                              <w:jc w:val="both"/>
                              <w:rPr>
                                <w:rFonts w:ascii="Times New Roman" w:hAnsi="Times New Roman" w:cs="Times New Roman"/>
                                <w:sz w:val="24"/>
                                <w:szCs w:val="24"/>
                              </w:rPr>
                            </w:pPr>
                            <w:r>
                              <w:rPr>
                                <w:rFonts w:ascii="Times New Roman" w:hAnsi="Times New Roman" w:cs="Times New Roman"/>
                                <w:sz w:val="24"/>
                                <w:szCs w:val="24"/>
                              </w:rPr>
                              <w:t xml:space="preserve">type </w:t>
                            </w:r>
                            <w:proofErr w:type="spellStart"/>
                            <w:r>
                              <w:rPr>
                                <w:rFonts w:ascii="Times New Roman" w:hAnsi="Times New Roman" w:cs="Times New Roman"/>
                                <w:sz w:val="24"/>
                                <w:szCs w:val="24"/>
                              </w:rPr>
                              <w:t>evaluation_strat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Evaluation_strat</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factor_instance_list</w:t>
                            </w:r>
                            <w:proofErr w:type="spellEnd"/>
                            <w:r>
                              <w:rPr>
                                <w:rFonts w:ascii="Times New Roman" w:hAnsi="Times New Roman" w:cs="Times New Roman"/>
                                <w:sz w:val="24"/>
                                <w:szCs w:val="24"/>
                              </w:rPr>
                              <w:t xml:space="preserve">      </w:t>
                            </w:r>
                          </w:p>
                          <w:p w14:paraId="51C8470E" w14:textId="77777777" w:rsidR="00120BEC" w:rsidRDefault="00285F46">
                            <w:pPr>
                              <w:pStyle w:val="FrameContents"/>
                              <w:jc w:val="both"/>
                              <w:rPr>
                                <w:rFonts w:ascii="Times New Roman" w:hAnsi="Times New Roman" w:cs="Times New Roman"/>
                                <w:sz w:val="24"/>
                                <w:szCs w:val="24"/>
                              </w:rPr>
                            </w:pPr>
                            <w:r>
                              <w:rPr>
                                <w:rFonts w:ascii="Times New Roman" w:hAnsi="Times New Roman" w:cs="Times New Roman"/>
                                <w:sz w:val="24"/>
                                <w:szCs w:val="24"/>
                              </w:rPr>
                              <w:t>type typing =</w:t>
                            </w:r>
                            <w:proofErr w:type="spellStart"/>
                            <w:r>
                              <w:rPr>
                                <w:rFonts w:ascii="Times New Roman" w:hAnsi="Times New Roman" w:cs="Times New Roman"/>
                                <w:sz w:val="24"/>
                                <w:szCs w:val="24"/>
                              </w:rPr>
                              <w:t>Correct_type</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factor_instance_list</w:t>
                            </w:r>
                            <w:proofErr w:type="spellEnd"/>
                            <w:r>
                              <w:rPr>
                                <w:rFonts w:ascii="Times New Roman" w:hAnsi="Times New Roman" w:cs="Times New Roman"/>
                                <w:sz w:val="24"/>
                                <w:szCs w:val="24"/>
                              </w:rPr>
                              <w:t xml:space="preserve">    </w:t>
                            </w:r>
                          </w:p>
                          <w:p w14:paraId="0B5AB623" w14:textId="77777777" w:rsidR="00120BEC" w:rsidRDefault="00285F46">
                            <w:pPr>
                              <w:pStyle w:val="FrameContents"/>
                              <w:jc w:val="both"/>
                              <w:rPr>
                                <w:rFonts w:ascii="Times New Roman" w:hAnsi="Times New Roman" w:cs="Times New Roman"/>
                                <w:sz w:val="24"/>
                                <w:szCs w:val="24"/>
                              </w:rPr>
                            </w:pPr>
                            <w:r>
                              <w:rPr>
                                <w:rFonts w:ascii="Times New Roman" w:hAnsi="Times New Roman" w:cs="Times New Roman"/>
                                <w:sz w:val="24"/>
                                <w:szCs w:val="24"/>
                              </w:rPr>
                              <w:t xml:space="preserve">type </w:t>
                            </w:r>
                            <w:proofErr w:type="spellStart"/>
                            <w:r>
                              <w:rPr>
                                <w:rFonts w:ascii="Times New Roman" w:hAnsi="Times New Roman" w:cs="Times New Roman"/>
                                <w:sz w:val="24"/>
                                <w:szCs w:val="24"/>
                              </w:rPr>
                              <w:t>factor_instance_list</w:t>
                            </w:r>
                            <w:proofErr w:type="spellEnd"/>
                            <w:r>
                              <w:rPr>
                                <w:rFonts w:ascii="Times New Roman" w:hAnsi="Times New Roman" w:cs="Times New Roman"/>
                                <w:sz w:val="24"/>
                                <w:szCs w:val="24"/>
                              </w:rPr>
                              <w:t xml:space="preserve"> = int list   /*list that holds instances for factors*/</w:t>
                            </w:r>
                          </w:p>
                          <w:p w14:paraId="320A0C38" w14:textId="77777777" w:rsidR="00120BEC" w:rsidRDefault="00120BEC">
                            <w:pPr>
                              <w:pStyle w:val="FrameContents"/>
                              <w:jc w:val="both"/>
                              <w:rPr>
                                <w:rFonts w:ascii="Times New Roman" w:hAnsi="Times New Roman" w:cs="Times New Roman"/>
                                <w:sz w:val="24"/>
                                <w:szCs w:val="24"/>
                              </w:rPr>
                            </w:pPr>
                          </w:p>
                          <w:p w14:paraId="4683A054" w14:textId="77777777" w:rsidR="00120BEC" w:rsidRDefault="00120BEC">
                            <w:pPr>
                              <w:pStyle w:val="FrameContents"/>
                              <w:jc w:val="both"/>
                              <w:rPr>
                                <w:rFonts w:ascii="Times New Roman" w:hAnsi="Times New Roman" w:cs="Times New Roman"/>
                                <w:sz w:val="24"/>
                                <w:szCs w:val="24"/>
                              </w:rPr>
                            </w:pPr>
                          </w:p>
                          <w:p w14:paraId="42AA8424" w14:textId="77777777" w:rsidR="00120BEC" w:rsidRDefault="00285F46">
                            <w:pPr>
                              <w:pStyle w:val="FrameContents"/>
                            </w:pPr>
                            <w:bookmarkStart w:id="177" w:name="fig31"/>
                            <w:r>
                              <w:rPr>
                                <w:rFonts w:ascii="Times New Roman" w:hAnsi="Times New Roman" w:cs="Times New Roman"/>
                                <w:sz w:val="24"/>
                                <w:szCs w:val="24"/>
                              </w:rPr>
                              <w:t>Figure 3.1</w:t>
                            </w:r>
                            <w:bookmarkEnd w:id="177"/>
                            <w:r>
                              <w:rPr>
                                <w:rFonts w:ascii="Times New Roman" w:hAnsi="Times New Roman" w:cs="Times New Roman"/>
                                <w:sz w:val="24"/>
                                <w:szCs w:val="24"/>
                              </w:rPr>
                              <w:t>: Implementation of passing style comp</w:t>
                            </w:r>
                            <w:r>
                              <w:rPr>
                                <w:rFonts w:ascii="Times New Roman" w:hAnsi="Times New Roman" w:cs="Times New Roman"/>
                                <w:sz w:val="24"/>
                                <w:szCs w:val="24"/>
                              </w:rPr>
                              <w:t>onents.</w:t>
                            </w:r>
                          </w:p>
                          <w:p w14:paraId="229C39D0" w14:textId="77777777" w:rsidR="00120BEC" w:rsidRDefault="00120BEC">
                            <w:pPr>
                              <w:pStyle w:val="FrameContents"/>
                              <w:jc w:val="both"/>
                              <w:rPr>
                                <w:rFonts w:ascii="Times New Roman" w:hAnsi="Times New Roman" w:cs="Times New Roman"/>
                                <w:sz w:val="24"/>
                                <w:szCs w:val="24"/>
                              </w:rPr>
                            </w:pPr>
                          </w:p>
                        </w:txbxContent>
                      </wps:txbx>
                      <wps:bodyPr>
                        <a:noAutofit/>
                      </wps:bodyPr>
                    </wps:wsp>
                  </a:graphicData>
                </a:graphic>
              </wp:anchor>
            </w:drawing>
          </mc:Choice>
          <mc:Fallback>
            <w:pict>
              <v:rect id="shape_0" ID="Zone de texte 2" fillcolor="white" stroked="t" style="position:absolute;margin-left:-9.05pt;margin-top:18.5pt;width:466.45pt;height:160.45pt;mso-wrap-style:square;v-text-anchor:top;mso-position-horizontal:right;mso-position-horizontal-relative:margin" wp14:anchorId="3B9515AD">
                <v:fill o:detectmouseclick="t" type="solid" color2="black"/>
                <v:stroke color="black" weight="9360" joinstyle="round" endcap="flat"/>
                <v:textbox>
                  <w:txbxContent>
                    <w:p>
                      <w:pPr>
                        <w:pStyle w:val="FrameContents"/>
                        <w:jc w:val="both"/>
                        <w:rPr>
                          <w:rFonts w:ascii="Times New Roman" w:hAnsi="Times New Roman" w:cs="Times New Roman"/>
                          <w:sz w:val="24"/>
                          <w:szCs w:val="24"/>
                        </w:rPr>
                      </w:pPr>
                      <w:r>
                        <w:rPr>
                          <w:rFonts w:cs="Times New Roman" w:ascii="Times New Roman" w:hAnsi="Times New Roman"/>
                          <w:sz w:val="24"/>
                          <w:szCs w:val="24"/>
                        </w:rPr>
                        <w:t xml:space="preserve">type  passing_style = {name: string;    factor: factors }         /*parameter passing style */ </w:t>
                      </w:r>
                    </w:p>
                    <w:p>
                      <w:pPr>
                        <w:pStyle w:val="FrameContents"/>
                        <w:jc w:val="both"/>
                        <w:rPr>
                          <w:rFonts w:ascii="Times New Roman" w:hAnsi="Times New Roman" w:cs="Times New Roman"/>
                          <w:sz w:val="24"/>
                          <w:szCs w:val="24"/>
                        </w:rPr>
                      </w:pPr>
                      <w:r>
                        <w:rPr>
                          <w:rFonts w:cs="Times New Roman" w:ascii="Times New Roman" w:hAnsi="Times New Roman"/>
                          <w:sz w:val="24"/>
                          <w:szCs w:val="24"/>
                        </w:rPr>
                        <w:t>type factors = {entity : entity_passed;    context: context_type;    evaluation : evaluation_strat; typing : typing }   /*parameter passing style factors*/</w:t>
                      </w:r>
                    </w:p>
                    <w:p>
                      <w:pPr>
                        <w:pStyle w:val="FrameContents"/>
                        <w:jc w:val="both"/>
                        <w:rPr>
                          <w:rFonts w:ascii="Times New Roman" w:hAnsi="Times New Roman" w:cs="Times New Roman"/>
                          <w:sz w:val="24"/>
                          <w:szCs w:val="24"/>
                        </w:rPr>
                      </w:pPr>
                      <w:r>
                        <w:rPr>
                          <w:rFonts w:cs="Times New Roman" w:ascii="Times New Roman" w:hAnsi="Times New Roman"/>
                          <w:sz w:val="24"/>
                          <w:szCs w:val="24"/>
                        </w:rPr>
                        <w:t xml:space="preserve">type entity_type = Entity_type of factor_instance_list      /*various entity types*/  </w:t>
                      </w:r>
                    </w:p>
                    <w:p>
                      <w:pPr>
                        <w:pStyle w:val="FrameContents"/>
                        <w:jc w:val="both"/>
                        <w:rPr>
                          <w:rFonts w:ascii="Times New Roman" w:hAnsi="Times New Roman" w:cs="Times New Roman"/>
                          <w:sz w:val="24"/>
                          <w:szCs w:val="24"/>
                        </w:rPr>
                      </w:pPr>
                      <w:r>
                        <w:rPr>
                          <w:rFonts w:cs="Times New Roman" w:ascii="Times New Roman" w:hAnsi="Times New Roman"/>
                          <w:sz w:val="24"/>
                          <w:szCs w:val="24"/>
                        </w:rPr>
                        <w:t xml:space="preserve">type context_type = Context_type of factor_instance_list    </w:t>
                      </w:r>
                    </w:p>
                    <w:p>
                      <w:pPr>
                        <w:pStyle w:val="FrameContents"/>
                        <w:jc w:val="both"/>
                        <w:rPr>
                          <w:rFonts w:ascii="Times New Roman" w:hAnsi="Times New Roman" w:cs="Times New Roman"/>
                          <w:sz w:val="24"/>
                          <w:szCs w:val="24"/>
                        </w:rPr>
                      </w:pPr>
                      <w:r>
                        <w:rPr>
                          <w:rFonts w:cs="Times New Roman" w:ascii="Times New Roman" w:hAnsi="Times New Roman"/>
                          <w:sz w:val="24"/>
                          <w:szCs w:val="24"/>
                        </w:rPr>
                        <w:t xml:space="preserve">type evaluation_strat = Evaluation_strat of factor_instance_list      </w:t>
                      </w:r>
                    </w:p>
                    <w:p>
                      <w:pPr>
                        <w:pStyle w:val="FrameContents"/>
                        <w:jc w:val="both"/>
                        <w:rPr>
                          <w:rFonts w:ascii="Times New Roman" w:hAnsi="Times New Roman" w:cs="Times New Roman"/>
                          <w:sz w:val="24"/>
                          <w:szCs w:val="24"/>
                        </w:rPr>
                      </w:pPr>
                      <w:r>
                        <w:rPr>
                          <w:rFonts w:cs="Times New Roman" w:ascii="Times New Roman" w:hAnsi="Times New Roman"/>
                          <w:sz w:val="24"/>
                          <w:szCs w:val="24"/>
                        </w:rPr>
                        <w:t xml:space="preserve">type typing =Correct_type of factor_instance_list    </w:t>
                      </w:r>
                    </w:p>
                    <w:p>
                      <w:pPr>
                        <w:pStyle w:val="FrameContents"/>
                        <w:jc w:val="both"/>
                        <w:rPr>
                          <w:rFonts w:ascii="Times New Roman" w:hAnsi="Times New Roman" w:cs="Times New Roman"/>
                          <w:sz w:val="24"/>
                          <w:szCs w:val="24"/>
                        </w:rPr>
                      </w:pPr>
                      <w:r>
                        <w:rPr>
                          <w:rFonts w:cs="Times New Roman" w:ascii="Times New Roman" w:hAnsi="Times New Roman"/>
                          <w:sz w:val="24"/>
                          <w:szCs w:val="24"/>
                        </w:rPr>
                        <w:t>type factor_instance_list = int list   /*list that holds instances for factors*/</w:t>
                      </w:r>
                    </w:p>
                    <w:p>
                      <w:pPr>
                        <w:pStyle w:val="FrameContents"/>
                        <w:jc w:val="both"/>
                        <w:rPr>
                          <w:rFonts w:ascii="Times New Roman" w:hAnsi="Times New Roman" w:cs="Times New Roman"/>
                          <w:sz w:val="24"/>
                          <w:szCs w:val="24"/>
                        </w:rPr>
                      </w:pPr>
                      <w:r>
                        <w:rPr>
                          <w:rFonts w:cs="Times New Roman" w:ascii="Times New Roman" w:hAnsi="Times New Roman"/>
                          <w:sz w:val="24"/>
                          <w:szCs w:val="24"/>
                        </w:rPr>
                      </w:r>
                    </w:p>
                    <w:p>
                      <w:pPr>
                        <w:pStyle w:val="FrameContents"/>
                        <w:jc w:val="both"/>
                        <w:rPr>
                          <w:rFonts w:ascii="Times New Roman" w:hAnsi="Times New Roman" w:cs="Times New Roman"/>
                          <w:sz w:val="24"/>
                          <w:szCs w:val="24"/>
                        </w:rPr>
                      </w:pPr>
                      <w:r>
                        <w:rPr>
                          <w:rFonts w:cs="Times New Roman" w:ascii="Times New Roman" w:hAnsi="Times New Roman"/>
                          <w:sz w:val="24"/>
                          <w:szCs w:val="24"/>
                        </w:rPr>
                      </w:r>
                    </w:p>
                    <w:p>
                      <w:pPr>
                        <w:pStyle w:val="FrameContents"/>
                        <w:rPr/>
                      </w:pPr>
                      <w:bookmarkStart w:id="68" w:name="fig31"/>
                      <w:r>
                        <w:rPr>
                          <w:rFonts w:cs="Times New Roman" w:ascii="Times New Roman" w:hAnsi="Times New Roman"/>
                          <w:sz w:val="24"/>
                          <w:szCs w:val="24"/>
                        </w:rPr>
                        <w:t>Figure 3.1</w:t>
                      </w:r>
                      <w:bookmarkEnd w:id="68"/>
                      <w:r>
                        <w:rPr>
                          <w:rFonts w:cs="Times New Roman" w:ascii="Times New Roman" w:hAnsi="Times New Roman"/>
                          <w:sz w:val="24"/>
                          <w:szCs w:val="24"/>
                        </w:rPr>
                        <w:t>: Implementation of passing style components.</w:t>
                      </w:r>
                    </w:p>
                    <w:p>
                      <w:pPr>
                        <w:pStyle w:val="FrameContents"/>
                        <w:jc w:val="both"/>
                        <w:rPr>
                          <w:rFonts w:ascii="Times New Roman" w:hAnsi="Times New Roman" w:cs="Times New Roman"/>
                          <w:sz w:val="24"/>
                          <w:szCs w:val="24"/>
                        </w:rPr>
                      </w:pPr>
                      <w:r>
                        <w:rPr/>
                      </w:r>
                    </w:p>
                  </w:txbxContent>
                </v:textbox>
                <w10:wrap type="square"/>
              </v:rect>
            </w:pict>
          </mc:Fallback>
        </mc:AlternateContent>
      </w:r>
    </w:p>
    <w:p w14:paraId="27851933" w14:textId="77777777" w:rsidR="00120BEC" w:rsidRDefault="00120BEC">
      <w:pPr>
        <w:rPr>
          <w:rFonts w:ascii="Times New Roman" w:hAnsi="Times New Roman"/>
          <w:b/>
        </w:rPr>
      </w:pPr>
    </w:p>
    <w:p w14:paraId="382491F2" w14:textId="77777777" w:rsidR="00120BEC" w:rsidRDefault="00120BEC">
      <w:pPr>
        <w:rPr>
          <w:rFonts w:ascii="Times New Roman" w:hAnsi="Times New Roman"/>
          <w:b/>
        </w:rPr>
      </w:pPr>
    </w:p>
    <w:p w14:paraId="6DFFB146" w14:textId="77777777" w:rsidR="00120BEC" w:rsidRDefault="00285F46">
      <w:pPr>
        <w:spacing w:line="360" w:lineRule="auto"/>
        <w:jc w:val="both"/>
        <w:rPr>
          <w:rFonts w:ascii="Times New Roman" w:hAnsi="Times New Roman" w:cs="Times New Roman"/>
          <w:sz w:val="24"/>
          <w:szCs w:val="24"/>
        </w:rPr>
      </w:pPr>
      <w:r>
        <w:rPr>
          <w:rFonts w:ascii="Times New Roman" w:hAnsi="Times New Roman" w:cs="Times New Roman"/>
          <w:sz w:val="24"/>
          <w:szCs w:val="24"/>
        </w:rPr>
        <w:t>[</w:t>
      </w:r>
      <w:hyperlink w:anchor="fig32">
        <w:r>
          <w:rPr>
            <w:rStyle w:val="Hyperlink"/>
            <w:rFonts w:ascii="Times New Roman" w:hAnsi="Times New Roman" w:cs="Times New Roman"/>
            <w:color w:val="auto"/>
            <w:sz w:val="24"/>
            <w:szCs w:val="24"/>
            <w:u w:val="none"/>
          </w:rPr>
          <w:t>Figure 3.2</w:t>
        </w:r>
      </w:hyperlink>
      <w:r>
        <w:rPr>
          <w:rFonts w:ascii="Times New Roman" w:hAnsi="Times New Roman" w:cs="Times New Roman"/>
          <w:sz w:val="24"/>
          <w:szCs w:val="24"/>
        </w:rPr>
        <w:t>] shows the function used to construct parameter passing styles from a suitable combination of factors and passing style name. The system works internally with numbers.</w:t>
      </w:r>
      <w:commentRangeStart w:id="178"/>
      <w:commentRangeEnd w:id="178"/>
      <w:r>
        <w:rPr>
          <w:rFonts w:ascii="Times New Roman" w:hAnsi="Times New Roman" w:cs="Times New Roman"/>
          <w:sz w:val="24"/>
          <w:szCs w:val="24"/>
        </w:rPr>
        <w:commentReference w:id="178"/>
      </w:r>
      <w:r>
        <w:br w:type="page"/>
      </w:r>
    </w:p>
    <w:p w14:paraId="0540CBC3" w14:textId="77777777" w:rsidR="00120BEC" w:rsidRDefault="00285F46">
      <w:pPr>
        <w:rPr>
          <w:rFonts w:ascii="Times New Roman" w:hAnsi="Times New Roman"/>
          <w:b/>
        </w:rPr>
      </w:pPr>
      <w:commentRangeStart w:id="179"/>
      <w:commentRangeEnd w:id="179"/>
      <w:r>
        <w:lastRenderedPageBreak/>
        <w:commentReference w:id="179"/>
      </w:r>
    </w:p>
    <w:p w14:paraId="21D598BC" w14:textId="77777777" w:rsidR="00120BEC" w:rsidRDefault="00285F46">
      <w:pPr>
        <w:widowControl/>
        <w:spacing w:after="160" w:line="252" w:lineRule="auto"/>
        <w:textAlignment w:val="auto"/>
        <w:rPr>
          <w:rFonts w:ascii="Times New Roman" w:hAnsi="Times New Roman"/>
          <w:b/>
        </w:rPr>
      </w:pPr>
      <w:r>
        <w:rPr>
          <w:noProof/>
        </w:rPr>
        <mc:AlternateContent>
          <mc:Choice Requires="wps">
            <w:drawing>
              <wp:anchor distT="0" distB="3" distL="0" distR="114303" simplePos="0" relativeHeight="21" behindDoc="0" locked="0" layoutInCell="0" allowOverlap="1" wp14:anchorId="07E9C886" wp14:editId="2EBE836A">
                <wp:simplePos x="0" y="0"/>
                <wp:positionH relativeFrom="margin">
                  <wp:align>left</wp:align>
                </wp:positionH>
                <wp:positionV relativeFrom="paragraph">
                  <wp:posOffset>200025</wp:posOffset>
                </wp:positionV>
                <wp:extent cx="5953760" cy="3667760"/>
                <wp:effectExtent l="0" t="0" r="28572" b="28572"/>
                <wp:wrapSquare wrapText="bothSides"/>
                <wp:docPr id="28" name="Zone de texte 2"/>
                <wp:cNvGraphicFramePr/>
                <a:graphic xmlns:a="http://schemas.openxmlformats.org/drawingml/2006/main">
                  <a:graphicData uri="http://schemas.microsoft.com/office/word/2010/wordprocessingShape">
                    <wps:wsp>
                      <wps:cNvSpPr/>
                      <wps:spPr>
                        <a:xfrm>
                          <a:off x="0" y="0"/>
                          <a:ext cx="5952960" cy="3666960"/>
                        </a:xfrm>
                        <a:prstGeom prst="rect">
                          <a:avLst/>
                        </a:prstGeom>
                        <a:solidFill>
                          <a:srgbClr val="FFFFFF"/>
                        </a:solidFill>
                        <a:ln w="9528">
                          <a:solidFill>
                            <a:srgbClr val="000000"/>
                          </a:solidFill>
                          <a:round/>
                        </a:ln>
                      </wps:spPr>
                      <wps:style>
                        <a:lnRef idx="0">
                          <a:scrgbClr r="0" g="0" b="0"/>
                        </a:lnRef>
                        <a:fillRef idx="0">
                          <a:scrgbClr r="0" g="0" b="0"/>
                        </a:fillRef>
                        <a:effectRef idx="0">
                          <a:scrgbClr r="0" g="0" b="0"/>
                        </a:effectRef>
                        <a:fontRef idx="minor"/>
                      </wps:style>
                      <wps:txbx>
                        <w:txbxContent>
                          <w:p w14:paraId="09B31455" w14:textId="77777777" w:rsidR="00120BEC" w:rsidRDefault="00285F46">
                            <w:pPr>
                              <w:pStyle w:val="FrameContents"/>
                              <w:spacing w:line="276" w:lineRule="auto"/>
                              <w:jc w:val="both"/>
                            </w:pPr>
                            <w:r>
                              <w:rPr>
                                <w:rFonts w:ascii="Times New Roman" w:hAnsi="Times New Roman" w:cs="Times New Roman"/>
                                <w:sz w:val="24"/>
                                <w:szCs w:val="24"/>
                              </w:rPr>
                              <w:t xml:space="preserve">/*function </w:t>
                            </w:r>
                            <w:r>
                              <w:rPr>
                                <w:rFonts w:ascii="Times New Roman" w:hAnsi="Times New Roman" w:cs="Times New Roman"/>
                                <w:sz w:val="24"/>
                                <w:szCs w:val="24"/>
                              </w:rPr>
                              <w:t>(sanitize) that constructs a passing style */</w:t>
                            </w:r>
                          </w:p>
                          <w:p w14:paraId="361FA4D8" w14:textId="77777777" w:rsidR="00120BEC" w:rsidRDefault="00285F46">
                            <w:pPr>
                              <w:pStyle w:val="FrameContent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user_styles</w:t>
                            </w:r>
                            <w:proofErr w:type="spellEnd"/>
                            <w:r>
                              <w:rPr>
                                <w:rFonts w:ascii="Times New Roman" w:hAnsi="Times New Roman" w:cs="Times New Roman"/>
                                <w:sz w:val="24"/>
                                <w:szCs w:val="24"/>
                              </w:rPr>
                              <w:t>, name: list of known passing styles and name of passing styles respectively*/</w:t>
                            </w:r>
                          </w:p>
                          <w:p w14:paraId="7703D37F" w14:textId="77777777" w:rsidR="00120BEC" w:rsidRDefault="00285F46">
                            <w:pPr>
                              <w:pStyle w:val="FrameContent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entity_type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context_type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evaluation_strat</w:t>
                            </w:r>
                            <w:proofErr w:type="spellEnd"/>
                            <w:r>
                              <w:rPr>
                                <w:rFonts w:ascii="Times New Roman" w:hAnsi="Times New Roman" w:cs="Times New Roman"/>
                                <w:sz w:val="24"/>
                                <w:szCs w:val="24"/>
                              </w:rPr>
                              <w:t xml:space="preserve">, typing: factors that </w:t>
                            </w:r>
                            <w:proofErr w:type="spellStart"/>
                            <w:r>
                              <w:rPr>
                                <w:rFonts w:ascii="Times New Roman" w:hAnsi="Times New Roman" w:cs="Times New Roman"/>
                                <w:sz w:val="24"/>
                                <w:szCs w:val="24"/>
                              </w:rPr>
                              <w:t>effect</w:t>
                            </w:r>
                            <w:proofErr w:type="spellEnd"/>
                            <w:r>
                              <w:rPr>
                                <w:rFonts w:ascii="Times New Roman" w:hAnsi="Times New Roman" w:cs="Times New Roman"/>
                                <w:sz w:val="24"/>
                                <w:szCs w:val="24"/>
                              </w:rPr>
                              <w:t xml:space="preserve"> parameter passing*/</w:t>
                            </w:r>
                          </w:p>
                          <w:p w14:paraId="68D5B7F4" w14:textId="77777777" w:rsidR="00120BEC" w:rsidRDefault="00285F46">
                            <w:pPr>
                              <w:pStyle w:val="FrameContent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let sanitize </w:t>
                            </w:r>
                            <w:proofErr w:type="spellStart"/>
                            <w:r>
                              <w:rPr>
                                <w:rFonts w:ascii="Times New Roman" w:hAnsi="Times New Roman" w:cs="Times New Roman"/>
                                <w:sz w:val="24"/>
                                <w:szCs w:val="24"/>
                              </w:rPr>
                              <w:t>entity</w:t>
                            </w:r>
                            <w:r>
                              <w:rPr>
                                <w:rFonts w:ascii="Times New Roman" w:hAnsi="Times New Roman" w:cs="Times New Roman"/>
                                <w:sz w:val="24"/>
                                <w:szCs w:val="24"/>
                              </w:rPr>
                              <w:t>_type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context_type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evaluation_strat</w:t>
                            </w:r>
                            <w:proofErr w:type="spellEnd"/>
                            <w:r>
                              <w:rPr>
                                <w:rFonts w:ascii="Times New Roman" w:hAnsi="Times New Roman" w:cs="Times New Roman"/>
                                <w:sz w:val="24"/>
                                <w:szCs w:val="24"/>
                              </w:rPr>
                              <w:t xml:space="preserve"> typing </w:t>
                            </w:r>
                            <w:proofErr w:type="spellStart"/>
                            <w:r>
                              <w:rPr>
                                <w:rFonts w:ascii="Times New Roman" w:hAnsi="Times New Roman" w:cs="Times New Roman"/>
                                <w:sz w:val="24"/>
                                <w:szCs w:val="24"/>
                              </w:rPr>
                              <w:t>user_styles</w:t>
                            </w:r>
                            <w:proofErr w:type="spellEnd"/>
                            <w:r>
                              <w:rPr>
                                <w:rFonts w:ascii="Times New Roman" w:hAnsi="Times New Roman" w:cs="Times New Roman"/>
                                <w:sz w:val="24"/>
                                <w:szCs w:val="24"/>
                              </w:rPr>
                              <w:t xml:space="preserve"> name=</w:t>
                            </w:r>
                          </w:p>
                          <w:p w14:paraId="69FEFF8D" w14:textId="77777777" w:rsidR="00120BEC" w:rsidRDefault="00285F46">
                            <w:pPr>
                              <w:pStyle w:val="FrameContent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match (</w:t>
                            </w:r>
                            <w:proofErr w:type="spellStart"/>
                            <w:r>
                              <w:rPr>
                                <w:rFonts w:ascii="Times New Roman" w:hAnsi="Times New Roman" w:cs="Times New Roman"/>
                                <w:sz w:val="24"/>
                                <w:szCs w:val="24"/>
                              </w:rPr>
                              <w:t>entity_type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context_type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evaluation_strat</w:t>
                            </w:r>
                            <w:proofErr w:type="spellEnd"/>
                            <w:r>
                              <w:rPr>
                                <w:rFonts w:ascii="Times New Roman" w:hAnsi="Times New Roman" w:cs="Times New Roman"/>
                                <w:sz w:val="24"/>
                                <w:szCs w:val="24"/>
                              </w:rPr>
                              <w:t>, typing) with</w:t>
                            </w:r>
                          </w:p>
                          <w:p w14:paraId="769EC459" w14:textId="77777777" w:rsidR="00120BEC" w:rsidRDefault="00285F46">
                            <w:pPr>
                              <w:pStyle w:val="FrameContent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Entity_type</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Context_type</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Evaluation_strat</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Correct_type</w:t>
                            </w:r>
                            <w:proofErr w:type="spellEnd"/>
                            <w:r>
                              <w:rPr>
                                <w:rFonts w:ascii="Times New Roman" w:hAnsi="Times New Roman" w:cs="Times New Roman"/>
                                <w:sz w:val="24"/>
                                <w:szCs w:val="24"/>
                              </w:rPr>
                              <w:t xml:space="preserve"> [1]) -&gt; </w:t>
                            </w:r>
                            <w:proofErr w:type="spellStart"/>
                            <w:r>
                              <w:rPr>
                                <w:rFonts w:ascii="Times New Roman" w:hAnsi="Times New Roman" w:cs="Times New Roman"/>
                                <w:sz w:val="24"/>
                                <w:szCs w:val="24"/>
                              </w:rPr>
                              <w:t>user_styles</w:t>
                            </w:r>
                            <w:proofErr w:type="spellEnd"/>
                          </w:p>
                          <w:p w14:paraId="43DF7B66" w14:textId="77777777" w:rsidR="00120BEC" w:rsidRDefault="00285F46">
                            <w:pPr>
                              <w:pStyle w:val="FrameContent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Entity_type</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Context</w:t>
                            </w:r>
                            <w:r>
                              <w:rPr>
                                <w:rFonts w:ascii="Times New Roman" w:hAnsi="Times New Roman" w:cs="Times New Roman"/>
                                <w:sz w:val="24"/>
                                <w:szCs w:val="24"/>
                              </w:rPr>
                              <w:t>_type</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Evaluation_strat</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Correct_type</w:t>
                            </w:r>
                            <w:proofErr w:type="spellEnd"/>
                            <w:r>
                              <w:rPr>
                                <w:rFonts w:ascii="Times New Roman" w:hAnsi="Times New Roman" w:cs="Times New Roman"/>
                                <w:sz w:val="24"/>
                                <w:szCs w:val="24"/>
                              </w:rPr>
                              <w:t xml:space="preserve"> [4]) -&gt; </w:t>
                            </w:r>
                            <w:proofErr w:type="spellStart"/>
                            <w:r>
                              <w:rPr>
                                <w:rFonts w:ascii="Times New Roman" w:hAnsi="Times New Roman" w:cs="Times New Roman"/>
                                <w:sz w:val="24"/>
                                <w:szCs w:val="24"/>
                              </w:rPr>
                              <w:t>user_styles</w:t>
                            </w:r>
                            <w:proofErr w:type="spellEnd"/>
                          </w:p>
                          <w:p w14:paraId="6F8DD5A3" w14:textId="77777777" w:rsidR="00120BEC" w:rsidRDefault="00285F46">
                            <w:pPr>
                              <w:pStyle w:val="FrameContent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Entity_type</w:t>
                            </w:r>
                            <w:proofErr w:type="spellEnd"/>
                            <w:r>
                              <w:rPr>
                                <w:rFonts w:ascii="Times New Roman" w:hAnsi="Times New Roman" w:cs="Times New Roman"/>
                                <w:sz w:val="24"/>
                                <w:szCs w:val="24"/>
                              </w:rPr>
                              <w:t xml:space="preserve"> _, </w:t>
                            </w:r>
                            <w:proofErr w:type="spellStart"/>
                            <w:r>
                              <w:rPr>
                                <w:rFonts w:ascii="Times New Roman" w:hAnsi="Times New Roman" w:cs="Times New Roman"/>
                                <w:sz w:val="24"/>
                                <w:szCs w:val="24"/>
                              </w:rPr>
                              <w:t>Context_type</w:t>
                            </w:r>
                            <w:proofErr w:type="spellEnd"/>
                            <w:r>
                              <w:rPr>
                                <w:rFonts w:ascii="Times New Roman" w:hAnsi="Times New Roman" w:cs="Times New Roman"/>
                                <w:sz w:val="24"/>
                                <w:szCs w:val="24"/>
                              </w:rPr>
                              <w:t xml:space="preserve"> _, </w:t>
                            </w:r>
                            <w:proofErr w:type="spellStart"/>
                            <w:r>
                              <w:rPr>
                                <w:rFonts w:ascii="Times New Roman" w:hAnsi="Times New Roman" w:cs="Times New Roman"/>
                                <w:sz w:val="24"/>
                                <w:szCs w:val="24"/>
                              </w:rPr>
                              <w:t>Evaluation_strat</w:t>
                            </w:r>
                            <w:proofErr w:type="spellEnd"/>
                            <w:r>
                              <w:rPr>
                                <w:rFonts w:ascii="Times New Roman" w:hAnsi="Times New Roman" w:cs="Times New Roman"/>
                                <w:sz w:val="24"/>
                                <w:szCs w:val="24"/>
                              </w:rPr>
                              <w:t xml:space="preserve"> _, </w:t>
                            </w:r>
                            <w:proofErr w:type="spellStart"/>
                            <w:r>
                              <w:rPr>
                                <w:rFonts w:ascii="Times New Roman" w:hAnsi="Times New Roman" w:cs="Times New Roman"/>
                                <w:sz w:val="24"/>
                                <w:szCs w:val="24"/>
                              </w:rPr>
                              <w:t>Correct_type</w:t>
                            </w:r>
                            <w:proofErr w:type="spellEnd"/>
                            <w:r>
                              <w:rPr>
                                <w:rFonts w:ascii="Times New Roman" w:hAnsi="Times New Roman" w:cs="Times New Roman"/>
                                <w:sz w:val="24"/>
                                <w:szCs w:val="24"/>
                              </w:rPr>
                              <w:t xml:space="preserve"> _) -&gt; let </w:t>
                            </w:r>
                            <w:proofErr w:type="spellStart"/>
                            <w:r>
                              <w:rPr>
                                <w:rFonts w:ascii="Times New Roman" w:hAnsi="Times New Roman" w:cs="Times New Roman"/>
                                <w:sz w:val="24"/>
                                <w:szCs w:val="24"/>
                              </w:rPr>
                              <w:t>new_style</w:t>
                            </w:r>
                            <w:proofErr w:type="spellEnd"/>
                            <w:r>
                              <w:rPr>
                                <w:rFonts w:ascii="Times New Roman" w:hAnsi="Times New Roman" w:cs="Times New Roman"/>
                                <w:sz w:val="24"/>
                                <w:szCs w:val="24"/>
                              </w:rPr>
                              <w:t xml:space="preserve"> =</w:t>
                            </w:r>
                          </w:p>
                          <w:p w14:paraId="2F49C966" w14:textId="77777777" w:rsidR="00120BEC" w:rsidRDefault="00285F46">
                            <w:pPr>
                              <w:pStyle w:val="FrameContent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let x = {entity = </w:t>
                            </w:r>
                            <w:proofErr w:type="spellStart"/>
                            <w:r>
                              <w:rPr>
                                <w:rFonts w:ascii="Times New Roman" w:hAnsi="Times New Roman" w:cs="Times New Roman"/>
                                <w:sz w:val="24"/>
                                <w:szCs w:val="24"/>
                              </w:rPr>
                              <w:t>entity_type</w:t>
                            </w:r>
                            <w:proofErr w:type="spellEnd"/>
                            <w:r>
                              <w:rPr>
                                <w:rFonts w:ascii="Times New Roman" w:hAnsi="Times New Roman" w:cs="Times New Roman"/>
                                <w:sz w:val="24"/>
                                <w:szCs w:val="24"/>
                              </w:rPr>
                              <w:t xml:space="preserve">; context = </w:t>
                            </w:r>
                            <w:proofErr w:type="spellStart"/>
                            <w:r>
                              <w:rPr>
                                <w:rFonts w:ascii="Times New Roman" w:hAnsi="Times New Roman" w:cs="Times New Roman"/>
                                <w:sz w:val="24"/>
                                <w:szCs w:val="24"/>
                              </w:rPr>
                              <w:t>context_type</w:t>
                            </w:r>
                            <w:proofErr w:type="spellEnd"/>
                            <w:r>
                              <w:rPr>
                                <w:rFonts w:ascii="Times New Roman" w:hAnsi="Times New Roman" w:cs="Times New Roman"/>
                                <w:sz w:val="24"/>
                                <w:szCs w:val="24"/>
                              </w:rPr>
                              <w:t xml:space="preserve">; evaluation = </w:t>
                            </w:r>
                            <w:proofErr w:type="spellStart"/>
                            <w:r>
                              <w:rPr>
                                <w:rFonts w:ascii="Times New Roman" w:hAnsi="Times New Roman" w:cs="Times New Roman"/>
                                <w:sz w:val="24"/>
                                <w:szCs w:val="24"/>
                              </w:rPr>
                              <w:t>evaluation_strat</w:t>
                            </w:r>
                            <w:proofErr w:type="spellEnd"/>
                            <w:r>
                              <w:rPr>
                                <w:rFonts w:ascii="Times New Roman" w:hAnsi="Times New Roman" w:cs="Times New Roman"/>
                                <w:sz w:val="24"/>
                                <w:szCs w:val="24"/>
                              </w:rPr>
                              <w:t xml:space="preserve">; typing = </w:t>
                            </w:r>
                            <w:proofErr w:type="gramStart"/>
                            <w:r>
                              <w:rPr>
                                <w:rFonts w:ascii="Times New Roman" w:hAnsi="Times New Roman" w:cs="Times New Roman"/>
                                <w:sz w:val="24"/>
                                <w:szCs w:val="24"/>
                              </w:rPr>
                              <w:t xml:space="preserve">typing}   </w:t>
                            </w:r>
                            <w:proofErr w:type="gramEnd"/>
                            <w:r>
                              <w:rPr>
                                <w:rFonts w:ascii="Times New Roman" w:hAnsi="Times New Roman" w:cs="Times New Roman"/>
                                <w:sz w:val="24"/>
                                <w:szCs w:val="24"/>
                              </w:rPr>
                              <w:t xml:space="preserve">         /* record that holds passing style factors with their values */</w:t>
                            </w:r>
                          </w:p>
                          <w:p w14:paraId="3CC01935" w14:textId="77777777" w:rsidR="00120BEC" w:rsidRDefault="00285F46">
                            <w:pPr>
                              <w:pStyle w:val="FrameContent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in let y = {name = (</w:t>
                            </w:r>
                            <w:proofErr w:type="spellStart"/>
                            <w:r>
                              <w:rPr>
                                <w:rFonts w:ascii="Times New Roman" w:hAnsi="Times New Roman" w:cs="Times New Roman"/>
                                <w:sz w:val="24"/>
                                <w:szCs w:val="24"/>
                              </w:rPr>
                              <w:t>setName</w:t>
                            </w:r>
                            <w:proofErr w:type="spellEnd"/>
                            <w:r>
                              <w:rPr>
                                <w:rFonts w:ascii="Times New Roman" w:hAnsi="Times New Roman" w:cs="Times New Roman"/>
                                <w:sz w:val="24"/>
                                <w:szCs w:val="24"/>
                              </w:rPr>
                              <w:t xml:space="preserve"> name); factor = x} /*constructed passing style*/</w:t>
                            </w:r>
                          </w:p>
                          <w:p w14:paraId="3093E736" w14:textId="77777777" w:rsidR="00120BEC" w:rsidRDefault="00285F46">
                            <w:pPr>
                              <w:pStyle w:val="FrameContent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in let () = </w:t>
                            </w:r>
                            <w:proofErr w:type="spellStart"/>
                            <w:r>
                              <w:rPr>
                                <w:rFonts w:ascii="Times New Roman" w:hAnsi="Times New Roman" w:cs="Times New Roman"/>
                                <w:sz w:val="24"/>
                                <w:szCs w:val="24"/>
                              </w:rPr>
                              <w:t>print_string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npassing</w:t>
                            </w:r>
                            <w:proofErr w:type="spellEnd"/>
                            <w:r>
                              <w:rPr>
                                <w:rFonts w:ascii="Times New Roman" w:hAnsi="Times New Roman" w:cs="Times New Roman"/>
                                <w:sz w:val="24"/>
                                <w:szCs w:val="24"/>
                              </w:rPr>
                              <w:t xml:space="preserve"> style " in let () = </w:t>
                            </w:r>
                            <w:proofErr w:type="spellStart"/>
                            <w:r>
                              <w:rPr>
                                <w:rFonts w:ascii="Times New Roman" w:hAnsi="Times New Roman" w:cs="Times New Roman"/>
                                <w:sz w:val="24"/>
                                <w:szCs w:val="24"/>
                              </w:rPr>
                              <w:t>print_str</w:t>
                            </w:r>
                            <w:r>
                              <w:rPr>
                                <w:rFonts w:ascii="Times New Roman" w:hAnsi="Times New Roman" w:cs="Times New Roman"/>
                                <w:sz w:val="24"/>
                                <w:szCs w:val="24"/>
                              </w:rPr>
                              <w:t>ing</w:t>
                            </w:r>
                            <w:proofErr w:type="spellEnd"/>
                            <w:r>
                              <w:rPr>
                                <w:rFonts w:ascii="Times New Roman" w:hAnsi="Times New Roman" w:cs="Times New Roman"/>
                                <w:sz w:val="24"/>
                                <w:szCs w:val="24"/>
                              </w:rPr>
                              <w:t xml:space="preserve"> "''" in</w:t>
                            </w:r>
                          </w:p>
                          <w:p w14:paraId="3519DE1B" w14:textId="77777777" w:rsidR="00120BEC" w:rsidRDefault="00285F46">
                            <w:pPr>
                              <w:pStyle w:val="FrameContent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let () = </w:t>
                            </w:r>
                            <w:proofErr w:type="spellStart"/>
                            <w:r>
                              <w:rPr>
                                <w:rFonts w:ascii="Times New Roman" w:hAnsi="Times New Roman" w:cs="Times New Roman"/>
                                <w:sz w:val="24"/>
                                <w:szCs w:val="24"/>
                              </w:rPr>
                              <w:t>print_string</w:t>
                            </w:r>
                            <w:proofErr w:type="spellEnd"/>
                            <w:r>
                              <w:rPr>
                                <w:rFonts w:ascii="Times New Roman" w:hAnsi="Times New Roman" w:cs="Times New Roman"/>
                                <w:sz w:val="24"/>
                                <w:szCs w:val="24"/>
                              </w:rPr>
                              <w:t xml:space="preserve"> name in let () = </w:t>
                            </w:r>
                            <w:proofErr w:type="spellStart"/>
                            <w:r>
                              <w:rPr>
                                <w:rFonts w:ascii="Times New Roman" w:hAnsi="Times New Roman" w:cs="Times New Roman"/>
                                <w:sz w:val="24"/>
                                <w:szCs w:val="24"/>
                              </w:rPr>
                              <w:t>print_string</w:t>
                            </w:r>
                            <w:proofErr w:type="spellEnd"/>
                            <w:r>
                              <w:rPr>
                                <w:rFonts w:ascii="Times New Roman" w:hAnsi="Times New Roman" w:cs="Times New Roman"/>
                                <w:sz w:val="24"/>
                                <w:szCs w:val="24"/>
                              </w:rPr>
                              <w:t xml:space="preserve"> "''"</w:t>
                            </w:r>
                          </w:p>
                          <w:p w14:paraId="3C6A8355" w14:textId="77777777" w:rsidR="00120BEC" w:rsidRDefault="00285F46">
                            <w:pPr>
                              <w:pStyle w:val="FrameContent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in  </w:t>
                            </w:r>
                            <w:proofErr w:type="spellStart"/>
                            <w:r>
                              <w:rPr>
                                <w:rFonts w:ascii="Times New Roman" w:hAnsi="Times New Roman" w:cs="Times New Roman"/>
                                <w:sz w:val="24"/>
                                <w:szCs w:val="24"/>
                              </w:rPr>
                              <w:t>insert</w:t>
                            </w:r>
                            <w:proofErr w:type="gramEnd"/>
                            <w:r>
                              <w:rPr>
                                <w:rFonts w:ascii="Times New Roman" w:hAnsi="Times New Roman" w:cs="Times New Roman"/>
                                <w:sz w:val="24"/>
                                <w:szCs w:val="24"/>
                              </w:rPr>
                              <w:t>_new_style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user_styles</w:t>
                            </w:r>
                            <w:proofErr w:type="spellEnd"/>
                            <w:r>
                              <w:rPr>
                                <w:rFonts w:ascii="Times New Roman" w:hAnsi="Times New Roman" w:cs="Times New Roman"/>
                                <w:sz w:val="24"/>
                                <w:szCs w:val="24"/>
                              </w:rPr>
                              <w:t xml:space="preserve"> y</w:t>
                            </w:r>
                          </w:p>
                          <w:p w14:paraId="5D3D1F55" w14:textId="77777777" w:rsidR="00120BEC" w:rsidRDefault="00285F46">
                            <w:pPr>
                              <w:pStyle w:val="FrameContent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in </w:t>
                            </w:r>
                            <w:proofErr w:type="spellStart"/>
                            <w:r>
                              <w:rPr>
                                <w:rFonts w:ascii="Times New Roman" w:hAnsi="Times New Roman" w:cs="Times New Roman"/>
                                <w:sz w:val="24"/>
                                <w:szCs w:val="24"/>
                              </w:rPr>
                              <w:t>new_style</w:t>
                            </w:r>
                            <w:proofErr w:type="spellEnd"/>
                          </w:p>
                          <w:p w14:paraId="0CE7D659" w14:textId="77777777" w:rsidR="00120BEC" w:rsidRDefault="00120BEC">
                            <w:pPr>
                              <w:pStyle w:val="FrameContents"/>
                            </w:pPr>
                          </w:p>
                          <w:p w14:paraId="3516DF56" w14:textId="77777777" w:rsidR="00120BEC" w:rsidRDefault="00120BEC">
                            <w:pPr>
                              <w:pStyle w:val="FrameContents"/>
                            </w:pPr>
                          </w:p>
                          <w:p w14:paraId="4982B943" w14:textId="77777777" w:rsidR="00120BEC" w:rsidRDefault="00285F46">
                            <w:pPr>
                              <w:pStyle w:val="FrameContents"/>
                              <w:jc w:val="both"/>
                            </w:pPr>
                            <w:bookmarkStart w:id="180" w:name="fig32"/>
                            <w:r>
                              <w:rPr>
                                <w:rFonts w:ascii="Times New Roman" w:hAnsi="Times New Roman" w:cs="Times New Roman"/>
                                <w:sz w:val="24"/>
                                <w:szCs w:val="24"/>
                              </w:rPr>
                              <w:t>Fig 3.2</w:t>
                            </w:r>
                            <w:bookmarkEnd w:id="180"/>
                            <w:r>
                              <w:rPr>
                                <w:rFonts w:ascii="Times New Roman" w:hAnsi="Times New Roman" w:cs="Times New Roman"/>
                                <w:sz w:val="24"/>
                                <w:szCs w:val="24"/>
                              </w:rPr>
                              <w:t>: Function for creating passing styles</w:t>
                            </w:r>
                          </w:p>
                          <w:p w14:paraId="370A2312" w14:textId="77777777" w:rsidR="00120BEC" w:rsidRDefault="00120BEC">
                            <w:pPr>
                              <w:pStyle w:val="FrameContents"/>
                            </w:pPr>
                          </w:p>
                        </w:txbxContent>
                      </wps:txbx>
                      <wps:bodyPr>
                        <a:noAutofit/>
                      </wps:bodyPr>
                    </wps:wsp>
                  </a:graphicData>
                </a:graphic>
              </wp:anchor>
            </w:drawing>
          </mc:Choice>
          <mc:Fallback>
            <w:pict>
              <v:rect id="shape_0" ID="Zone de texte 2" fillcolor="white" stroked="t" style="position:absolute;margin-left:0pt;margin-top:15.75pt;width:468.7pt;height:288.7pt;mso-wrap-style:square;v-text-anchor:top;mso-position-horizontal:left;mso-position-horizontal-relative:margin" wp14:anchorId="3BB70D8D">
                <v:fill o:detectmouseclick="t" type="solid" color2="black"/>
                <v:stroke color="black" weight="9360" joinstyle="round" endcap="flat"/>
                <v:textbox>
                  <w:txbxContent>
                    <w:p>
                      <w:pPr>
                        <w:pStyle w:val="FrameContents"/>
                        <w:spacing w:lineRule="auto" w:line="276"/>
                        <w:jc w:val="both"/>
                        <w:rPr/>
                      </w:pPr>
                      <w:r>
                        <w:rPr>
                          <w:rFonts w:cs="Times New Roman" w:ascii="Times New Roman" w:hAnsi="Times New Roman"/>
                          <w:sz w:val="24"/>
                          <w:szCs w:val="24"/>
                        </w:rPr>
                        <w:t>/*function (sanitize) that constructs a passing style */</w:t>
                      </w:r>
                    </w:p>
                    <w:p>
                      <w:pPr>
                        <w:pStyle w:val="FrameContents"/>
                        <w:spacing w:lineRule="auto" w:line="276"/>
                        <w:jc w:val="both"/>
                        <w:rPr>
                          <w:rFonts w:ascii="Times New Roman" w:hAnsi="Times New Roman" w:cs="Times New Roman"/>
                          <w:sz w:val="24"/>
                          <w:szCs w:val="24"/>
                        </w:rPr>
                      </w:pPr>
                      <w:r>
                        <w:rPr>
                          <w:rFonts w:cs="Times New Roman" w:ascii="Times New Roman" w:hAnsi="Times New Roman"/>
                          <w:sz w:val="24"/>
                          <w:szCs w:val="24"/>
                        </w:rPr>
                        <w:t>/* user_styles, name: list of known passing styles and name of passing styles respectively*/</w:t>
                      </w:r>
                    </w:p>
                    <w:p>
                      <w:pPr>
                        <w:pStyle w:val="FrameContents"/>
                        <w:spacing w:lineRule="auto" w:line="276"/>
                        <w:jc w:val="both"/>
                        <w:rPr>
                          <w:rFonts w:ascii="Times New Roman" w:hAnsi="Times New Roman" w:cs="Times New Roman"/>
                          <w:sz w:val="24"/>
                          <w:szCs w:val="24"/>
                        </w:rPr>
                      </w:pPr>
                      <w:r>
                        <w:rPr>
                          <w:rFonts w:cs="Times New Roman" w:ascii="Times New Roman" w:hAnsi="Times New Roman"/>
                          <w:sz w:val="24"/>
                          <w:szCs w:val="24"/>
                        </w:rPr>
                        <w:t>/* entity_type, context_type, evaluation_strat, typing: factors that effect parameter passing*/</w:t>
                      </w:r>
                    </w:p>
                    <w:p>
                      <w:pPr>
                        <w:pStyle w:val="FrameContents"/>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let sanitize entity_type context_type evaluation_strat typing user_styles name=</w:t>
                      </w:r>
                    </w:p>
                    <w:p>
                      <w:pPr>
                        <w:pStyle w:val="FrameContents"/>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match (entity_type, context_type, evaluation_strat, typing) with</w:t>
                      </w:r>
                    </w:p>
                    <w:p>
                      <w:pPr>
                        <w:pStyle w:val="FrameContents"/>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(Entity_type [1], Context_type [1], Evaluation_strat [1], Correct_type [1]) -&gt; user_styles</w:t>
                      </w:r>
                    </w:p>
                    <w:p>
                      <w:pPr>
                        <w:pStyle w:val="FrameContents"/>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(Entity_type [1], Context_type [2], Evaluation_strat [3], Correct_type [4]) -&gt; user_styles</w:t>
                      </w:r>
                    </w:p>
                    <w:p>
                      <w:pPr>
                        <w:pStyle w:val="FrameContents"/>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(Entity_type _, Context_type _, Evaluation_strat _, Correct_type _) -&gt; let new_style =</w:t>
                      </w:r>
                    </w:p>
                    <w:p>
                      <w:pPr>
                        <w:pStyle w:val="FrameContents"/>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let x = {entity = entity_type; context = context_type; evaluation = evaluation_strat; typing = typing}            /* record that holds passing style factors with their values */</w:t>
                      </w:r>
                    </w:p>
                    <w:p>
                      <w:pPr>
                        <w:pStyle w:val="FrameContents"/>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 let y = {name = (setName name); factor = x} /*constructed passing style*/</w:t>
                      </w:r>
                    </w:p>
                    <w:p>
                      <w:pPr>
                        <w:pStyle w:val="FrameContents"/>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 let () = print_string "\npassing style " in let () = print_string "''" in</w:t>
                      </w:r>
                    </w:p>
                    <w:p>
                      <w:pPr>
                        <w:pStyle w:val="FrameContents"/>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let () = print_string name in let () = print_string "''"</w:t>
                      </w:r>
                    </w:p>
                    <w:p>
                      <w:pPr>
                        <w:pStyle w:val="FrameContents"/>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  insert_new_style user_styles y</w:t>
                      </w:r>
                    </w:p>
                    <w:p>
                      <w:pPr>
                        <w:pStyle w:val="FrameContents"/>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 new_style</w:t>
                      </w:r>
                    </w:p>
                    <w:p>
                      <w:pPr>
                        <w:pStyle w:val="FrameContents"/>
                        <w:rPr/>
                      </w:pPr>
                      <w:r>
                        <w:rPr/>
                      </w:r>
                    </w:p>
                    <w:p>
                      <w:pPr>
                        <w:pStyle w:val="FrameContents"/>
                        <w:rPr/>
                      </w:pPr>
                      <w:r>
                        <w:rPr/>
                      </w:r>
                    </w:p>
                    <w:p>
                      <w:pPr>
                        <w:pStyle w:val="FrameContents"/>
                        <w:jc w:val="both"/>
                        <w:rPr/>
                      </w:pPr>
                      <w:bookmarkStart w:id="70" w:name="fig32"/>
                      <w:r>
                        <w:rPr>
                          <w:rFonts w:cs="Times New Roman" w:ascii="Times New Roman" w:hAnsi="Times New Roman"/>
                          <w:sz w:val="24"/>
                          <w:szCs w:val="24"/>
                        </w:rPr>
                        <w:t>Fig 3.2</w:t>
                      </w:r>
                      <w:bookmarkEnd w:id="70"/>
                      <w:r>
                        <w:rPr>
                          <w:rFonts w:cs="Times New Roman" w:ascii="Times New Roman" w:hAnsi="Times New Roman"/>
                          <w:sz w:val="24"/>
                          <w:szCs w:val="24"/>
                        </w:rPr>
                        <w:t>: Function for creating passing styles</w:t>
                      </w:r>
                    </w:p>
                    <w:p>
                      <w:pPr>
                        <w:pStyle w:val="FrameContents"/>
                        <w:rPr/>
                      </w:pPr>
                      <w:r>
                        <w:rPr/>
                      </w:r>
                    </w:p>
                  </w:txbxContent>
                </v:textbox>
                <w10:wrap type="square"/>
              </v:rect>
            </w:pict>
          </mc:Fallback>
        </mc:AlternateContent>
      </w:r>
    </w:p>
    <w:p w14:paraId="1A51342C" w14:textId="77777777" w:rsidR="00120BEC" w:rsidRDefault="00120BEC">
      <w:pPr>
        <w:pStyle w:val="Standard"/>
        <w:tabs>
          <w:tab w:val="left" w:pos="915"/>
        </w:tabs>
        <w:spacing w:line="360" w:lineRule="auto"/>
        <w:jc w:val="both"/>
        <w:rPr>
          <w:rFonts w:ascii="Times New Roman" w:hAnsi="Times New Roman" w:cs="Times New Roman"/>
          <w:sz w:val="24"/>
          <w:szCs w:val="24"/>
          <w:lang w:val="en-GB"/>
        </w:rPr>
      </w:pPr>
    </w:p>
    <w:p w14:paraId="384B4796" w14:textId="77777777" w:rsidR="00120BEC" w:rsidRDefault="00285F46">
      <w:pPr>
        <w:pStyle w:val="Standard"/>
        <w:widowControl w:val="0"/>
        <w:tabs>
          <w:tab w:val="left" w:pos="915"/>
        </w:tabs>
        <w:spacing w:line="360" w:lineRule="auto"/>
        <w:jc w:val="both"/>
        <w:rPr>
          <w:rFonts w:ascii="Times New Roman" w:hAnsi="Times New Roman"/>
          <w:b/>
        </w:rPr>
      </w:pPr>
      <w:r>
        <w:rPr>
          <w:rFonts w:ascii="Times New Roman" w:hAnsi="Times New Roman" w:cs="Times New Roman"/>
          <w:sz w:val="24"/>
          <w:szCs w:val="24"/>
          <w:lang w:val="en-GB"/>
        </w:rPr>
        <w:t xml:space="preserve">The record (y) used to hold the parameter passing factors (x) and the name (name) </w:t>
      </w:r>
      <w:r>
        <w:rPr>
          <w:rFonts w:ascii="Times New Roman" w:hAnsi="Times New Roman" w:cs="Times New Roman"/>
          <w:sz w:val="24"/>
          <w:szCs w:val="24"/>
          <w:lang w:val="en-GB"/>
        </w:rPr>
        <w:t>as indicated in [</w:t>
      </w:r>
      <w:hyperlink w:anchor="fig32">
        <w:r>
          <w:rPr>
            <w:rStyle w:val="Hyperlink"/>
            <w:rFonts w:ascii="Times New Roman" w:hAnsi="Times New Roman" w:cs="Times New Roman"/>
            <w:color w:val="auto"/>
            <w:sz w:val="24"/>
            <w:szCs w:val="24"/>
            <w:u w:val="none"/>
            <w:lang w:val="en-GB"/>
          </w:rPr>
          <w:t>Figure 3.2</w:t>
        </w:r>
      </w:hyperlink>
      <w:r>
        <w:rPr>
          <w:rFonts w:ascii="Times New Roman" w:hAnsi="Times New Roman" w:cs="Times New Roman"/>
          <w:sz w:val="24"/>
          <w:szCs w:val="24"/>
          <w:lang w:val="en-GB"/>
        </w:rPr>
        <w:t xml:space="preserve">] defines a parameter passing style. This style (y) is then added into the list of styles by the function </w:t>
      </w:r>
      <w:proofErr w:type="spellStart"/>
      <w:r>
        <w:rPr>
          <w:rFonts w:ascii="Times New Roman" w:hAnsi="Times New Roman" w:cs="Times New Roman"/>
          <w:sz w:val="24"/>
          <w:szCs w:val="24"/>
          <w:lang w:val="en-GB"/>
        </w:rPr>
        <w:t>insert_new_style</w:t>
      </w:r>
      <w:proofErr w:type="spellEnd"/>
      <w:r>
        <w:rPr>
          <w:rFonts w:ascii="Times New Roman" w:hAnsi="Times New Roman" w:cs="Times New Roman"/>
          <w:sz w:val="24"/>
          <w:szCs w:val="24"/>
          <w:lang w:val="en-GB"/>
        </w:rPr>
        <w:t>.</w:t>
      </w:r>
    </w:p>
    <w:p w14:paraId="3B0629E6" w14:textId="77777777" w:rsidR="00120BEC" w:rsidRDefault="00285F46">
      <w:pPr>
        <w:widowControl/>
        <w:spacing w:after="160" w:line="252" w:lineRule="auto"/>
        <w:textAlignment w:val="auto"/>
        <w:rPr>
          <w:rFonts w:ascii="Times New Roman" w:hAnsi="Times New Roman"/>
          <w:b/>
        </w:rPr>
      </w:pPr>
      <w:r>
        <w:rPr>
          <w:noProof/>
        </w:rPr>
        <mc:AlternateContent>
          <mc:Choice Requires="wps">
            <w:drawing>
              <wp:anchor distT="0" distB="1" distL="0" distR="114301" simplePos="0" relativeHeight="22" behindDoc="0" locked="0" layoutInCell="0" allowOverlap="1" wp14:anchorId="5DC43EF7" wp14:editId="4CB0722E">
                <wp:simplePos x="0" y="0"/>
                <wp:positionH relativeFrom="margin">
                  <wp:align>left</wp:align>
                </wp:positionH>
                <wp:positionV relativeFrom="paragraph">
                  <wp:posOffset>306705</wp:posOffset>
                </wp:positionV>
                <wp:extent cx="5905500" cy="1104900"/>
                <wp:effectExtent l="0" t="0" r="19684" b="19684"/>
                <wp:wrapSquare wrapText="bothSides"/>
                <wp:docPr id="30" name="Zone de texte 2"/>
                <wp:cNvGraphicFramePr/>
                <a:graphic xmlns:a="http://schemas.openxmlformats.org/drawingml/2006/main">
                  <a:graphicData uri="http://schemas.microsoft.com/office/word/2010/wordprocessingShape">
                    <wps:wsp>
                      <wps:cNvSpPr/>
                      <wps:spPr>
                        <a:xfrm>
                          <a:off x="0" y="0"/>
                          <a:ext cx="5904720" cy="1104120"/>
                        </a:xfrm>
                        <a:prstGeom prst="rect">
                          <a:avLst/>
                        </a:prstGeom>
                        <a:solidFill>
                          <a:srgbClr val="FFFFFF"/>
                        </a:solidFill>
                        <a:ln w="9528">
                          <a:solidFill>
                            <a:srgbClr val="000000"/>
                          </a:solidFill>
                          <a:round/>
                        </a:ln>
                      </wps:spPr>
                      <wps:style>
                        <a:lnRef idx="0">
                          <a:scrgbClr r="0" g="0" b="0"/>
                        </a:lnRef>
                        <a:fillRef idx="0">
                          <a:scrgbClr r="0" g="0" b="0"/>
                        </a:fillRef>
                        <a:effectRef idx="0">
                          <a:scrgbClr r="0" g="0" b="0"/>
                        </a:effectRef>
                        <a:fontRef idx="minor"/>
                      </wps:style>
                      <wps:txbx>
                        <w:txbxContent>
                          <w:p w14:paraId="0CF9E190" w14:textId="77777777" w:rsidR="00120BEC" w:rsidRDefault="00285F46">
                            <w:pPr>
                              <w:pStyle w:val="FrameContents"/>
                            </w:pPr>
                            <w:r>
                              <w:rPr>
                                <w:rFonts w:ascii="Times New Roman" w:hAnsi="Times New Roman" w:cs="Times New Roman"/>
                                <w:sz w:val="24"/>
                              </w:rPr>
                              <w:t xml:space="preserve">{name = </w:t>
                            </w:r>
                            <w:proofErr w:type="spellStart"/>
                            <w:r>
                              <w:rPr>
                                <w:rFonts w:ascii="Times New Roman" w:hAnsi="Times New Roman" w:cs="Times New Roman"/>
                                <w:sz w:val="24"/>
                              </w:rPr>
                              <w:t>Passing_style</w:t>
                            </w:r>
                            <w:proofErr w:type="spellEnd"/>
                            <w:r>
                              <w:rPr>
                                <w:rFonts w:ascii="Times New Roman" w:hAnsi="Times New Roman" w:cs="Times New Roman"/>
                                <w:sz w:val="24"/>
                              </w:rPr>
                              <w:t xml:space="preserve"> "Pass by XXXXX</w:t>
                            </w:r>
                            <w:proofErr w:type="gramStart"/>
                            <w:r>
                              <w:rPr>
                                <w:rFonts w:ascii="Times New Roman" w:hAnsi="Times New Roman" w:cs="Times New Roman"/>
                                <w:sz w:val="24"/>
                              </w:rPr>
                              <w:t xml:space="preserve">";   </w:t>
                            </w:r>
                            <w:proofErr w:type="gramEnd"/>
                            <w:r>
                              <w:rPr>
                                <w:rFonts w:ascii="Times New Roman" w:hAnsi="Times New Roman" w:cs="Times New Roman"/>
                                <w:sz w:val="24"/>
                              </w:rPr>
                              <w:t>/*passing style name*/</w:t>
                            </w:r>
                          </w:p>
                          <w:p w14:paraId="694F0443" w14:textId="77777777" w:rsidR="00120BEC" w:rsidRDefault="00285F46">
                            <w:pPr>
                              <w:pStyle w:val="FrameContents"/>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 xml:space="preserve">factor = {entity = </w:t>
                            </w:r>
                            <w:proofErr w:type="spellStart"/>
                            <w:r>
                              <w:rPr>
                                <w:rFonts w:ascii="Times New Roman" w:hAnsi="Times New Roman" w:cs="Times New Roman"/>
                                <w:sz w:val="24"/>
                              </w:rPr>
                              <w:t>Entity_type</w:t>
                            </w:r>
                            <w:proofErr w:type="spellEnd"/>
                            <w:r>
                              <w:rPr>
                                <w:rFonts w:ascii="Times New Roman" w:hAnsi="Times New Roman" w:cs="Times New Roman"/>
                                <w:sz w:val="24"/>
                              </w:rPr>
                              <w:t xml:space="preserve"> [1; 2]; context = </w:t>
                            </w:r>
                            <w:proofErr w:type="spellStart"/>
                            <w:r>
                              <w:rPr>
                                <w:rFonts w:ascii="Times New Roman" w:hAnsi="Times New Roman" w:cs="Times New Roman"/>
                                <w:sz w:val="24"/>
                              </w:rPr>
                              <w:t>Context_type</w:t>
                            </w:r>
                            <w:proofErr w:type="spellEnd"/>
                            <w:r>
                              <w:rPr>
                                <w:rFonts w:ascii="Times New Roman" w:hAnsi="Times New Roman" w:cs="Times New Roman"/>
                                <w:sz w:val="24"/>
                              </w:rPr>
                              <w:t xml:space="preserve"> [3];</w:t>
                            </w:r>
                          </w:p>
                          <w:p w14:paraId="17636BF6" w14:textId="77777777" w:rsidR="00120BEC" w:rsidRDefault="00285F46">
                            <w:pPr>
                              <w:pStyle w:val="FrameContents"/>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 evaluation = </w:t>
                            </w:r>
                            <w:proofErr w:type="spellStart"/>
                            <w:r>
                              <w:rPr>
                                <w:rFonts w:ascii="Times New Roman" w:hAnsi="Times New Roman" w:cs="Times New Roman"/>
                                <w:sz w:val="24"/>
                              </w:rPr>
                              <w:t>Evaluation_strat</w:t>
                            </w:r>
                            <w:proofErr w:type="spellEnd"/>
                            <w:r>
                              <w:rPr>
                                <w:rFonts w:ascii="Times New Roman" w:hAnsi="Times New Roman" w:cs="Times New Roman"/>
                                <w:sz w:val="24"/>
                              </w:rPr>
                              <w:t xml:space="preserve"> [1]; typing = </w:t>
                            </w:r>
                            <w:proofErr w:type="spellStart"/>
                            <w:r>
                              <w:rPr>
                                <w:rFonts w:ascii="Times New Roman" w:hAnsi="Times New Roman" w:cs="Times New Roman"/>
                                <w:sz w:val="24"/>
                              </w:rPr>
                              <w:t>Correct_type</w:t>
                            </w:r>
                            <w:proofErr w:type="spellEnd"/>
                            <w:r>
                              <w:rPr>
                                <w:rFonts w:ascii="Times New Roman" w:hAnsi="Times New Roman" w:cs="Times New Roman"/>
                                <w:sz w:val="24"/>
                              </w:rPr>
                              <w:t xml:space="preserve"> [1]}</w:t>
                            </w:r>
                          </w:p>
                          <w:p w14:paraId="5C318C3D" w14:textId="77777777" w:rsidR="00120BEC" w:rsidRDefault="00285F46">
                            <w:pPr>
                              <w:pStyle w:val="FrameContents"/>
                              <w:rPr>
                                <w:rFonts w:ascii="Times New Roman" w:hAnsi="Times New Roman" w:cs="Times New Roman"/>
                                <w:sz w:val="24"/>
                              </w:rPr>
                            </w:pPr>
                            <w:r>
                              <w:rPr>
                                <w:rFonts w:ascii="Times New Roman" w:hAnsi="Times New Roman" w:cs="Times New Roman"/>
                                <w:sz w:val="24"/>
                              </w:rPr>
                              <w:t xml:space="preserve">  /*passing style factors alongside </w:t>
                            </w:r>
                            <w:proofErr w:type="gramStart"/>
                            <w:r>
                              <w:rPr>
                                <w:rFonts w:ascii="Times New Roman" w:hAnsi="Times New Roman" w:cs="Times New Roman"/>
                                <w:sz w:val="24"/>
                              </w:rPr>
                              <w:t>their  values</w:t>
                            </w:r>
                            <w:proofErr w:type="gramEnd"/>
                            <w:r>
                              <w:rPr>
                                <w:rFonts w:ascii="Times New Roman" w:hAnsi="Times New Roman" w:cs="Times New Roman"/>
                                <w:sz w:val="24"/>
                              </w:rPr>
                              <w:t>*/              }</w:t>
                            </w:r>
                          </w:p>
                          <w:p w14:paraId="73DDF220" w14:textId="77777777" w:rsidR="00120BEC" w:rsidRDefault="00120BEC">
                            <w:pPr>
                              <w:pStyle w:val="FrameContents"/>
                            </w:pPr>
                          </w:p>
                          <w:p w14:paraId="249E9A08" w14:textId="77777777" w:rsidR="00120BEC" w:rsidRDefault="00285F46">
                            <w:pPr>
                              <w:pStyle w:val="FrameContents"/>
                            </w:pPr>
                            <w:bookmarkStart w:id="181" w:name="fig33"/>
                            <w:r>
                              <w:rPr>
                                <w:rFonts w:ascii="Times New Roman" w:hAnsi="Times New Roman" w:cs="Times New Roman"/>
                                <w:lang w:val="fr-CM"/>
                              </w:rPr>
                              <w:t xml:space="preserve">Fig. 3.3 </w:t>
                            </w:r>
                            <w:bookmarkEnd w:id="181"/>
                            <w:proofErr w:type="spellStart"/>
                            <w:r>
                              <w:rPr>
                                <w:rFonts w:ascii="Times New Roman" w:hAnsi="Times New Roman" w:cs="Times New Roman"/>
                                <w:lang w:val="fr-CM"/>
                              </w:rPr>
                              <w:t>Newly</w:t>
                            </w:r>
                            <w:proofErr w:type="spellEnd"/>
                            <w:r>
                              <w:rPr>
                                <w:rFonts w:ascii="Times New Roman" w:hAnsi="Times New Roman" w:cs="Times New Roman"/>
                                <w:lang w:val="fr-CM"/>
                              </w:rPr>
                              <w:t xml:space="preserve"> </w:t>
                            </w:r>
                            <w:proofErr w:type="spellStart"/>
                            <w:r>
                              <w:rPr>
                                <w:rFonts w:ascii="Times New Roman" w:hAnsi="Times New Roman" w:cs="Times New Roman"/>
                                <w:lang w:val="fr-CM"/>
                              </w:rPr>
                              <w:t>created</w:t>
                            </w:r>
                            <w:proofErr w:type="spellEnd"/>
                            <w:r>
                              <w:rPr>
                                <w:rFonts w:ascii="Times New Roman" w:hAnsi="Times New Roman" w:cs="Times New Roman"/>
                                <w:lang w:val="fr-CM"/>
                              </w:rPr>
                              <w:t xml:space="preserve"> style</w:t>
                            </w:r>
                          </w:p>
                          <w:p w14:paraId="7387E7AA" w14:textId="77777777" w:rsidR="00120BEC" w:rsidRDefault="00120BEC">
                            <w:pPr>
                              <w:pStyle w:val="FrameContents"/>
                            </w:pPr>
                          </w:p>
                        </w:txbxContent>
                      </wps:txbx>
                      <wps:bodyPr>
                        <a:noAutofit/>
                      </wps:bodyPr>
                    </wps:wsp>
                  </a:graphicData>
                </a:graphic>
              </wp:anchor>
            </w:drawing>
          </mc:Choice>
          <mc:Fallback>
            <w:pict>
              <v:rect id="shape_0" ID="Zone de texte 2" fillcolor="white" stroked="t" style="position:absolute;margin-left:0pt;margin-top:24.15pt;width:464.9pt;height:86.9pt;mso-wrap-style:square;v-text-anchor:top;mso-position-horizontal:left;mso-position-horizontal-relative:margin" wp14:anchorId="3C54B77A">
                <v:fill o:detectmouseclick="t" type="solid" color2="black"/>
                <v:stroke color="black" weight="9360" joinstyle="round" endcap="flat"/>
                <v:textbox>
                  <w:txbxContent>
                    <w:p>
                      <w:pPr>
                        <w:pStyle w:val="FrameContents"/>
                        <w:rPr/>
                      </w:pPr>
                      <w:r>
                        <w:rPr>
                          <w:rFonts w:cs="Times New Roman" w:ascii="Times New Roman" w:hAnsi="Times New Roman"/>
                          <w:sz w:val="24"/>
                        </w:rPr>
                        <w:t>{name = Passing_style "Pass by XXXXX";   /*passing style name*/</w:t>
                      </w:r>
                    </w:p>
                    <w:p>
                      <w:pPr>
                        <w:pStyle w:val="FrameContents"/>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factor = {entity = Entity_type [1; 2]; context = Context_type [3];</w:t>
                      </w:r>
                    </w:p>
                    <w:p>
                      <w:pPr>
                        <w:pStyle w:val="FrameContents"/>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ab/>
                        <w:t xml:space="preserve"> evaluation = Evaluation_strat [1]; typing = Correct_type [1]}</w:t>
                      </w:r>
                    </w:p>
                    <w:p>
                      <w:pPr>
                        <w:pStyle w:val="FrameContents"/>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/*passing style factors alongside their  values*/              }</w:t>
                      </w:r>
                    </w:p>
                    <w:p>
                      <w:pPr>
                        <w:pStyle w:val="FrameContents"/>
                        <w:rPr/>
                      </w:pPr>
                      <w:r>
                        <w:rPr/>
                      </w:r>
                    </w:p>
                    <w:p>
                      <w:pPr>
                        <w:pStyle w:val="FrameContents"/>
                        <w:rPr/>
                      </w:pPr>
                      <w:bookmarkStart w:id="72" w:name="fig33"/>
                      <w:r>
                        <w:rPr>
                          <w:rFonts w:cs="Times New Roman" w:ascii="Times New Roman" w:hAnsi="Times New Roman"/>
                          <w:lang w:val="fr-CM"/>
                        </w:rPr>
                        <w:t xml:space="preserve">Fig. 3.3 </w:t>
                      </w:r>
                      <w:bookmarkEnd w:id="72"/>
                      <w:r>
                        <w:rPr>
                          <w:rFonts w:cs="Times New Roman" w:ascii="Times New Roman" w:hAnsi="Times New Roman"/>
                          <w:lang w:val="fr-CM"/>
                        </w:rPr>
                        <w:t>Newly created style</w:t>
                      </w:r>
                    </w:p>
                    <w:p>
                      <w:pPr>
                        <w:pStyle w:val="FrameContents"/>
                        <w:rPr/>
                      </w:pPr>
                      <w:r>
                        <w:rPr/>
                      </w:r>
                    </w:p>
                  </w:txbxContent>
                </v:textbox>
                <w10:wrap type="square"/>
              </v:rect>
            </w:pict>
          </mc:Fallback>
        </mc:AlternateContent>
      </w:r>
    </w:p>
    <w:p w14:paraId="76821F50" w14:textId="77777777" w:rsidR="00120BEC" w:rsidRDefault="00120BEC">
      <w:pPr>
        <w:widowControl/>
        <w:spacing w:after="160" w:line="252" w:lineRule="auto"/>
        <w:textAlignment w:val="auto"/>
        <w:rPr>
          <w:rFonts w:ascii="Times New Roman" w:hAnsi="Times New Roman" w:cs="Times New Roman"/>
          <w:sz w:val="24"/>
          <w:szCs w:val="24"/>
        </w:rPr>
      </w:pPr>
    </w:p>
    <w:p w14:paraId="78F83A31" w14:textId="77777777" w:rsidR="00120BEC" w:rsidRDefault="00285F46">
      <w:pPr>
        <w:spacing w:after="160" w:line="254" w:lineRule="auto"/>
        <w:textAlignment w:val="auto"/>
        <w:rPr>
          <w:rFonts w:ascii="Times New Roman" w:hAnsi="Times New Roman"/>
          <w:b/>
        </w:rPr>
      </w:pPr>
      <w:hyperlink w:anchor="fig33">
        <w:r>
          <w:rPr>
            <w:rStyle w:val="Hyperlink"/>
            <w:rFonts w:ascii="Times New Roman" w:hAnsi="Times New Roman" w:cs="Times New Roman"/>
            <w:color w:val="auto"/>
            <w:sz w:val="24"/>
            <w:szCs w:val="24"/>
            <w:u w:val="none"/>
            <w:lang w:val="en-GB"/>
          </w:rPr>
          <w:t>Figure 3.3</w:t>
        </w:r>
      </w:hyperlink>
      <w:r>
        <w:rPr>
          <w:rFonts w:ascii="Times New Roman" w:hAnsi="Times New Roman" w:cs="Times New Roman"/>
          <w:sz w:val="24"/>
          <w:szCs w:val="24"/>
          <w:lang w:val="en-GB"/>
        </w:rPr>
        <w:t xml:space="preserve"> shows a newly created style. The system works internally with numbers.</w:t>
      </w:r>
      <w:r>
        <w:br w:type="page"/>
      </w:r>
    </w:p>
    <w:p w14:paraId="65DD6D00" w14:textId="77777777" w:rsidR="00120BEC" w:rsidRDefault="00285F46">
      <w:pPr>
        <w:pStyle w:val="Heading2"/>
        <w:widowControl/>
        <w:numPr>
          <w:ilvl w:val="1"/>
          <w:numId w:val="14"/>
        </w:numPr>
        <w:spacing w:after="160" w:line="252" w:lineRule="auto"/>
        <w:ind w:left="0" w:firstLine="0"/>
        <w:jc w:val="both"/>
        <w:textAlignment w:val="auto"/>
        <w:rPr>
          <w:rFonts w:ascii="Times New Roman" w:hAnsi="Times New Roman"/>
          <w:b/>
          <w:color w:val="auto"/>
        </w:rPr>
      </w:pPr>
      <w:bookmarkStart w:id="182" w:name="_Toc82440589"/>
      <w:bookmarkStart w:id="183" w:name="_Toc53478143"/>
      <w:r>
        <w:rPr>
          <w:rFonts w:ascii="Times New Roman" w:hAnsi="Times New Roman"/>
          <w:b/>
          <w:color w:val="auto"/>
          <w:sz w:val="24"/>
        </w:rPr>
        <w:lastRenderedPageBreak/>
        <w:t>Implementation of main structure for passing styles</w:t>
      </w:r>
      <w:bookmarkEnd w:id="182"/>
      <w:bookmarkEnd w:id="183"/>
      <w:r>
        <w:rPr>
          <w:rFonts w:ascii="Times New Roman" w:hAnsi="Times New Roman"/>
          <w:b/>
          <w:color w:val="auto"/>
          <w:sz w:val="24"/>
        </w:rPr>
        <w:t xml:space="preserve"> </w:t>
      </w:r>
    </w:p>
    <w:p w14:paraId="7AAB74EF" w14:textId="77777777" w:rsidR="00120BEC" w:rsidRDefault="00285F46">
      <w:pPr>
        <w:pStyle w:val="Standard"/>
        <w:tabs>
          <w:tab w:val="left" w:pos="915"/>
        </w:tabs>
        <w:spacing w:line="360" w:lineRule="auto"/>
        <w:jc w:val="both"/>
        <w:rPr>
          <w:rFonts w:ascii="Times New Roman" w:hAnsi="Times New Roman"/>
          <w:b/>
        </w:rPr>
      </w:pPr>
      <w:r>
        <w:rPr>
          <w:rFonts w:ascii="Times New Roman" w:hAnsi="Times New Roman" w:cs="Times New Roman"/>
          <w:sz w:val="24"/>
          <w:szCs w:val="24"/>
          <w:lang w:val="en-GB"/>
        </w:rPr>
        <w:t>As mentioned earlier, a</w:t>
      </w:r>
      <w:r>
        <w:rPr>
          <w:sz w:val="24"/>
          <w:szCs w:val="24"/>
          <w:lang w:val="en-GB"/>
        </w:rPr>
        <w:t xml:space="preserve"> </w:t>
      </w:r>
      <w:r>
        <w:rPr>
          <w:rFonts w:ascii="Times New Roman" w:hAnsi="Times New Roman" w:cs="Times New Roman"/>
          <w:sz w:val="24"/>
          <w:szCs w:val="24"/>
          <w:lang w:val="en-GB"/>
        </w:rPr>
        <w:t xml:space="preserve">list data structure was used to implement the passing style container </w:t>
      </w:r>
      <w:r>
        <w:rPr>
          <w:rFonts w:ascii="Times New Roman" w:hAnsi="Times New Roman" w:cs="Times New Roman"/>
          <w:sz w:val="24"/>
          <w:szCs w:val="24"/>
          <w:lang w:val="en-GB"/>
        </w:rPr>
        <w:t>(PSC). The PSC holds the collection of passing styles which are constructed as shown in [</w:t>
      </w:r>
      <w:hyperlink w:anchor="fig32">
        <w:r>
          <w:rPr>
            <w:rStyle w:val="Hyperlink"/>
            <w:rFonts w:ascii="Times New Roman" w:hAnsi="Times New Roman" w:cs="Times New Roman"/>
            <w:color w:val="auto"/>
            <w:sz w:val="24"/>
            <w:szCs w:val="24"/>
            <w:u w:val="none"/>
            <w:lang w:val="en-GB"/>
          </w:rPr>
          <w:t>Figure 3.2</w:t>
        </w:r>
      </w:hyperlink>
      <w:r>
        <w:rPr>
          <w:rFonts w:ascii="Times New Roman" w:hAnsi="Times New Roman" w:cs="Times New Roman"/>
          <w:sz w:val="24"/>
          <w:szCs w:val="24"/>
          <w:lang w:val="en-GB"/>
        </w:rPr>
        <w:t xml:space="preserve">]. The implementation of the PSC for parameter passing styles </w:t>
      </w:r>
      <w:del w:id="184" w:author="Unknown Author" w:date="2021-11-28T23:38:00Z">
        <w:r>
          <w:rPr>
            <w:rFonts w:ascii="Times New Roman" w:hAnsi="Times New Roman" w:cs="Times New Roman"/>
            <w:sz w:val="24"/>
            <w:szCs w:val="24"/>
            <w:lang w:val="en-GB"/>
          </w:rPr>
          <w:delText xml:space="preserve">designed in </w:delText>
        </w:r>
      </w:del>
      <w:r>
        <w:fldChar w:fldCharType="begin"/>
      </w:r>
      <w:r>
        <w:instrText xml:space="preserve"> HYPERLINK \l "section25" \h </w:instrText>
      </w:r>
      <w:r>
        <w:fldChar w:fldCharType="separate"/>
      </w:r>
      <w:del w:id="185" w:author="Unknown Author" w:date="2021-11-28T23:38:00Z">
        <w:r>
          <w:rPr>
            <w:rStyle w:val="Hyperlink"/>
            <w:rFonts w:ascii="Times New Roman" w:hAnsi="Times New Roman" w:cs="Times New Roman"/>
            <w:color w:val="auto"/>
            <w:sz w:val="24"/>
            <w:szCs w:val="24"/>
            <w:u w:val="none"/>
            <w:lang w:val="en-GB"/>
          </w:rPr>
          <w:delText>[section 2.5]</w:delText>
        </w:r>
      </w:del>
      <w:r>
        <w:rPr>
          <w:rStyle w:val="Hyperlink"/>
          <w:rFonts w:ascii="Times New Roman" w:hAnsi="Times New Roman" w:cs="Times New Roman"/>
          <w:color w:val="auto"/>
          <w:sz w:val="24"/>
          <w:szCs w:val="24"/>
          <w:u w:val="none"/>
          <w:lang w:val="en-GB"/>
        </w:rPr>
        <w:fldChar w:fldCharType="end"/>
      </w:r>
      <w:del w:id="186" w:author="Unknown Author" w:date="2021-11-28T23:38:00Z">
        <w:r>
          <w:rPr>
            <w:rFonts w:ascii="Times New Roman" w:hAnsi="Times New Roman" w:cs="Times New Roman"/>
            <w:sz w:val="24"/>
            <w:szCs w:val="24"/>
            <w:lang w:val="en-GB"/>
          </w:rPr>
          <w:delText>,</w:delText>
        </w:r>
      </w:del>
      <w:r>
        <w:rPr>
          <w:rFonts w:ascii="Times New Roman" w:hAnsi="Times New Roman" w:cs="Times New Roman"/>
          <w:sz w:val="24"/>
          <w:szCs w:val="24"/>
          <w:lang w:val="en-GB"/>
        </w:rPr>
        <w:t xml:space="preserve"> </w:t>
      </w:r>
      <w:del w:id="187" w:author="Unknown Author" w:date="2021-11-28T23:38:00Z">
        <w:r>
          <w:rPr>
            <w:rFonts w:ascii="Times New Roman" w:hAnsi="Times New Roman" w:cs="Times New Roman"/>
            <w:sz w:val="24"/>
            <w:szCs w:val="24"/>
            <w:lang w:val="en-GB"/>
          </w:rPr>
          <w:delText>[</w:delText>
        </w:r>
      </w:del>
      <w:hyperlink w:anchor="fig4">
        <w:r>
          <w:rPr>
            <w:rStyle w:val="Hyperlink"/>
            <w:rFonts w:ascii="Times New Roman" w:hAnsi="Times New Roman" w:cs="Times New Roman"/>
            <w:color w:val="auto"/>
            <w:sz w:val="24"/>
            <w:szCs w:val="24"/>
            <w:u w:val="none"/>
            <w:lang w:val="en-GB"/>
          </w:rPr>
          <w:t>Figure 2.4</w:t>
        </w:r>
      </w:hyperlink>
      <w:del w:id="188" w:author="Unknown Author" w:date="2021-11-28T23:38:00Z">
        <w:r>
          <w:rPr>
            <w:rStyle w:val="Hyperlink"/>
            <w:rFonts w:ascii="Times New Roman" w:hAnsi="Times New Roman" w:cs="Times New Roman"/>
            <w:color w:val="auto"/>
            <w:sz w:val="24"/>
            <w:szCs w:val="24"/>
            <w:u w:val="none"/>
            <w:lang w:val="en-GB"/>
          </w:rPr>
          <w:delText>]</w:delText>
        </w:r>
      </w:del>
      <w:r>
        <w:rPr>
          <w:rFonts w:ascii="Times New Roman" w:hAnsi="Times New Roman" w:cs="Times New Roman"/>
          <w:sz w:val="24"/>
          <w:szCs w:val="24"/>
          <w:lang w:val="en-GB"/>
        </w:rPr>
        <w:t xml:space="preserve"> is implemented in </w:t>
      </w:r>
      <w:del w:id="189" w:author="Unknown Author" w:date="2021-11-28T23:38:00Z">
        <w:r>
          <w:rPr>
            <w:rFonts w:ascii="Times New Roman" w:hAnsi="Times New Roman" w:cs="Times New Roman"/>
            <w:sz w:val="24"/>
            <w:szCs w:val="24"/>
            <w:lang w:val="en-GB"/>
          </w:rPr>
          <w:delText>[</w:delText>
        </w:r>
      </w:del>
      <w:hyperlink w:anchor="fig34">
        <w:r>
          <w:rPr>
            <w:rStyle w:val="Hyperlink"/>
            <w:rFonts w:ascii="Times New Roman" w:hAnsi="Times New Roman" w:cs="Times New Roman"/>
            <w:color w:val="auto"/>
            <w:sz w:val="24"/>
            <w:szCs w:val="24"/>
            <w:u w:val="none"/>
            <w:lang w:val="en-GB"/>
          </w:rPr>
          <w:t>Figure 3.4</w:t>
        </w:r>
      </w:hyperlink>
      <w:del w:id="190" w:author="Unknown Author" w:date="2021-11-28T23:38:00Z">
        <w:r>
          <w:rPr>
            <w:rStyle w:val="Hyperlink"/>
            <w:rFonts w:ascii="Times New Roman" w:hAnsi="Times New Roman" w:cs="Times New Roman"/>
            <w:color w:val="auto"/>
            <w:sz w:val="24"/>
            <w:szCs w:val="24"/>
            <w:u w:val="none"/>
            <w:lang w:val="en-GB"/>
          </w:rPr>
          <w:delText>]</w:delText>
        </w:r>
      </w:del>
      <w:r>
        <w:rPr>
          <w:rFonts w:ascii="Times New Roman" w:hAnsi="Times New Roman" w:cs="Times New Roman"/>
          <w:sz w:val="24"/>
          <w:szCs w:val="24"/>
          <w:lang w:val="en-GB"/>
        </w:rPr>
        <w:t>.</w:t>
      </w:r>
    </w:p>
    <w:p w14:paraId="1EB1F029" w14:textId="77777777" w:rsidR="00120BEC" w:rsidRDefault="00120BEC">
      <w:pPr>
        <w:pStyle w:val="Standard"/>
        <w:tabs>
          <w:tab w:val="left" w:pos="915"/>
        </w:tabs>
        <w:spacing w:line="360" w:lineRule="auto"/>
        <w:jc w:val="both"/>
        <w:rPr>
          <w:rFonts w:ascii="Times New Roman" w:hAnsi="Times New Roman"/>
          <w:b/>
        </w:rPr>
      </w:pPr>
    </w:p>
    <w:p w14:paraId="2B5707C6" w14:textId="77777777" w:rsidR="00120BEC" w:rsidRDefault="00285F46">
      <w:pPr>
        <w:widowControl/>
        <w:spacing w:after="160" w:line="252" w:lineRule="auto"/>
        <w:textAlignment w:val="auto"/>
        <w:rPr>
          <w:rFonts w:ascii="Times New Roman" w:hAnsi="Times New Roman" w:cs="Times New Roman"/>
          <w:sz w:val="24"/>
          <w:szCs w:val="24"/>
        </w:rPr>
      </w:pPr>
      <w:r>
        <w:rPr>
          <w:noProof/>
        </w:rPr>
        <mc:AlternateContent>
          <mc:Choice Requires="wps">
            <w:drawing>
              <wp:anchor distT="0" distB="3" distL="114300" distR="114300" simplePos="0" relativeHeight="23" behindDoc="0" locked="0" layoutInCell="0" allowOverlap="1" wp14:anchorId="2819307F" wp14:editId="69662D2F">
                <wp:simplePos x="0" y="0"/>
                <wp:positionH relativeFrom="column">
                  <wp:posOffset>-114935</wp:posOffset>
                </wp:positionH>
                <wp:positionV relativeFrom="paragraph">
                  <wp:posOffset>-106045</wp:posOffset>
                </wp:positionV>
                <wp:extent cx="5915660" cy="2049780"/>
                <wp:effectExtent l="0" t="0" r="28575" b="28572"/>
                <wp:wrapSquare wrapText="bothSides"/>
                <wp:docPr id="32" name="Zone de texte 2"/>
                <wp:cNvGraphicFramePr/>
                <a:graphic xmlns:a="http://schemas.openxmlformats.org/drawingml/2006/main">
                  <a:graphicData uri="http://schemas.microsoft.com/office/word/2010/wordprocessingShape">
                    <wps:wsp>
                      <wps:cNvSpPr/>
                      <wps:spPr>
                        <a:xfrm>
                          <a:off x="0" y="0"/>
                          <a:ext cx="5915160" cy="2049120"/>
                        </a:xfrm>
                        <a:prstGeom prst="rect">
                          <a:avLst/>
                        </a:prstGeom>
                        <a:solidFill>
                          <a:srgbClr val="FFFFFF"/>
                        </a:solidFill>
                        <a:ln w="9528">
                          <a:solidFill>
                            <a:srgbClr val="000000"/>
                          </a:solidFill>
                          <a:round/>
                        </a:ln>
                      </wps:spPr>
                      <wps:style>
                        <a:lnRef idx="0">
                          <a:scrgbClr r="0" g="0" b="0"/>
                        </a:lnRef>
                        <a:fillRef idx="0">
                          <a:scrgbClr r="0" g="0" b="0"/>
                        </a:fillRef>
                        <a:effectRef idx="0">
                          <a:scrgbClr r="0" g="0" b="0"/>
                        </a:effectRef>
                        <a:fontRef idx="minor"/>
                      </wps:style>
                      <wps:txbx>
                        <w:txbxContent>
                          <w:p w14:paraId="11782DAB" w14:textId="77777777" w:rsidR="00120BEC" w:rsidRDefault="00285F46">
                            <w:pPr>
                              <w:pStyle w:val="FrameContents"/>
                            </w:pPr>
                            <w:r>
                              <w:rPr>
                                <w:rFonts w:ascii="Times New Roman" w:hAnsi="Times New Roman" w:cs="Times New Roman"/>
                                <w:sz w:val="24"/>
                                <w:szCs w:val="24"/>
                              </w:rPr>
                              <w:t xml:space="preserve">let </w:t>
                            </w:r>
                            <w:proofErr w:type="spellStart"/>
                            <w:r>
                              <w:rPr>
                                <w:rFonts w:ascii="Times New Roman" w:hAnsi="Times New Roman" w:cs="Times New Roman"/>
                                <w:sz w:val="24"/>
                                <w:szCs w:val="24"/>
                              </w:rPr>
                              <w:t>user_styles</w:t>
                            </w:r>
                            <w:proofErr w:type="spellEnd"/>
                            <w:r>
                              <w:rPr>
                                <w:rFonts w:ascii="Times New Roman" w:hAnsi="Times New Roman" w:cs="Times New Roman"/>
                                <w:sz w:val="24"/>
                                <w:szCs w:val="24"/>
                              </w:rPr>
                              <w:t xml:space="preserve"> = [</w:t>
                            </w:r>
                          </w:p>
                          <w:p w14:paraId="4A7CAE9F" w14:textId="77777777" w:rsidR="00120BEC" w:rsidRDefault="00285F46">
                            <w:pPr>
                              <w:pStyle w:val="FrameContents"/>
                              <w:rPr>
                                <w:rFonts w:ascii="Times New Roman" w:hAnsi="Times New Roman" w:cs="Times New Roman"/>
                                <w:sz w:val="24"/>
                                <w:szCs w:val="24"/>
                              </w:rPr>
                            </w:pPr>
                            <w:r>
                              <w:rPr>
                                <w:rFonts w:ascii="Times New Roman" w:hAnsi="Times New Roman" w:cs="Times New Roman"/>
                                <w:sz w:val="24"/>
                                <w:szCs w:val="24"/>
                              </w:rPr>
                              <w:t xml:space="preserve">{name = </w:t>
                            </w:r>
                            <w:proofErr w:type="spellStart"/>
                            <w:r>
                              <w:rPr>
                                <w:rFonts w:ascii="Times New Roman" w:hAnsi="Times New Roman" w:cs="Times New Roman"/>
                                <w:sz w:val="24"/>
                                <w:szCs w:val="24"/>
                              </w:rPr>
                              <w:t>Passing_style</w:t>
                            </w:r>
                            <w:proofErr w:type="spellEnd"/>
                            <w:r>
                              <w:rPr>
                                <w:rFonts w:ascii="Times New Roman" w:hAnsi="Times New Roman" w:cs="Times New Roman"/>
                                <w:sz w:val="24"/>
                                <w:szCs w:val="24"/>
                              </w:rPr>
                              <w:t xml:space="preserve"> "Pass by Value";</w:t>
                            </w:r>
                          </w:p>
                          <w:p w14:paraId="2C43D7C3" w14:textId="77777777" w:rsidR="00120BEC" w:rsidRDefault="00285F46">
                            <w:pPr>
                              <w:pStyle w:val="FrameContents"/>
                              <w:rPr>
                                <w:rFonts w:ascii="Times New Roman" w:hAnsi="Times New Roman" w:cs="Times New Roman"/>
                                <w:sz w:val="24"/>
                                <w:szCs w:val="24"/>
                              </w:rPr>
                            </w:pPr>
                            <w:r>
                              <w:rPr>
                                <w:rFonts w:ascii="Times New Roman" w:hAnsi="Times New Roman" w:cs="Times New Roman"/>
                                <w:sz w:val="24"/>
                                <w:szCs w:val="24"/>
                              </w:rPr>
                              <w:t xml:space="preserve">factor = {entity = </w:t>
                            </w:r>
                            <w:proofErr w:type="spellStart"/>
                            <w:r>
                              <w:rPr>
                                <w:rFonts w:ascii="Times New Roman" w:hAnsi="Times New Roman" w:cs="Times New Roman"/>
                                <w:sz w:val="24"/>
                                <w:szCs w:val="24"/>
                              </w:rPr>
                              <w:t>Entity_type</w:t>
                            </w:r>
                            <w:proofErr w:type="spellEnd"/>
                            <w:r>
                              <w:rPr>
                                <w:rFonts w:ascii="Times New Roman" w:hAnsi="Times New Roman" w:cs="Times New Roman"/>
                                <w:sz w:val="24"/>
                                <w:szCs w:val="24"/>
                              </w:rPr>
                              <w:t xml:space="preserve"> [1]; context = </w:t>
                            </w:r>
                            <w:proofErr w:type="spellStart"/>
                            <w:r>
                              <w:rPr>
                                <w:rFonts w:ascii="Times New Roman" w:hAnsi="Times New Roman" w:cs="Times New Roman"/>
                                <w:sz w:val="24"/>
                                <w:szCs w:val="24"/>
                              </w:rPr>
                              <w:t>Co</w:t>
                            </w:r>
                            <w:r>
                              <w:rPr>
                                <w:rFonts w:ascii="Times New Roman" w:hAnsi="Times New Roman" w:cs="Times New Roman"/>
                                <w:sz w:val="24"/>
                                <w:szCs w:val="24"/>
                              </w:rPr>
                              <w:t>ntext_type</w:t>
                            </w:r>
                            <w:proofErr w:type="spellEnd"/>
                            <w:r>
                              <w:rPr>
                                <w:rFonts w:ascii="Times New Roman" w:hAnsi="Times New Roman" w:cs="Times New Roman"/>
                                <w:sz w:val="24"/>
                                <w:szCs w:val="24"/>
                              </w:rPr>
                              <w:t xml:space="preserve"> [1];</w:t>
                            </w:r>
                          </w:p>
                          <w:p w14:paraId="41B9310D" w14:textId="77777777" w:rsidR="00120BEC" w:rsidRDefault="00285F46">
                            <w:pPr>
                              <w:pStyle w:val="FrameContents"/>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evaluation = </w:t>
                            </w:r>
                            <w:proofErr w:type="spellStart"/>
                            <w:r>
                              <w:rPr>
                                <w:rFonts w:ascii="Times New Roman" w:hAnsi="Times New Roman" w:cs="Times New Roman"/>
                                <w:sz w:val="24"/>
                                <w:szCs w:val="24"/>
                              </w:rPr>
                              <w:t>Evaluation_strat</w:t>
                            </w:r>
                            <w:proofErr w:type="spellEnd"/>
                            <w:r>
                              <w:rPr>
                                <w:rFonts w:ascii="Times New Roman" w:hAnsi="Times New Roman" w:cs="Times New Roman"/>
                                <w:sz w:val="24"/>
                                <w:szCs w:val="24"/>
                              </w:rPr>
                              <w:t xml:space="preserve"> [1</w:t>
                            </w:r>
                            <w:proofErr w:type="gramStart"/>
                            <w:r>
                              <w:rPr>
                                <w:rFonts w:ascii="Times New Roman" w:hAnsi="Times New Roman" w:cs="Times New Roman"/>
                                <w:sz w:val="24"/>
                                <w:szCs w:val="24"/>
                              </w:rPr>
                              <w:t>];  typing</w:t>
                            </w:r>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Correct_type</w:t>
                            </w:r>
                            <w:proofErr w:type="spellEnd"/>
                            <w:r>
                              <w:rPr>
                                <w:rFonts w:ascii="Times New Roman" w:hAnsi="Times New Roman" w:cs="Times New Roman"/>
                                <w:sz w:val="24"/>
                                <w:szCs w:val="24"/>
                              </w:rPr>
                              <w:t xml:space="preserve"> [1]}};</w:t>
                            </w:r>
                          </w:p>
                          <w:p w14:paraId="789B980F" w14:textId="77777777" w:rsidR="00120BEC" w:rsidRDefault="00285F46">
                            <w:pPr>
                              <w:pStyle w:val="FrameContents"/>
                              <w:rPr>
                                <w:rFonts w:ascii="Times New Roman" w:hAnsi="Times New Roman" w:cs="Times New Roman"/>
                                <w:sz w:val="24"/>
                                <w:szCs w:val="24"/>
                              </w:rPr>
                            </w:pPr>
                            <w:r>
                              <w:rPr>
                                <w:rFonts w:ascii="Times New Roman" w:hAnsi="Times New Roman" w:cs="Times New Roman"/>
                                <w:sz w:val="24"/>
                                <w:szCs w:val="24"/>
                              </w:rPr>
                              <w:t xml:space="preserve"> {name = </w:t>
                            </w:r>
                            <w:proofErr w:type="spellStart"/>
                            <w:r>
                              <w:rPr>
                                <w:rFonts w:ascii="Times New Roman" w:hAnsi="Times New Roman" w:cs="Times New Roman"/>
                                <w:sz w:val="24"/>
                                <w:szCs w:val="24"/>
                              </w:rPr>
                              <w:t>Passing_style</w:t>
                            </w:r>
                            <w:proofErr w:type="spellEnd"/>
                            <w:r>
                              <w:rPr>
                                <w:rFonts w:ascii="Times New Roman" w:hAnsi="Times New Roman" w:cs="Times New Roman"/>
                                <w:sz w:val="24"/>
                                <w:szCs w:val="24"/>
                              </w:rPr>
                              <w:t xml:space="preserve"> "Pass by Reference";</w:t>
                            </w:r>
                          </w:p>
                          <w:p w14:paraId="04257D93" w14:textId="77777777" w:rsidR="00120BEC" w:rsidRDefault="00285F46">
                            <w:pPr>
                              <w:pStyle w:val="FrameContents"/>
                              <w:rPr>
                                <w:rFonts w:ascii="Times New Roman" w:hAnsi="Times New Roman" w:cs="Times New Roman"/>
                                <w:sz w:val="24"/>
                                <w:szCs w:val="24"/>
                              </w:rPr>
                            </w:pPr>
                            <w:r>
                              <w:rPr>
                                <w:rFonts w:ascii="Times New Roman" w:hAnsi="Times New Roman" w:cs="Times New Roman"/>
                                <w:sz w:val="24"/>
                                <w:szCs w:val="24"/>
                              </w:rPr>
                              <w:t xml:space="preserve">   factor = {entity = </w:t>
                            </w:r>
                            <w:proofErr w:type="spellStart"/>
                            <w:r>
                              <w:rPr>
                                <w:rFonts w:ascii="Times New Roman" w:hAnsi="Times New Roman" w:cs="Times New Roman"/>
                                <w:sz w:val="24"/>
                                <w:szCs w:val="24"/>
                              </w:rPr>
                              <w:t>Entity_type</w:t>
                            </w:r>
                            <w:proofErr w:type="spellEnd"/>
                            <w:r>
                              <w:rPr>
                                <w:rFonts w:ascii="Times New Roman" w:hAnsi="Times New Roman" w:cs="Times New Roman"/>
                                <w:sz w:val="24"/>
                                <w:szCs w:val="24"/>
                              </w:rPr>
                              <w:t xml:space="preserve"> [2]; context = </w:t>
                            </w:r>
                            <w:proofErr w:type="spellStart"/>
                            <w:r>
                              <w:rPr>
                                <w:rFonts w:ascii="Times New Roman" w:hAnsi="Times New Roman" w:cs="Times New Roman"/>
                                <w:sz w:val="24"/>
                                <w:szCs w:val="24"/>
                              </w:rPr>
                              <w:t>Context_type</w:t>
                            </w:r>
                            <w:proofErr w:type="spellEnd"/>
                            <w:r>
                              <w:rPr>
                                <w:rFonts w:ascii="Times New Roman" w:hAnsi="Times New Roman" w:cs="Times New Roman"/>
                                <w:sz w:val="24"/>
                                <w:szCs w:val="24"/>
                              </w:rPr>
                              <w:t xml:space="preserve"> [1]; </w:t>
                            </w:r>
                          </w:p>
                          <w:p w14:paraId="2D4F2946" w14:textId="77777777" w:rsidR="00120BEC" w:rsidRDefault="00285F46">
                            <w:pPr>
                              <w:pStyle w:val="FrameContents"/>
                              <w:ind w:firstLine="720"/>
                              <w:rPr>
                                <w:rFonts w:ascii="Times New Roman" w:hAnsi="Times New Roman" w:cs="Times New Roman"/>
                                <w:sz w:val="24"/>
                                <w:szCs w:val="24"/>
                              </w:rPr>
                            </w:pPr>
                            <w:r>
                              <w:rPr>
                                <w:rFonts w:ascii="Times New Roman" w:hAnsi="Times New Roman" w:cs="Times New Roman"/>
                                <w:sz w:val="24"/>
                                <w:szCs w:val="24"/>
                              </w:rPr>
                              <w:t xml:space="preserve"> evaluation = </w:t>
                            </w:r>
                            <w:proofErr w:type="spellStart"/>
                            <w:r>
                              <w:rPr>
                                <w:rFonts w:ascii="Times New Roman" w:hAnsi="Times New Roman" w:cs="Times New Roman"/>
                                <w:sz w:val="24"/>
                                <w:szCs w:val="24"/>
                              </w:rPr>
                              <w:t>Evaluation_strat</w:t>
                            </w:r>
                            <w:proofErr w:type="spellEnd"/>
                            <w:r>
                              <w:rPr>
                                <w:rFonts w:ascii="Times New Roman" w:hAnsi="Times New Roman" w:cs="Times New Roman"/>
                                <w:sz w:val="24"/>
                                <w:szCs w:val="24"/>
                              </w:rPr>
                              <w:t xml:space="preserve"> [3]; typing = </w:t>
                            </w:r>
                            <w:proofErr w:type="spellStart"/>
                            <w:r>
                              <w:rPr>
                                <w:rFonts w:ascii="Times New Roman" w:hAnsi="Times New Roman" w:cs="Times New Roman"/>
                                <w:sz w:val="24"/>
                                <w:szCs w:val="24"/>
                              </w:rPr>
                              <w:t>Correct_type</w:t>
                            </w:r>
                            <w:proofErr w:type="spellEnd"/>
                            <w:r>
                              <w:rPr>
                                <w:rFonts w:ascii="Times New Roman" w:hAnsi="Times New Roman" w:cs="Times New Roman"/>
                                <w:sz w:val="24"/>
                                <w:szCs w:val="24"/>
                              </w:rPr>
                              <w:t xml:space="preserve"> [</w:t>
                            </w:r>
                            <w:r>
                              <w:rPr>
                                <w:rFonts w:ascii="Times New Roman" w:hAnsi="Times New Roman" w:cs="Times New Roman"/>
                                <w:sz w:val="24"/>
                                <w:szCs w:val="24"/>
                              </w:rPr>
                              <w:t>3]}}</w:t>
                            </w:r>
                          </w:p>
                          <w:p w14:paraId="50EF3719" w14:textId="77777777" w:rsidR="00120BEC" w:rsidRDefault="00285F46">
                            <w:pPr>
                              <w:pStyle w:val="FrameContents"/>
                              <w:ind w:firstLine="720"/>
                              <w:rPr>
                                <w:rFonts w:ascii="Times New Roman" w:hAnsi="Times New Roman" w:cs="Times New Roman"/>
                                <w:sz w:val="24"/>
                                <w:szCs w:val="24"/>
                              </w:rPr>
                            </w:pPr>
                            <w:r>
                              <w:rPr>
                                <w:rFonts w:ascii="Times New Roman" w:hAnsi="Times New Roman" w:cs="Times New Roman"/>
                                <w:sz w:val="24"/>
                                <w:szCs w:val="24"/>
                              </w:rPr>
                              <w:t>]</w:t>
                            </w:r>
                          </w:p>
                          <w:p w14:paraId="04219DAA" w14:textId="77777777" w:rsidR="00120BEC" w:rsidRDefault="00120BEC">
                            <w:pPr>
                              <w:pStyle w:val="FrameContents"/>
                            </w:pPr>
                          </w:p>
                          <w:p w14:paraId="18AA4599" w14:textId="77777777" w:rsidR="00120BEC" w:rsidRDefault="00285F46">
                            <w:pPr>
                              <w:pStyle w:val="FrameContents"/>
                            </w:pPr>
                            <w:bookmarkStart w:id="191" w:name="fig34"/>
                            <w:r>
                              <w:rPr>
                                <w:rFonts w:ascii="Times New Roman" w:hAnsi="Times New Roman" w:cs="Times New Roman"/>
                                <w:sz w:val="24"/>
                                <w:szCs w:val="24"/>
                              </w:rPr>
                              <w:t xml:space="preserve">Fig. 3.4 </w:t>
                            </w:r>
                            <w:bookmarkEnd w:id="191"/>
                            <w:r>
                              <w:rPr>
                                <w:rFonts w:ascii="Times New Roman" w:hAnsi="Times New Roman" w:cs="Times New Roman"/>
                                <w:sz w:val="24"/>
                                <w:szCs w:val="24"/>
                              </w:rPr>
                              <w:t>Implementation of PSC</w:t>
                            </w:r>
                          </w:p>
                          <w:p w14:paraId="573CB2F5" w14:textId="77777777" w:rsidR="00120BEC" w:rsidRDefault="00120BEC">
                            <w:pPr>
                              <w:pStyle w:val="FrameContents"/>
                            </w:pPr>
                          </w:p>
                        </w:txbxContent>
                      </wps:txbx>
                      <wps:bodyPr>
                        <a:noAutofit/>
                      </wps:bodyPr>
                    </wps:wsp>
                  </a:graphicData>
                </a:graphic>
              </wp:anchor>
            </w:drawing>
          </mc:Choice>
          <mc:Fallback>
            <w:pict>
              <v:rect id="shape_0" ID="Zone de texte 2" fillcolor="white" stroked="t" style="position:absolute;margin-left:-9.05pt;margin-top:-8.35pt;width:465.7pt;height:161.3pt;mso-wrap-style:square;v-text-anchor:top" wp14:anchorId="0518D613">
                <v:fill o:detectmouseclick="t" type="solid" color2="black"/>
                <v:stroke color="black" weight="9360" joinstyle="round" endcap="flat"/>
                <v:textbox>
                  <w:txbxContent>
                    <w:p>
                      <w:pPr>
                        <w:pStyle w:val="FrameContents"/>
                        <w:rPr/>
                      </w:pPr>
                      <w:r>
                        <w:rPr>
                          <w:rFonts w:cs="Times New Roman" w:ascii="Times New Roman" w:hAnsi="Times New Roman"/>
                          <w:sz w:val="24"/>
                          <w:szCs w:val="24"/>
                        </w:rPr>
                        <w:t>let user_styles = [</w:t>
                      </w:r>
                    </w:p>
                    <w:p>
                      <w:pPr>
                        <w:pStyle w:val="FrameContents"/>
                        <w:rPr>
                          <w:rFonts w:ascii="Times New Roman" w:hAnsi="Times New Roman" w:cs="Times New Roman"/>
                          <w:sz w:val="24"/>
                          <w:szCs w:val="24"/>
                        </w:rPr>
                      </w:pPr>
                      <w:r>
                        <w:rPr>
                          <w:rFonts w:cs="Times New Roman" w:ascii="Times New Roman" w:hAnsi="Times New Roman"/>
                          <w:sz w:val="24"/>
                          <w:szCs w:val="24"/>
                        </w:rPr>
                        <w:t>{name = Passing_style "Pass by Value";</w:t>
                      </w:r>
                    </w:p>
                    <w:p>
                      <w:pPr>
                        <w:pStyle w:val="FrameContents"/>
                        <w:rPr>
                          <w:rFonts w:ascii="Times New Roman" w:hAnsi="Times New Roman" w:cs="Times New Roman"/>
                          <w:sz w:val="24"/>
                          <w:szCs w:val="24"/>
                        </w:rPr>
                      </w:pPr>
                      <w:r>
                        <w:rPr>
                          <w:rFonts w:cs="Times New Roman" w:ascii="Times New Roman" w:hAnsi="Times New Roman"/>
                          <w:sz w:val="24"/>
                          <w:szCs w:val="24"/>
                        </w:rPr>
                        <w:t>factor = {entity = Entity_type [1]; context = Context_type [1];</w:t>
                      </w:r>
                    </w:p>
                    <w:p>
                      <w:pPr>
                        <w:pStyle w:val="FrameContents"/>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 xml:space="preserve"> evaluation = Evaluation_strat [1];  typing = Correct_type [1]}};</w:t>
                      </w:r>
                    </w:p>
                    <w:p>
                      <w:pPr>
                        <w:pStyle w:val="FrameContents"/>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{name = Passing_style "Pass by Reference";</w:t>
                      </w:r>
                    </w:p>
                    <w:p>
                      <w:pPr>
                        <w:pStyle w:val="FrameContents"/>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factor = {entity = Entity_type [2]; context = Context_type [1]; </w:t>
                      </w:r>
                    </w:p>
                    <w:p>
                      <w:pPr>
                        <w:pStyle w:val="FrameContents"/>
                        <w:ind w:firstLine="7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evaluation = Evaluation_strat [3]; typing = Correct_type [3]}}</w:t>
                      </w:r>
                    </w:p>
                    <w:p>
                      <w:pPr>
                        <w:pStyle w:val="FrameContents"/>
                        <w:ind w:firstLine="720"/>
                        <w:rPr>
                          <w:rFonts w:ascii="Times New Roman" w:hAnsi="Times New Roman" w:cs="Times New Roman"/>
                          <w:sz w:val="24"/>
                          <w:szCs w:val="24"/>
                        </w:rPr>
                      </w:pPr>
                      <w:r>
                        <w:rPr>
                          <w:rFonts w:cs="Times New Roman" w:ascii="Times New Roman" w:hAnsi="Times New Roman"/>
                          <w:sz w:val="24"/>
                          <w:szCs w:val="24"/>
                        </w:rPr>
                        <w:t>]</w:t>
                      </w:r>
                    </w:p>
                    <w:p>
                      <w:pPr>
                        <w:pStyle w:val="FrameContents"/>
                        <w:rPr/>
                      </w:pPr>
                      <w:r>
                        <w:rPr/>
                      </w:r>
                    </w:p>
                    <w:p>
                      <w:pPr>
                        <w:pStyle w:val="FrameContents"/>
                        <w:rPr/>
                      </w:pPr>
                      <w:bookmarkStart w:id="76" w:name="fig34"/>
                      <w:r>
                        <w:rPr>
                          <w:rFonts w:cs="Times New Roman" w:ascii="Times New Roman" w:hAnsi="Times New Roman"/>
                          <w:sz w:val="24"/>
                          <w:szCs w:val="24"/>
                        </w:rPr>
                        <w:t xml:space="preserve">Fig. 3.4 </w:t>
                      </w:r>
                      <w:bookmarkEnd w:id="76"/>
                      <w:r>
                        <w:rPr>
                          <w:rFonts w:cs="Times New Roman" w:ascii="Times New Roman" w:hAnsi="Times New Roman"/>
                          <w:sz w:val="24"/>
                          <w:szCs w:val="24"/>
                        </w:rPr>
                        <w:t>Implementation of PSC</w:t>
                      </w:r>
                    </w:p>
                    <w:p>
                      <w:pPr>
                        <w:pStyle w:val="FrameContents"/>
                        <w:rPr/>
                      </w:pPr>
                      <w:r>
                        <w:rPr/>
                      </w:r>
                    </w:p>
                  </w:txbxContent>
                </v:textbox>
                <w10:wrap type="square"/>
              </v:rect>
            </w:pict>
          </mc:Fallback>
        </mc:AlternateContent>
      </w:r>
    </w:p>
    <w:p w14:paraId="44D1F738" w14:textId="77777777" w:rsidR="00120BEC" w:rsidRDefault="00285F46">
      <w:pPr>
        <w:widowControl/>
        <w:spacing w:after="160" w:line="252" w:lineRule="auto"/>
        <w:textAlignment w:val="auto"/>
        <w:rPr>
          <w:rFonts w:ascii="Times New Roman" w:hAnsi="Times New Roman" w:cs="Times New Roman"/>
          <w:sz w:val="24"/>
          <w:szCs w:val="24"/>
        </w:rPr>
      </w:pPr>
      <w:commentRangeStart w:id="192"/>
      <w:commentRangeEnd w:id="192"/>
      <w:r>
        <w:rPr>
          <w:rFonts w:ascii="Times New Roman" w:hAnsi="Times New Roman" w:cs="Times New Roman"/>
          <w:sz w:val="24"/>
          <w:szCs w:val="24"/>
        </w:rPr>
        <w:commentReference w:id="192"/>
      </w:r>
    </w:p>
    <w:p w14:paraId="4605F357" w14:textId="77777777" w:rsidR="00120BEC" w:rsidRDefault="00120BEC">
      <w:pPr>
        <w:widowControl/>
        <w:spacing w:after="160" w:line="252" w:lineRule="auto"/>
        <w:textAlignment w:val="auto"/>
        <w:rPr>
          <w:rFonts w:ascii="Times New Roman" w:hAnsi="Times New Roman" w:cs="Times New Roman"/>
          <w:sz w:val="24"/>
          <w:szCs w:val="24"/>
        </w:rPr>
      </w:pPr>
    </w:p>
    <w:p w14:paraId="6D551BD5" w14:textId="77777777" w:rsidR="00120BEC" w:rsidRDefault="00285F46">
      <w:pPr>
        <w:pStyle w:val="Heading2"/>
        <w:widowControl/>
        <w:numPr>
          <w:ilvl w:val="1"/>
          <w:numId w:val="15"/>
        </w:numPr>
        <w:spacing w:after="160" w:line="252" w:lineRule="auto"/>
        <w:jc w:val="both"/>
        <w:textAlignment w:val="auto"/>
        <w:rPr>
          <w:rFonts w:ascii="Times New Roman" w:hAnsi="Times New Roman"/>
          <w:b/>
          <w:color w:val="auto"/>
        </w:rPr>
      </w:pPr>
      <w:bookmarkStart w:id="193" w:name="_Toc82440590"/>
      <w:bookmarkStart w:id="194" w:name="_Toc53478144"/>
      <w:r>
        <w:rPr>
          <w:rFonts w:ascii="Times New Roman" w:hAnsi="Times New Roman"/>
          <w:b/>
          <w:color w:val="auto"/>
          <w:sz w:val="24"/>
        </w:rPr>
        <w:t>Operations on main structure</w:t>
      </w:r>
      <w:bookmarkEnd w:id="193"/>
      <w:bookmarkEnd w:id="194"/>
    </w:p>
    <w:p w14:paraId="7519A24D" w14:textId="77777777" w:rsidR="00120BEC" w:rsidRDefault="00285F46">
      <w:pPr>
        <w:widowControl/>
        <w:spacing w:after="160" w:line="252" w:lineRule="auto"/>
        <w:textAlignment w:val="auto"/>
        <w:rPr>
          <w:rFonts w:ascii="Times New Roman" w:hAnsi="Times New Roman" w:cs="Times New Roman"/>
          <w:sz w:val="24"/>
          <w:lang w:val="en-GB"/>
        </w:rPr>
      </w:pPr>
      <w:r>
        <w:rPr>
          <w:rFonts w:ascii="Times New Roman" w:hAnsi="Times New Roman" w:cs="Times New Roman"/>
          <w:sz w:val="24"/>
          <w:lang w:val="en-GB"/>
        </w:rPr>
        <w:t>The basic operations performed on the PSC include: Adding new passing styles, removing an existing passing style and see all available styles in the PSC.</w:t>
      </w:r>
    </w:p>
    <w:p w14:paraId="737461C6" w14:textId="77777777" w:rsidR="00120BEC" w:rsidRDefault="00120BEC">
      <w:pPr>
        <w:widowControl/>
        <w:spacing w:after="160" w:line="252" w:lineRule="auto"/>
        <w:textAlignment w:val="auto"/>
        <w:rPr>
          <w:rFonts w:ascii="Times New Roman" w:hAnsi="Times New Roman" w:cs="Times New Roman"/>
          <w:sz w:val="24"/>
          <w:lang w:val="en-GB"/>
        </w:rPr>
      </w:pPr>
    </w:p>
    <w:p w14:paraId="52D7E83B" w14:textId="77777777" w:rsidR="00120BEC" w:rsidRDefault="00285F46">
      <w:pPr>
        <w:pStyle w:val="ListParagraph"/>
        <w:widowControl/>
        <w:numPr>
          <w:ilvl w:val="0"/>
          <w:numId w:val="16"/>
        </w:numPr>
        <w:spacing w:after="160" w:line="252" w:lineRule="auto"/>
        <w:ind w:left="357" w:hanging="357"/>
        <w:textAlignment w:val="auto"/>
        <w:rPr>
          <w:rFonts w:ascii="Times New Roman" w:hAnsi="Times New Roman"/>
          <w:b/>
        </w:rPr>
      </w:pPr>
      <w:r>
        <w:rPr>
          <w:noProof/>
        </w:rPr>
        <mc:AlternateContent>
          <mc:Choice Requires="wps">
            <w:drawing>
              <wp:anchor distT="0" distB="1" distL="114300" distR="114300" simplePos="0" relativeHeight="24" behindDoc="0" locked="0" layoutInCell="0" allowOverlap="1" wp14:anchorId="0FE054FF" wp14:editId="2C2963D9">
                <wp:simplePos x="0" y="0"/>
                <wp:positionH relativeFrom="margin">
                  <wp:align>right</wp:align>
                </wp:positionH>
                <wp:positionV relativeFrom="paragraph">
                  <wp:posOffset>473710</wp:posOffset>
                </wp:positionV>
                <wp:extent cx="5915660" cy="1647825"/>
                <wp:effectExtent l="0" t="0" r="28575" b="10159"/>
                <wp:wrapSquare wrapText="bothSides"/>
                <wp:docPr id="34" name="Zone de texte 2"/>
                <wp:cNvGraphicFramePr/>
                <a:graphic xmlns:a="http://schemas.openxmlformats.org/drawingml/2006/main">
                  <a:graphicData uri="http://schemas.microsoft.com/office/word/2010/wordprocessingShape">
                    <wps:wsp>
                      <wps:cNvSpPr/>
                      <wps:spPr>
                        <a:xfrm>
                          <a:off x="0" y="0"/>
                          <a:ext cx="5915160" cy="1647360"/>
                        </a:xfrm>
                        <a:prstGeom prst="rect">
                          <a:avLst/>
                        </a:prstGeom>
                        <a:solidFill>
                          <a:srgbClr val="FFFFFF"/>
                        </a:solidFill>
                        <a:ln w="9528">
                          <a:solidFill>
                            <a:srgbClr val="000000"/>
                          </a:solidFill>
                          <a:round/>
                        </a:ln>
                      </wps:spPr>
                      <wps:style>
                        <a:lnRef idx="0">
                          <a:scrgbClr r="0" g="0" b="0"/>
                        </a:lnRef>
                        <a:fillRef idx="0">
                          <a:scrgbClr r="0" g="0" b="0"/>
                        </a:fillRef>
                        <a:effectRef idx="0">
                          <a:scrgbClr r="0" g="0" b="0"/>
                        </a:effectRef>
                        <a:fontRef idx="minor"/>
                      </wps:style>
                      <wps:txbx>
                        <w:txbxContent>
                          <w:p w14:paraId="736F6456" w14:textId="77777777" w:rsidR="00120BEC" w:rsidRDefault="00285F46">
                            <w:pPr>
                              <w:pStyle w:val="FrameContents"/>
                              <w:spacing w:line="276" w:lineRule="auto"/>
                              <w:jc w:val="both"/>
                              <w:rPr>
                                <w:rFonts w:ascii="Times New Roman" w:hAnsi="Times New Roman" w:cs="Times New Roman"/>
                                <w:sz w:val="24"/>
                              </w:rPr>
                            </w:pPr>
                            <w:r>
                              <w:rPr>
                                <w:rFonts w:ascii="Times New Roman" w:hAnsi="Times New Roman" w:cs="Times New Roman"/>
                                <w:sz w:val="24"/>
                              </w:rPr>
                              <w:t xml:space="preserve"> /*function to </w:t>
                            </w:r>
                            <w:r>
                              <w:rPr>
                                <w:rFonts w:ascii="Times New Roman" w:hAnsi="Times New Roman" w:cs="Times New Roman"/>
                                <w:sz w:val="24"/>
                              </w:rPr>
                              <w:t>insert passing styles into the passing style structure*/</w:t>
                            </w:r>
                          </w:p>
                          <w:p w14:paraId="13693054" w14:textId="77777777" w:rsidR="00120BEC" w:rsidRDefault="00285F46">
                            <w:pPr>
                              <w:pStyle w:val="FrameContents"/>
                              <w:spacing w:line="276" w:lineRule="auto"/>
                              <w:jc w:val="both"/>
                              <w:rPr>
                                <w:rFonts w:ascii="Times New Roman" w:hAnsi="Times New Roman" w:cs="Times New Roman"/>
                                <w:sz w:val="24"/>
                              </w:rPr>
                            </w:pPr>
                            <w:r>
                              <w:rPr>
                                <w:rFonts w:ascii="Times New Roman" w:hAnsi="Times New Roman" w:cs="Times New Roman"/>
                                <w:sz w:val="24"/>
                              </w:rPr>
                              <w:t xml:space="preserve">let rec </w:t>
                            </w:r>
                            <w:proofErr w:type="spellStart"/>
                            <w:r>
                              <w:rPr>
                                <w:rFonts w:ascii="Times New Roman" w:hAnsi="Times New Roman" w:cs="Times New Roman"/>
                                <w:sz w:val="24"/>
                              </w:rPr>
                              <w:t>insert_new_style</w:t>
                            </w:r>
                            <w:proofErr w:type="spellEnd"/>
                            <w:r>
                              <w:rPr>
                                <w:rFonts w:ascii="Times New Roman" w:hAnsi="Times New Roman" w:cs="Times New Roman"/>
                                <w:sz w:val="24"/>
                              </w:rPr>
                              <w:t xml:space="preserve"> </w:t>
                            </w:r>
                            <w:proofErr w:type="spellStart"/>
                            <w:r>
                              <w:rPr>
                                <w:rFonts w:ascii="Times New Roman" w:hAnsi="Times New Roman" w:cs="Times New Roman"/>
                                <w:sz w:val="24"/>
                              </w:rPr>
                              <w:t>user_styles</w:t>
                            </w:r>
                            <w:proofErr w:type="spellEnd"/>
                            <w:r>
                              <w:rPr>
                                <w:rFonts w:ascii="Times New Roman" w:hAnsi="Times New Roman" w:cs="Times New Roman"/>
                                <w:sz w:val="24"/>
                              </w:rPr>
                              <w:t xml:space="preserve"> y </w:t>
                            </w:r>
                            <w:proofErr w:type="gramStart"/>
                            <w:r>
                              <w:rPr>
                                <w:rFonts w:ascii="Times New Roman" w:hAnsi="Times New Roman" w:cs="Times New Roman"/>
                                <w:sz w:val="24"/>
                              </w:rPr>
                              <w:t>=  /</w:t>
                            </w:r>
                            <w:proofErr w:type="gramEnd"/>
                            <w:r>
                              <w:rPr>
                                <w:rFonts w:ascii="Times New Roman" w:hAnsi="Times New Roman" w:cs="Times New Roman"/>
                                <w:sz w:val="24"/>
                              </w:rPr>
                              <w:t xml:space="preserve">*y refers to the style to be inserted*/ </w:t>
                            </w:r>
                          </w:p>
                          <w:p w14:paraId="456FCE5F" w14:textId="77777777" w:rsidR="00120BEC" w:rsidRDefault="00285F46">
                            <w:pPr>
                              <w:pStyle w:val="FrameContents"/>
                              <w:spacing w:line="276" w:lineRule="auto"/>
                              <w:jc w:val="both"/>
                              <w:rPr>
                                <w:rFonts w:ascii="Times New Roman" w:hAnsi="Times New Roman" w:cs="Times New Roman"/>
                                <w:sz w:val="24"/>
                              </w:rPr>
                            </w:pPr>
                            <w:r>
                              <w:rPr>
                                <w:rFonts w:ascii="Times New Roman" w:hAnsi="Times New Roman" w:cs="Times New Roman"/>
                                <w:sz w:val="24"/>
                              </w:rPr>
                              <w:t xml:space="preserve">     match </w:t>
                            </w:r>
                            <w:proofErr w:type="spellStart"/>
                            <w:r>
                              <w:rPr>
                                <w:rFonts w:ascii="Times New Roman" w:hAnsi="Times New Roman" w:cs="Times New Roman"/>
                                <w:sz w:val="24"/>
                              </w:rPr>
                              <w:t>user_styles</w:t>
                            </w:r>
                            <w:proofErr w:type="spellEnd"/>
                            <w:r>
                              <w:rPr>
                                <w:rFonts w:ascii="Times New Roman" w:hAnsi="Times New Roman" w:cs="Times New Roman"/>
                                <w:sz w:val="24"/>
                              </w:rPr>
                              <w:t xml:space="preserve"> with                       /*</w:t>
                            </w:r>
                            <w:proofErr w:type="spellStart"/>
                            <w:r>
                              <w:rPr>
                                <w:rFonts w:ascii="Times New Roman" w:hAnsi="Times New Roman" w:cs="Times New Roman"/>
                                <w:sz w:val="24"/>
                              </w:rPr>
                              <w:t>user_styles</w:t>
                            </w:r>
                            <w:proofErr w:type="spellEnd"/>
                            <w:r>
                              <w:rPr>
                                <w:rFonts w:ascii="Times New Roman" w:hAnsi="Times New Roman" w:cs="Times New Roman"/>
                                <w:sz w:val="24"/>
                              </w:rPr>
                              <w:t xml:space="preserve"> </w:t>
                            </w:r>
                            <w:proofErr w:type="gramStart"/>
                            <w:r>
                              <w:rPr>
                                <w:rFonts w:ascii="Times New Roman" w:hAnsi="Times New Roman" w:cs="Times New Roman"/>
                                <w:sz w:val="24"/>
                              </w:rPr>
                              <w:t>refers</w:t>
                            </w:r>
                            <w:proofErr w:type="gramEnd"/>
                            <w:r>
                              <w:rPr>
                                <w:rFonts w:ascii="Times New Roman" w:hAnsi="Times New Roman" w:cs="Times New Roman"/>
                                <w:sz w:val="24"/>
                              </w:rPr>
                              <w:t xml:space="preserve"> to the passing style container*/</w:t>
                            </w:r>
                          </w:p>
                          <w:p w14:paraId="6D4CF3C4" w14:textId="77777777" w:rsidR="00120BEC" w:rsidRDefault="00285F46">
                            <w:pPr>
                              <w:pStyle w:val="FrameContents"/>
                              <w:spacing w:line="276" w:lineRule="auto"/>
                              <w:jc w:val="both"/>
                              <w:rPr>
                                <w:rFonts w:ascii="Times New Roman" w:hAnsi="Times New Roman" w:cs="Times New Roman"/>
                                <w:sz w:val="24"/>
                              </w:rPr>
                            </w:pPr>
                            <w:r>
                              <w:rPr>
                                <w:rFonts w:ascii="Times New Roman" w:hAnsi="Times New Roman" w:cs="Times New Roman"/>
                                <w:sz w:val="24"/>
                              </w:rPr>
                              <w:t xml:space="preserve">     [] -&gt; </w:t>
                            </w:r>
                            <w:r>
                              <w:rPr>
                                <w:rFonts w:ascii="Times New Roman" w:hAnsi="Times New Roman" w:cs="Times New Roman"/>
                                <w:sz w:val="24"/>
                              </w:rPr>
                              <w:t xml:space="preserve">let () = </w:t>
                            </w:r>
                            <w:proofErr w:type="spellStart"/>
                            <w:r>
                              <w:rPr>
                                <w:rFonts w:ascii="Times New Roman" w:hAnsi="Times New Roman" w:cs="Times New Roman"/>
                                <w:sz w:val="24"/>
                              </w:rPr>
                              <w:t>print_string</w:t>
                            </w:r>
                            <w:proofErr w:type="spellEnd"/>
                            <w:r>
                              <w:rPr>
                                <w:rFonts w:ascii="Times New Roman" w:hAnsi="Times New Roman" w:cs="Times New Roman"/>
                                <w:sz w:val="24"/>
                              </w:rPr>
                              <w:t xml:space="preserve"> “successfully </w:t>
                            </w:r>
                            <w:proofErr w:type="gramStart"/>
                            <w:r>
                              <w:rPr>
                                <w:rFonts w:ascii="Times New Roman" w:hAnsi="Times New Roman" w:cs="Times New Roman"/>
                                <w:sz w:val="24"/>
                              </w:rPr>
                              <w:t>added.\n\n</w:t>
                            </w:r>
                            <w:proofErr w:type="gramEnd"/>
                            <w:r>
                              <w:rPr>
                                <w:rFonts w:ascii="Times New Roman" w:hAnsi="Times New Roman" w:cs="Times New Roman"/>
                                <w:sz w:val="24"/>
                              </w:rPr>
                              <w:t>" in  [y]</w:t>
                            </w:r>
                          </w:p>
                          <w:p w14:paraId="3C309D91" w14:textId="77777777" w:rsidR="00120BEC" w:rsidRDefault="00285F46">
                            <w:pPr>
                              <w:pStyle w:val="FrameContents"/>
                              <w:spacing w:line="276" w:lineRule="auto"/>
                              <w:jc w:val="both"/>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h :</w:t>
                            </w:r>
                            <w:proofErr w:type="gramEnd"/>
                            <w:r>
                              <w:rPr>
                                <w:rFonts w:ascii="Times New Roman" w:hAnsi="Times New Roman" w:cs="Times New Roman"/>
                                <w:sz w:val="24"/>
                              </w:rPr>
                              <w:t xml:space="preserve">: t -&gt;if h = y then let () = </w:t>
                            </w:r>
                            <w:proofErr w:type="spellStart"/>
                            <w:r>
                              <w:rPr>
                                <w:rFonts w:ascii="Times New Roman" w:hAnsi="Times New Roman" w:cs="Times New Roman"/>
                                <w:sz w:val="24"/>
                              </w:rPr>
                              <w:t>print_string</w:t>
                            </w:r>
                            <w:proofErr w:type="spellEnd"/>
                            <w:r>
                              <w:rPr>
                                <w:rFonts w:ascii="Times New Roman" w:hAnsi="Times New Roman" w:cs="Times New Roman"/>
                                <w:sz w:val="24"/>
                              </w:rPr>
                              <w:t xml:space="preserve"> " already exists.\n”</w:t>
                            </w:r>
                          </w:p>
                          <w:p w14:paraId="301984CA" w14:textId="77777777" w:rsidR="00120BEC" w:rsidRDefault="00285F46">
                            <w:pPr>
                              <w:pStyle w:val="FrameContents"/>
                              <w:spacing w:line="276" w:lineRule="auto"/>
                              <w:jc w:val="both"/>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 xml:space="preserve">in  </w:t>
                            </w:r>
                            <w:proofErr w:type="spellStart"/>
                            <w:r>
                              <w:rPr>
                                <w:rFonts w:ascii="Times New Roman" w:hAnsi="Times New Roman" w:cs="Times New Roman"/>
                                <w:sz w:val="24"/>
                              </w:rPr>
                              <w:t>user</w:t>
                            </w:r>
                            <w:proofErr w:type="gramEnd"/>
                            <w:r>
                              <w:rPr>
                                <w:rFonts w:ascii="Times New Roman" w:hAnsi="Times New Roman" w:cs="Times New Roman"/>
                                <w:sz w:val="24"/>
                              </w:rPr>
                              <w:t>_styles</w:t>
                            </w:r>
                            <w:proofErr w:type="spellEnd"/>
                            <w:r>
                              <w:rPr>
                                <w:rFonts w:ascii="Times New Roman" w:hAnsi="Times New Roman" w:cs="Times New Roman"/>
                                <w:sz w:val="24"/>
                              </w:rPr>
                              <w:t xml:space="preserve"> else h :: </w:t>
                            </w:r>
                            <w:proofErr w:type="spellStart"/>
                            <w:r>
                              <w:rPr>
                                <w:rFonts w:ascii="Times New Roman" w:hAnsi="Times New Roman" w:cs="Times New Roman"/>
                                <w:sz w:val="24"/>
                              </w:rPr>
                              <w:t>insert_new_style</w:t>
                            </w:r>
                            <w:proofErr w:type="spellEnd"/>
                            <w:r>
                              <w:rPr>
                                <w:rFonts w:ascii="Times New Roman" w:hAnsi="Times New Roman" w:cs="Times New Roman"/>
                                <w:sz w:val="24"/>
                              </w:rPr>
                              <w:t xml:space="preserve"> t y</w:t>
                            </w:r>
                          </w:p>
                          <w:p w14:paraId="5E080D4D" w14:textId="77777777" w:rsidR="00120BEC" w:rsidRDefault="00120BEC">
                            <w:pPr>
                              <w:pStyle w:val="FrameContents"/>
                            </w:pPr>
                          </w:p>
                          <w:p w14:paraId="75F32D98" w14:textId="77777777" w:rsidR="00120BEC" w:rsidRDefault="00285F46">
                            <w:pPr>
                              <w:pStyle w:val="FrameContents"/>
                            </w:pPr>
                            <w:bookmarkStart w:id="195" w:name="fig35"/>
                            <w:r>
                              <w:rPr>
                                <w:rFonts w:ascii="Times New Roman" w:hAnsi="Times New Roman" w:cs="Times New Roman"/>
                                <w:sz w:val="24"/>
                                <w:szCs w:val="24"/>
                              </w:rPr>
                              <w:t>Fig. 3.5</w:t>
                            </w:r>
                            <w:bookmarkEnd w:id="195"/>
                            <w:r>
                              <w:rPr>
                                <w:rFonts w:ascii="Times New Roman" w:hAnsi="Times New Roman" w:cs="Times New Roman"/>
                                <w:sz w:val="24"/>
                                <w:szCs w:val="24"/>
                              </w:rPr>
                              <w:t>: Add new style to PSC</w:t>
                            </w:r>
                          </w:p>
                          <w:p w14:paraId="0D290C45" w14:textId="77777777" w:rsidR="00120BEC" w:rsidRDefault="00120BEC">
                            <w:pPr>
                              <w:pStyle w:val="FrameContents"/>
                            </w:pPr>
                          </w:p>
                        </w:txbxContent>
                      </wps:txbx>
                      <wps:bodyPr>
                        <a:noAutofit/>
                      </wps:bodyPr>
                    </wps:wsp>
                  </a:graphicData>
                </a:graphic>
              </wp:anchor>
            </w:drawing>
          </mc:Choice>
          <mc:Fallback>
            <w:pict>
              <v:rect id="shape_0" ID="Zone de texte 2" fillcolor="white" stroked="t" style="position:absolute;margin-left:-9.05pt;margin-top:37.3pt;width:465.7pt;height:129.65pt;mso-wrap-style:square;v-text-anchor:top;mso-position-horizontal:right;mso-position-horizontal-relative:margin" wp14:anchorId="3D2FD21F">
                <v:fill o:detectmouseclick="t" type="solid" color2="black"/>
                <v:stroke color="black" weight="9360" joinstyle="round" endcap="flat"/>
                <v:textbox>
                  <w:txbxContent>
                    <w:p>
                      <w:pPr>
                        <w:pStyle w:val="FrameContents"/>
                        <w:spacing w:lineRule="auto" w:line="276"/>
                        <w:jc w:val="both"/>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/*function to insert passing styles into the passing style structure*/</w:t>
                      </w:r>
                    </w:p>
                    <w:p>
                      <w:pPr>
                        <w:pStyle w:val="FrameContents"/>
                        <w:spacing w:lineRule="auto" w:line="276"/>
                        <w:jc w:val="both"/>
                        <w:rPr>
                          <w:rFonts w:ascii="Times New Roman" w:hAnsi="Times New Roman" w:cs="Times New Roman"/>
                          <w:sz w:val="24"/>
                        </w:rPr>
                      </w:pPr>
                      <w:r>
                        <w:rPr>
                          <w:rFonts w:cs="Times New Roman" w:ascii="Times New Roman" w:hAnsi="Times New Roman"/>
                          <w:sz w:val="24"/>
                        </w:rPr>
                        <w:t xml:space="preserve">let rec insert_new_style user_styles y =  /*y refers to the style to be inserted*/ </w:t>
                      </w:r>
                    </w:p>
                    <w:p>
                      <w:pPr>
                        <w:pStyle w:val="FrameContents"/>
                        <w:spacing w:lineRule="auto" w:line="276"/>
                        <w:jc w:val="both"/>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match user_styles with                       /*user_styles refers to the passing style container*/</w:t>
                      </w:r>
                    </w:p>
                    <w:p>
                      <w:pPr>
                        <w:pStyle w:val="FrameContents"/>
                        <w:spacing w:lineRule="auto" w:line="276"/>
                        <w:jc w:val="both"/>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 -&gt; let () = print_string “successfully added.\n\n" in  [y]</w:t>
                      </w:r>
                    </w:p>
                    <w:p>
                      <w:pPr>
                        <w:pStyle w:val="FrameContents"/>
                        <w:spacing w:lineRule="auto" w:line="276"/>
                        <w:jc w:val="both"/>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|h :: t -&gt;if h = y then let () = print_string " already exists.\n”</w:t>
                      </w:r>
                    </w:p>
                    <w:p>
                      <w:pPr>
                        <w:pStyle w:val="FrameContents"/>
                        <w:spacing w:lineRule="auto" w:line="276"/>
                        <w:jc w:val="both"/>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in  user_styles else h :: insert_new_style t y</w:t>
                      </w:r>
                    </w:p>
                    <w:p>
                      <w:pPr>
                        <w:pStyle w:val="FrameContents"/>
                        <w:rPr/>
                      </w:pPr>
                      <w:r>
                        <w:rPr/>
                      </w:r>
                    </w:p>
                    <w:p>
                      <w:pPr>
                        <w:pStyle w:val="FrameContents"/>
                        <w:rPr/>
                      </w:pPr>
                      <w:bookmarkStart w:id="80" w:name="fig35"/>
                      <w:r>
                        <w:rPr>
                          <w:rFonts w:cs="Times New Roman" w:ascii="Times New Roman" w:hAnsi="Times New Roman"/>
                          <w:sz w:val="24"/>
                          <w:szCs w:val="24"/>
                        </w:rPr>
                        <w:t>Fig. 3.5</w:t>
                      </w:r>
                      <w:bookmarkEnd w:id="80"/>
                      <w:r>
                        <w:rPr>
                          <w:rFonts w:cs="Times New Roman" w:ascii="Times New Roman" w:hAnsi="Times New Roman"/>
                          <w:sz w:val="24"/>
                          <w:szCs w:val="24"/>
                        </w:rPr>
                        <w:t>: Add new style to PSC</w:t>
                      </w:r>
                    </w:p>
                    <w:p>
                      <w:pPr>
                        <w:pStyle w:val="FrameContents"/>
                        <w:rPr/>
                      </w:pPr>
                      <w:r>
                        <w:rPr/>
                      </w:r>
                    </w:p>
                  </w:txbxContent>
                </v:textbox>
                <w10:wrap type="square"/>
              </v:rect>
            </w:pict>
          </mc:Fallback>
        </mc:AlternateContent>
      </w:r>
      <w:r>
        <w:rPr>
          <w:rFonts w:ascii="Times New Roman" w:hAnsi="Times New Roman" w:cs="Times New Roman"/>
          <w:b/>
          <w:sz w:val="24"/>
          <w:szCs w:val="24"/>
        </w:rPr>
        <w:t>Add new passing styles</w:t>
      </w:r>
    </w:p>
    <w:p w14:paraId="3FF510A7" w14:textId="77777777" w:rsidR="00120BEC" w:rsidRDefault="00120BEC">
      <w:pPr>
        <w:widowControl/>
        <w:spacing w:after="160" w:line="252" w:lineRule="auto"/>
        <w:textAlignment w:val="auto"/>
        <w:rPr>
          <w:rFonts w:ascii="Times New Roman" w:hAnsi="Times New Roman" w:cs="Times New Roman"/>
          <w:b/>
          <w:sz w:val="24"/>
          <w:szCs w:val="24"/>
        </w:rPr>
      </w:pPr>
    </w:p>
    <w:p w14:paraId="378C9BC1" w14:textId="77777777" w:rsidR="00120BEC" w:rsidRDefault="00285F46">
      <w:pPr>
        <w:widowControl/>
        <w:spacing w:after="160" w:line="252" w:lineRule="auto"/>
        <w:textAlignment w:val="auto"/>
        <w:rPr>
          <w:rFonts w:ascii="Times New Roman" w:hAnsi="Times New Roman" w:cs="Times New Roman"/>
          <w:sz w:val="24"/>
          <w:szCs w:val="24"/>
        </w:rPr>
      </w:pPr>
      <w:r>
        <w:br w:type="page"/>
      </w:r>
    </w:p>
    <w:p w14:paraId="284000B9" w14:textId="77777777" w:rsidR="00120BEC" w:rsidRDefault="00120BEC">
      <w:pPr>
        <w:widowControl/>
        <w:spacing w:after="160" w:line="252" w:lineRule="auto"/>
        <w:jc w:val="both"/>
        <w:textAlignment w:val="auto"/>
        <w:rPr>
          <w:rFonts w:ascii="Times New Roman" w:hAnsi="Times New Roman" w:cs="Times New Roman"/>
          <w:sz w:val="24"/>
          <w:szCs w:val="24"/>
        </w:rPr>
      </w:pPr>
    </w:p>
    <w:p w14:paraId="3A68893B" w14:textId="77777777" w:rsidR="00120BEC" w:rsidRDefault="00285F46">
      <w:pPr>
        <w:widowControl/>
        <w:spacing w:after="160" w:line="360" w:lineRule="auto"/>
        <w:jc w:val="both"/>
        <w:textAlignment w:val="auto"/>
        <w:rPr>
          <w:rFonts w:ascii="Times New Roman" w:hAnsi="Times New Roman"/>
          <w:b/>
        </w:rPr>
      </w:pPr>
      <w:hyperlink w:anchor="fig35">
        <w:r>
          <w:rPr>
            <w:rStyle w:val="Hyperlink"/>
            <w:rFonts w:ascii="Times New Roman" w:hAnsi="Times New Roman" w:cs="Times New Roman"/>
            <w:color w:val="auto"/>
            <w:sz w:val="24"/>
            <w:u w:val="none"/>
            <w:lang w:val="en-GB"/>
          </w:rPr>
          <w:t>[Figure 3.5]</w:t>
        </w:r>
      </w:hyperlink>
      <w:r>
        <w:rPr>
          <w:rFonts w:ascii="Times New Roman" w:hAnsi="Times New Roman" w:cs="Times New Roman"/>
          <w:sz w:val="24"/>
          <w:lang w:val="en-GB"/>
        </w:rPr>
        <w:t xml:space="preserve"> shows the function used to insert newly constructed passing styles into the PSC. This function is being used in the “function for creating passing styles” [</w:t>
      </w:r>
      <w:hyperlink w:anchor="fig32">
        <w:r>
          <w:rPr>
            <w:rStyle w:val="Hyperlink"/>
            <w:rFonts w:ascii="Times New Roman" w:hAnsi="Times New Roman" w:cs="Times New Roman"/>
            <w:color w:val="auto"/>
            <w:sz w:val="24"/>
            <w:u w:val="none"/>
            <w:lang w:val="en-GB"/>
          </w:rPr>
          <w:t>Figure 3.2</w:t>
        </w:r>
      </w:hyperlink>
      <w:r>
        <w:rPr>
          <w:rFonts w:ascii="Times New Roman" w:hAnsi="Times New Roman" w:cs="Times New Roman"/>
          <w:sz w:val="24"/>
          <w:lang w:val="en-GB"/>
        </w:rPr>
        <w:t>] to add new passing st</w:t>
      </w:r>
      <w:r>
        <w:rPr>
          <w:rFonts w:ascii="Times New Roman" w:hAnsi="Times New Roman" w:cs="Times New Roman"/>
          <w:sz w:val="24"/>
          <w:lang w:val="en-GB"/>
        </w:rPr>
        <w:t>yles in the PSC immediately after they are created. Parameter passing style factors are constructed by selecting factors of interest alongside their values from each class of factors. Implementation of the function to remove passing styles from the structu</w:t>
      </w:r>
      <w:r>
        <w:rPr>
          <w:rFonts w:ascii="Times New Roman" w:hAnsi="Times New Roman" w:cs="Times New Roman"/>
          <w:sz w:val="24"/>
          <w:lang w:val="en-GB"/>
        </w:rPr>
        <w:t xml:space="preserve">re is given in </w:t>
      </w:r>
      <w:hyperlink w:anchor="appendix3">
        <w:r>
          <w:rPr>
            <w:rStyle w:val="Hyperlink"/>
            <w:rFonts w:ascii="Times New Roman" w:hAnsi="Times New Roman" w:cs="Times New Roman"/>
            <w:color w:val="auto"/>
            <w:sz w:val="24"/>
            <w:u w:val="none"/>
            <w:lang w:val="en-GB"/>
          </w:rPr>
          <w:t>[Appendix 3]</w:t>
        </w:r>
      </w:hyperlink>
      <w:r>
        <w:rPr>
          <w:rFonts w:ascii="Times New Roman" w:hAnsi="Times New Roman" w:cs="Times New Roman"/>
          <w:sz w:val="24"/>
          <w:lang w:val="en-GB"/>
        </w:rPr>
        <w:t>.</w:t>
      </w:r>
      <w:r>
        <w:br w:type="page"/>
      </w:r>
    </w:p>
    <w:p w14:paraId="576575F9" w14:textId="77777777" w:rsidR="00120BEC" w:rsidRDefault="00120BEC">
      <w:pPr>
        <w:widowControl/>
        <w:spacing w:after="160" w:line="252" w:lineRule="auto"/>
        <w:textAlignment w:val="auto"/>
        <w:rPr>
          <w:rFonts w:ascii="Times New Roman" w:hAnsi="Times New Roman" w:cs="Times New Roman"/>
          <w:sz w:val="24"/>
          <w:szCs w:val="24"/>
        </w:rPr>
      </w:pPr>
    </w:p>
    <w:p w14:paraId="6A6BAD9E" w14:textId="77777777" w:rsidR="00120BEC" w:rsidRDefault="00285F46">
      <w:pPr>
        <w:pStyle w:val="Heading1"/>
        <w:jc w:val="both"/>
        <w:rPr>
          <w:rFonts w:ascii="Times New Roman" w:hAnsi="Times New Roman"/>
          <w:b/>
          <w:color w:val="auto"/>
        </w:rPr>
      </w:pPr>
      <w:bookmarkStart w:id="196" w:name="_Toc82440591"/>
      <w:bookmarkStart w:id="197" w:name="_Toc53478145"/>
      <w:r>
        <w:rPr>
          <w:rFonts w:ascii="Times New Roman" w:hAnsi="Times New Roman"/>
          <w:b/>
          <w:color w:val="auto"/>
        </w:rPr>
        <w:t>Chapter 4</w:t>
      </w:r>
      <w:bookmarkEnd w:id="196"/>
      <w:bookmarkEnd w:id="197"/>
      <w:commentRangeStart w:id="198"/>
      <w:commentRangeEnd w:id="198"/>
      <w:r>
        <w:rPr>
          <w:rFonts w:ascii="Times New Roman" w:hAnsi="Times New Roman"/>
          <w:b/>
          <w:color w:val="auto"/>
        </w:rPr>
        <w:commentReference w:id="198"/>
      </w:r>
    </w:p>
    <w:p w14:paraId="3FF07046" w14:textId="77777777" w:rsidR="00120BEC" w:rsidRDefault="00120BEC">
      <w:pPr>
        <w:rPr>
          <w:rFonts w:ascii="Times New Roman" w:hAnsi="Times New Roman"/>
          <w:b/>
        </w:rPr>
      </w:pPr>
    </w:p>
    <w:p w14:paraId="060FFA29" w14:textId="77777777" w:rsidR="00120BEC" w:rsidRDefault="00120BEC">
      <w:pPr>
        <w:rPr>
          <w:rFonts w:ascii="Times New Roman" w:hAnsi="Times New Roman"/>
          <w:b/>
        </w:rPr>
      </w:pPr>
    </w:p>
    <w:p w14:paraId="2DFCAA5F" w14:textId="77777777" w:rsidR="00120BEC" w:rsidRDefault="00120BEC">
      <w:pPr>
        <w:rPr>
          <w:rFonts w:ascii="Times New Roman" w:hAnsi="Times New Roman"/>
          <w:b/>
        </w:rPr>
      </w:pPr>
    </w:p>
    <w:p w14:paraId="5120D02F" w14:textId="77777777" w:rsidR="00120BEC" w:rsidRDefault="00120BEC">
      <w:pPr>
        <w:rPr>
          <w:rFonts w:ascii="Times New Roman" w:hAnsi="Times New Roman"/>
          <w:b/>
        </w:rPr>
      </w:pPr>
    </w:p>
    <w:p w14:paraId="72DF7476" w14:textId="77777777" w:rsidR="00120BEC" w:rsidRDefault="00285F46">
      <w:pPr>
        <w:pStyle w:val="Heading2"/>
        <w:jc w:val="both"/>
        <w:rPr>
          <w:rFonts w:ascii="Times New Roman" w:hAnsi="Times New Roman"/>
          <w:b/>
          <w:color w:val="auto"/>
        </w:rPr>
      </w:pPr>
      <w:bookmarkStart w:id="199" w:name="_Toc82440592"/>
      <w:bookmarkStart w:id="200" w:name="_Toc53478146"/>
      <w:r>
        <w:rPr>
          <w:rFonts w:ascii="Times New Roman" w:hAnsi="Times New Roman"/>
          <w:b/>
          <w:color w:val="auto"/>
        </w:rPr>
        <w:t>Results and Discussions</w:t>
      </w:r>
      <w:bookmarkEnd w:id="199"/>
      <w:bookmarkEnd w:id="200"/>
      <w:r>
        <w:rPr>
          <w:rFonts w:ascii="Times New Roman" w:hAnsi="Times New Roman"/>
          <w:b/>
          <w:color w:val="auto"/>
        </w:rPr>
        <w:t xml:space="preserve"> </w:t>
      </w:r>
      <w:commentRangeStart w:id="201"/>
      <w:commentRangeEnd w:id="201"/>
      <w:r>
        <w:rPr>
          <w:rFonts w:ascii="Times New Roman" w:hAnsi="Times New Roman"/>
          <w:b/>
          <w:color w:val="auto"/>
        </w:rPr>
        <w:commentReference w:id="201"/>
      </w:r>
    </w:p>
    <w:p w14:paraId="0183C776" w14:textId="77777777" w:rsidR="00120BEC" w:rsidRDefault="00120BEC">
      <w:pPr>
        <w:rPr>
          <w:rFonts w:ascii="Times New Roman" w:hAnsi="Times New Roman"/>
          <w:b/>
        </w:rPr>
      </w:pPr>
    </w:p>
    <w:p w14:paraId="37879F42" w14:textId="77777777" w:rsidR="00120BEC" w:rsidRDefault="00285F46">
      <w:pPr>
        <w:pStyle w:val="Standard"/>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this section, some of the results obtained after implementing all the main operations is presented. This program makes use of a Command Line </w:t>
      </w:r>
      <w:r>
        <w:rPr>
          <w:rFonts w:ascii="Times New Roman" w:hAnsi="Times New Roman" w:cs="Times New Roman"/>
          <w:sz w:val="24"/>
          <w:szCs w:val="24"/>
          <w:lang w:val="en-GB"/>
        </w:rPr>
        <w:t>Interface (CLI) to serve as a medium of communication between the user and the application. This means that the system will only recognize text-like commands when a user is “talking” to it.</w:t>
      </w:r>
    </w:p>
    <w:p w14:paraId="68F572F4" w14:textId="77777777" w:rsidR="00120BEC" w:rsidRDefault="00285F46">
      <w:pPr>
        <w:rPr>
          <w:rFonts w:ascii="Times New Roman" w:hAnsi="Times New Roman"/>
          <w:b/>
        </w:rPr>
      </w:pPr>
      <w:r>
        <w:rPr>
          <w:noProof/>
        </w:rPr>
        <mc:AlternateContent>
          <mc:Choice Requires="wps">
            <w:drawing>
              <wp:anchor distT="0" distB="1" distL="114300" distR="114303" simplePos="0" relativeHeight="25" behindDoc="0" locked="0" layoutInCell="0" allowOverlap="1" wp14:anchorId="4AE851ED" wp14:editId="4D9BBF9F">
                <wp:simplePos x="0" y="0"/>
                <wp:positionH relativeFrom="margin">
                  <wp:align>right</wp:align>
                </wp:positionH>
                <wp:positionV relativeFrom="paragraph">
                  <wp:posOffset>349250</wp:posOffset>
                </wp:positionV>
                <wp:extent cx="5925185" cy="5162550"/>
                <wp:effectExtent l="0" t="0" r="19047" b="19684"/>
                <wp:wrapSquare wrapText="bothSides"/>
                <wp:docPr id="36" name="Zone de texte 2"/>
                <wp:cNvGraphicFramePr/>
                <a:graphic xmlns:a="http://schemas.openxmlformats.org/drawingml/2006/main">
                  <a:graphicData uri="http://schemas.microsoft.com/office/word/2010/wordprocessingShape">
                    <wps:wsp>
                      <wps:cNvSpPr/>
                      <wps:spPr>
                        <a:xfrm>
                          <a:off x="0" y="0"/>
                          <a:ext cx="5924520" cy="5162040"/>
                        </a:xfrm>
                        <a:prstGeom prst="rect">
                          <a:avLst/>
                        </a:prstGeom>
                        <a:solidFill>
                          <a:srgbClr val="FFFFFF"/>
                        </a:solidFill>
                        <a:ln w="9528">
                          <a:solidFill>
                            <a:srgbClr val="000000"/>
                          </a:solidFill>
                          <a:round/>
                        </a:ln>
                      </wps:spPr>
                      <wps:style>
                        <a:lnRef idx="0">
                          <a:scrgbClr r="0" g="0" b="0"/>
                        </a:lnRef>
                        <a:fillRef idx="0">
                          <a:scrgbClr r="0" g="0" b="0"/>
                        </a:fillRef>
                        <a:effectRef idx="0">
                          <a:scrgbClr r="0" g="0" b="0"/>
                        </a:effectRef>
                        <a:fontRef idx="minor"/>
                      </wps:style>
                      <wps:txbx>
                        <w:txbxContent>
                          <w:p w14:paraId="74AB38D2" w14:textId="77777777" w:rsidR="00120BEC" w:rsidRDefault="00285F46">
                            <w:pPr>
                              <w:pStyle w:val="FrameContents"/>
                            </w:pPr>
                            <w:r>
                              <w:rPr>
                                <w:noProof/>
                              </w:rPr>
                              <w:drawing>
                                <wp:inline distT="0" distB="0" distL="0" distR="0" wp14:anchorId="59A2DA58" wp14:editId="579F4852">
                                  <wp:extent cx="5743575" cy="4657725"/>
                                  <wp:effectExtent l="0" t="0" r="0" b="0"/>
                                  <wp:docPr id="38"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34"/>
                                          <pic:cNvPicPr>
                                            <a:picLocks noChangeAspect="1" noChangeArrowheads="1"/>
                                          </pic:cNvPicPr>
                                        </pic:nvPicPr>
                                        <pic:blipFill>
                                          <a:blip r:embed="rId15"/>
                                          <a:stretch>
                                            <a:fillRect/>
                                          </a:stretch>
                                        </pic:blipFill>
                                        <pic:spPr bwMode="auto">
                                          <a:xfrm>
                                            <a:off x="0" y="0"/>
                                            <a:ext cx="5743575" cy="4657725"/>
                                          </a:xfrm>
                                          <a:prstGeom prst="rect">
                                            <a:avLst/>
                                          </a:prstGeom>
                                        </pic:spPr>
                                      </pic:pic>
                                    </a:graphicData>
                                  </a:graphic>
                                </wp:inline>
                              </w:drawing>
                            </w:r>
                          </w:p>
                          <w:p w14:paraId="67AFCB18" w14:textId="77777777" w:rsidR="00120BEC" w:rsidRDefault="00120BEC">
                            <w:pPr>
                              <w:pStyle w:val="FrameContents"/>
                              <w:rPr>
                                <w:lang w:val="fr-FR"/>
                              </w:rPr>
                            </w:pPr>
                          </w:p>
                          <w:p w14:paraId="5E0F4CD5" w14:textId="77777777" w:rsidR="00120BEC" w:rsidRDefault="00285F46">
                            <w:pPr>
                              <w:pStyle w:val="FrameContents"/>
                            </w:pPr>
                            <w:bookmarkStart w:id="202" w:name="fig41"/>
                            <w:r>
                              <w:rPr>
                                <w:rFonts w:ascii="Times New Roman" w:hAnsi="Times New Roman" w:cs="Times New Roman"/>
                                <w:sz w:val="24"/>
                                <w:szCs w:val="24"/>
                                <w:lang w:val="fr-CM"/>
                              </w:rPr>
                              <w:t xml:space="preserve">Fig. 4.1 </w:t>
                            </w:r>
                            <w:bookmarkEnd w:id="202"/>
                            <w:r>
                              <w:rPr>
                                <w:rFonts w:ascii="Times New Roman" w:hAnsi="Times New Roman" w:cs="Times New Roman"/>
                                <w:sz w:val="24"/>
                                <w:szCs w:val="24"/>
                              </w:rPr>
                              <w:t>Add new passing style</w:t>
                            </w:r>
                          </w:p>
                        </w:txbxContent>
                      </wps:txbx>
                      <wps:bodyPr>
                        <a:noAutofit/>
                      </wps:bodyPr>
                    </wps:wsp>
                  </a:graphicData>
                </a:graphic>
              </wp:anchor>
            </w:drawing>
          </mc:Choice>
          <mc:Fallback>
            <w:pict>
              <v:rect id="shape_0" ID="Zone de texte 2" fillcolor="white" stroked="t" style="position:absolute;margin-left:-9.05pt;margin-top:27.5pt;width:466.45pt;height:406.4pt;mso-wrap-style:square;v-text-anchor:top;mso-position-horizontal:right;mso-position-horizontal-relative:margin" wp14:anchorId="0D97163F">
                <v:fill o:detectmouseclick="t" type="solid" color2="black"/>
                <v:stroke color="black" weight="9360" joinstyle="round" endcap="flat"/>
                <v:textbox>
                  <w:txbxContent>
                    <w:p>
                      <w:pPr>
                        <w:pStyle w:val="FrameContents"/>
                        <w:rPr/>
                      </w:pPr>
                      <w:r>
                        <w:rPr/>
                        <w:drawing>
                          <wp:inline distT="0" distB="0" distL="0" distR="0">
                            <wp:extent cx="5743575" cy="4657725"/>
                            <wp:effectExtent l="0" t="0" r="0" b="0"/>
                            <wp:docPr id="39" name="Imag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 34" descr=""/>
                                    <pic:cNvPicPr>
                                      <a:picLocks noChangeAspect="1" noChangeArrowheads="1"/>
                                    </pic:cNvPicPr>
                                  </pic:nvPicPr>
                                  <pic:blipFill>
                                    <a:blip r:embed="rId16"/>
                                    <a:stretch>
                                      <a:fillRect/>
                                    </a:stretch>
                                  </pic:blipFill>
                                  <pic:spPr bwMode="auto">
                                    <a:xfrm>
                                      <a:off x="0" y="0"/>
                                      <a:ext cx="5743575" cy="4657725"/>
                                    </a:xfrm>
                                    <a:prstGeom prst="rect">
                                      <a:avLst/>
                                    </a:prstGeom>
                                  </pic:spPr>
                                </pic:pic>
                              </a:graphicData>
                            </a:graphic>
                          </wp:inline>
                        </w:drawing>
                      </w:r>
                    </w:p>
                    <w:p>
                      <w:pPr>
                        <w:pStyle w:val="FrameContents"/>
                        <w:rPr>
                          <w:lang w:val="fr-FR"/>
                        </w:rPr>
                      </w:pPr>
                      <w:r>
                        <w:rPr>
                          <w:lang w:val="fr-FR"/>
                        </w:rPr>
                      </w:r>
                    </w:p>
                    <w:p>
                      <w:pPr>
                        <w:pStyle w:val="FrameContents"/>
                        <w:rPr/>
                      </w:pPr>
                      <w:bookmarkStart w:id="86" w:name="fig41"/>
                      <w:r>
                        <w:rPr>
                          <w:rFonts w:cs="Times New Roman" w:ascii="Times New Roman" w:hAnsi="Times New Roman"/>
                          <w:sz w:val="24"/>
                          <w:szCs w:val="24"/>
                          <w:lang w:val="fr-CM"/>
                        </w:rPr>
                        <w:t xml:space="preserve">Fig. 4.1 </w:t>
                      </w:r>
                      <w:bookmarkEnd w:id="86"/>
                      <w:r>
                        <w:rPr>
                          <w:rFonts w:cs="Times New Roman" w:ascii="Times New Roman" w:hAnsi="Times New Roman"/>
                          <w:sz w:val="24"/>
                          <w:szCs w:val="24"/>
                        </w:rPr>
                        <w:t>Add new passing style</w:t>
                      </w:r>
                    </w:p>
                  </w:txbxContent>
                </v:textbox>
                <w10:wrap type="square"/>
              </v:rect>
            </w:pict>
          </mc:Fallback>
        </mc:AlternateContent>
      </w:r>
      <w:r>
        <w:br w:type="page"/>
      </w:r>
    </w:p>
    <w:p w14:paraId="2B47E6FD" w14:textId="77777777" w:rsidR="00120BEC" w:rsidRDefault="00120BEC">
      <w:pPr>
        <w:widowControl/>
        <w:spacing w:after="160" w:line="252" w:lineRule="auto"/>
        <w:textAlignment w:val="auto"/>
        <w:rPr>
          <w:rFonts w:ascii="Times New Roman" w:hAnsi="Times New Roman" w:cs="Times New Roman"/>
          <w:sz w:val="24"/>
          <w:szCs w:val="24"/>
        </w:rPr>
      </w:pPr>
    </w:p>
    <w:p w14:paraId="0075446B" w14:textId="77777777" w:rsidR="00120BEC" w:rsidRDefault="00285F46">
      <w:pPr>
        <w:pStyle w:val="Standard"/>
        <w:spacing w:line="360" w:lineRule="auto"/>
        <w:jc w:val="both"/>
        <w:rPr>
          <w:rFonts w:ascii="Times New Roman" w:hAnsi="Times New Roman"/>
          <w:b/>
        </w:rPr>
      </w:pPr>
      <w:r>
        <w:rPr>
          <w:rFonts w:ascii="Times New Roman" w:hAnsi="Times New Roman" w:cs="Times New Roman"/>
          <w:sz w:val="24"/>
          <w:szCs w:val="24"/>
          <w:lang w:val="en-GB"/>
        </w:rPr>
        <w:t>Figure 4.1 demonstrates how new parameter passing styles are created and added to the PSC alongside its interpretation and effects. One selects a factor of interest from a list displayed, and a list of known values for that factor is also displayed for sel</w:t>
      </w:r>
      <w:r>
        <w:rPr>
          <w:rFonts w:ascii="Times New Roman" w:hAnsi="Times New Roman" w:cs="Times New Roman"/>
          <w:sz w:val="24"/>
          <w:szCs w:val="24"/>
          <w:lang w:val="en-GB"/>
        </w:rPr>
        <w:t xml:space="preserve">ection. A new instance for a factor is created by entering the string “new” for the factor’s value when initialising it. See, the third available factor entered in </w:t>
      </w:r>
      <w:hyperlink w:anchor="fig41">
        <w:r>
          <w:rPr>
            <w:rStyle w:val="Hyperlink"/>
            <w:rFonts w:ascii="Times New Roman" w:hAnsi="Times New Roman" w:cs="Times New Roman"/>
            <w:color w:val="auto"/>
            <w:sz w:val="24"/>
            <w:szCs w:val="24"/>
            <w:u w:val="none"/>
            <w:lang w:val="en-GB"/>
          </w:rPr>
          <w:t>[Figure 4.1]</w:t>
        </w:r>
      </w:hyperlink>
      <w:r>
        <w:rPr>
          <w:rFonts w:ascii="Times New Roman" w:hAnsi="Times New Roman" w:cs="Times New Roman"/>
          <w:sz w:val="24"/>
          <w:szCs w:val="24"/>
          <w:lang w:val="en-GB"/>
        </w:rPr>
        <w:t>.</w:t>
      </w:r>
    </w:p>
    <w:p w14:paraId="2DCE5B71" w14:textId="77777777" w:rsidR="00120BEC" w:rsidRDefault="00285F46">
      <w:pPr>
        <w:pStyle w:val="Standard"/>
        <w:spacing w:line="360" w:lineRule="auto"/>
        <w:jc w:val="both"/>
        <w:rPr>
          <w:rFonts w:ascii="Times New Roman" w:hAnsi="Times New Roman" w:cs="Times New Roman"/>
          <w:sz w:val="24"/>
          <w:szCs w:val="24"/>
          <w:lang w:val="en-GB"/>
        </w:rPr>
      </w:pPr>
      <w:commentRangeStart w:id="203"/>
      <w:commentRangeEnd w:id="203"/>
      <w:r>
        <w:rPr>
          <w:rFonts w:ascii="Times New Roman" w:hAnsi="Times New Roman" w:cs="Times New Roman"/>
          <w:sz w:val="24"/>
          <w:szCs w:val="24"/>
          <w:lang w:val="en-GB"/>
        </w:rPr>
        <w:commentReference w:id="203"/>
      </w:r>
      <w:r>
        <w:rPr>
          <w:rFonts w:ascii="Times New Roman" w:hAnsi="Times New Roman" w:cs="Times New Roman"/>
          <w:sz w:val="24"/>
          <w:szCs w:val="24"/>
          <w:lang w:val="en-GB"/>
        </w:rPr>
        <w:t xml:space="preserve">Once a factor is selected and initialised, the </w:t>
      </w:r>
      <w:r>
        <w:rPr>
          <w:rFonts w:ascii="Times New Roman" w:hAnsi="Times New Roman" w:cs="Times New Roman"/>
          <w:sz w:val="24"/>
          <w:szCs w:val="24"/>
          <w:lang w:val="en-GB"/>
        </w:rPr>
        <w:t>user can decide to add more factors of interest. Users can provide more than one instances for a factor by selecting the factor more than once. A list of known values for the selected factor is displayed for selection each time the factor is selected as sh</w:t>
      </w:r>
      <w:r>
        <w:rPr>
          <w:rFonts w:ascii="Times New Roman" w:hAnsi="Times New Roman" w:cs="Times New Roman"/>
          <w:sz w:val="24"/>
          <w:szCs w:val="24"/>
          <w:lang w:val="en-GB"/>
        </w:rPr>
        <w:t xml:space="preserve">own in </w:t>
      </w:r>
      <w:hyperlink w:anchor="fig41">
        <w:r>
          <w:rPr>
            <w:rStyle w:val="Hyperlink"/>
            <w:rFonts w:ascii="Times New Roman" w:hAnsi="Times New Roman" w:cs="Times New Roman"/>
            <w:color w:val="auto"/>
            <w:sz w:val="24"/>
            <w:szCs w:val="24"/>
            <w:u w:val="none"/>
            <w:lang w:val="en-GB"/>
          </w:rPr>
          <w:t>[Figure 4.1]</w:t>
        </w:r>
      </w:hyperlink>
      <w:r>
        <w:rPr>
          <w:rFonts w:ascii="Times New Roman" w:hAnsi="Times New Roman" w:cs="Times New Roman"/>
          <w:sz w:val="24"/>
          <w:szCs w:val="24"/>
          <w:lang w:val="en-GB"/>
        </w:rPr>
        <w:t>. Default values for factors are assumed if the user does not provide them.</w:t>
      </w:r>
    </w:p>
    <w:p w14:paraId="6096DC16" w14:textId="77777777" w:rsidR="00120BEC" w:rsidRDefault="00285F46">
      <w:pPr>
        <w:pStyle w:val="Standard"/>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After initialising a selected factor, one gets the option to select more factors of interest. When user selects no more factor, the p</w:t>
      </w:r>
      <w:r>
        <w:rPr>
          <w:rFonts w:ascii="Times New Roman" w:hAnsi="Times New Roman" w:cs="Times New Roman"/>
          <w:sz w:val="24"/>
          <w:szCs w:val="24"/>
          <w:lang w:val="en-GB"/>
        </w:rPr>
        <w:t>assing style name is entered. The passing style is then created with values for the selected factors of interest and inputted name. The newly created style is then added to the PSC and it’s indicated by a success message.</w:t>
      </w:r>
    </w:p>
    <w:p w14:paraId="16861BC3" w14:textId="77777777" w:rsidR="00120BEC" w:rsidRDefault="00285F46">
      <w:pPr>
        <w:pStyle w:val="Standard"/>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After adding the passing style to </w:t>
      </w:r>
      <w:r>
        <w:rPr>
          <w:rFonts w:ascii="Times New Roman" w:hAnsi="Times New Roman" w:cs="Times New Roman"/>
          <w:sz w:val="24"/>
          <w:szCs w:val="24"/>
          <w:lang w:val="en-GB"/>
        </w:rPr>
        <w:t xml:space="preserve">the PSC (indicated by the success message), the interpretation and effect of the newly created passing style are entered as shown in </w:t>
      </w:r>
      <w:hyperlink w:anchor="fig41">
        <w:r>
          <w:rPr>
            <w:rStyle w:val="Hyperlink"/>
            <w:rFonts w:ascii="Times New Roman" w:hAnsi="Times New Roman" w:cs="Times New Roman"/>
            <w:color w:val="auto"/>
            <w:sz w:val="24"/>
            <w:szCs w:val="24"/>
            <w:u w:val="none"/>
            <w:lang w:val="en-GB"/>
          </w:rPr>
          <w:t>[Figure 4.1]</w:t>
        </w:r>
      </w:hyperlink>
      <w:r>
        <w:rPr>
          <w:rFonts w:ascii="Times New Roman" w:hAnsi="Times New Roman" w:cs="Times New Roman"/>
          <w:sz w:val="24"/>
          <w:szCs w:val="24"/>
          <w:lang w:val="en-GB"/>
        </w:rPr>
        <w:t>.</w:t>
      </w:r>
    </w:p>
    <w:p w14:paraId="31E3C8E1" w14:textId="77777777" w:rsidR="00120BEC" w:rsidRDefault="00285F46">
      <w:pPr>
        <w:pStyle w:val="Standard"/>
        <w:spacing w:line="360" w:lineRule="auto"/>
        <w:jc w:val="both"/>
        <w:rPr>
          <w:rFonts w:ascii="Times New Roman" w:hAnsi="Times New Roman"/>
          <w:b/>
        </w:rPr>
      </w:pPr>
      <w:r>
        <w:rPr>
          <w:noProof/>
        </w:rPr>
        <mc:AlternateContent>
          <mc:Choice Requires="wps">
            <w:drawing>
              <wp:anchor distT="0" distB="0" distL="114300" distR="114300" simplePos="0" relativeHeight="26" behindDoc="0" locked="0" layoutInCell="0" allowOverlap="1" wp14:anchorId="6B131E63" wp14:editId="57819DD2">
                <wp:simplePos x="0" y="0"/>
                <wp:positionH relativeFrom="margin">
                  <wp:align>right</wp:align>
                </wp:positionH>
                <wp:positionV relativeFrom="paragraph">
                  <wp:posOffset>448310</wp:posOffset>
                </wp:positionV>
                <wp:extent cx="5915660" cy="2029460"/>
                <wp:effectExtent l="0" t="0" r="28575" b="28575"/>
                <wp:wrapSquare wrapText="bothSides"/>
                <wp:docPr id="40" name="Zone de texte 36"/>
                <wp:cNvGraphicFramePr/>
                <a:graphic xmlns:a="http://schemas.openxmlformats.org/drawingml/2006/main">
                  <a:graphicData uri="http://schemas.microsoft.com/office/word/2010/wordprocessingShape">
                    <wps:wsp>
                      <wps:cNvSpPr/>
                      <wps:spPr>
                        <a:xfrm>
                          <a:off x="0" y="0"/>
                          <a:ext cx="5915160" cy="2028960"/>
                        </a:xfrm>
                        <a:prstGeom prst="rect">
                          <a:avLst/>
                        </a:prstGeom>
                        <a:solidFill>
                          <a:srgbClr val="FFFFFF"/>
                        </a:solidFill>
                        <a:ln w="9528">
                          <a:solidFill>
                            <a:srgbClr val="000000"/>
                          </a:solidFill>
                          <a:round/>
                        </a:ln>
                      </wps:spPr>
                      <wps:style>
                        <a:lnRef idx="0">
                          <a:scrgbClr r="0" g="0" b="0"/>
                        </a:lnRef>
                        <a:fillRef idx="0">
                          <a:scrgbClr r="0" g="0" b="0"/>
                        </a:fillRef>
                        <a:effectRef idx="0">
                          <a:scrgbClr r="0" g="0" b="0"/>
                        </a:effectRef>
                        <a:fontRef idx="minor"/>
                      </wps:style>
                      <wps:txbx>
                        <w:txbxContent>
                          <w:p w14:paraId="78289959" w14:textId="77777777" w:rsidR="00120BEC" w:rsidRDefault="00285F46">
                            <w:pPr>
                              <w:pStyle w:val="FrameContents"/>
                            </w:pPr>
                            <w:r>
                              <w:rPr>
                                <w:noProof/>
                              </w:rPr>
                              <w:drawing>
                                <wp:inline distT="0" distB="0" distL="0" distR="0" wp14:anchorId="14A65047" wp14:editId="4B626924">
                                  <wp:extent cx="5800725" cy="1733550"/>
                                  <wp:effectExtent l="0" t="0" r="0" b="0"/>
                                  <wp:docPr id="42"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 35"/>
                                          <pic:cNvPicPr>
                                            <a:picLocks noChangeAspect="1" noChangeArrowheads="1"/>
                                          </pic:cNvPicPr>
                                        </pic:nvPicPr>
                                        <pic:blipFill>
                                          <a:blip r:embed="rId17"/>
                                          <a:stretch>
                                            <a:fillRect/>
                                          </a:stretch>
                                        </pic:blipFill>
                                        <pic:spPr bwMode="auto">
                                          <a:xfrm>
                                            <a:off x="0" y="0"/>
                                            <a:ext cx="5800725" cy="1733550"/>
                                          </a:xfrm>
                                          <a:prstGeom prst="rect">
                                            <a:avLst/>
                                          </a:prstGeom>
                                        </pic:spPr>
                                      </pic:pic>
                                    </a:graphicData>
                                  </a:graphic>
                                </wp:inline>
                              </w:drawing>
                            </w:r>
                          </w:p>
                          <w:p w14:paraId="488FF533" w14:textId="77777777" w:rsidR="00120BEC" w:rsidRDefault="00285F46">
                            <w:pPr>
                              <w:pStyle w:val="FrameContents"/>
                              <w:rPr>
                                <w:rFonts w:ascii="Times New Roman" w:hAnsi="Times New Roman" w:cs="Times New Roman"/>
                                <w:sz w:val="24"/>
                              </w:rPr>
                            </w:pPr>
                            <w:bookmarkStart w:id="204" w:name="fig42"/>
                            <w:r>
                              <w:rPr>
                                <w:rFonts w:ascii="Times New Roman" w:hAnsi="Times New Roman" w:cs="Times New Roman"/>
                                <w:sz w:val="24"/>
                                <w:lang w:val="fr-CM"/>
                              </w:rPr>
                              <w:t xml:space="preserve">Fig.4.2 </w:t>
                            </w:r>
                            <w:bookmarkEnd w:id="204"/>
                            <w:r>
                              <w:rPr>
                                <w:rFonts w:ascii="Times New Roman" w:hAnsi="Times New Roman" w:cs="Times New Roman"/>
                                <w:sz w:val="24"/>
                                <w:lang w:val="fr-CM"/>
                              </w:rPr>
                              <w:t>New passing style</w:t>
                            </w:r>
                          </w:p>
                        </w:txbxContent>
                      </wps:txbx>
                      <wps:bodyPr>
                        <a:noAutofit/>
                      </wps:bodyPr>
                    </wps:wsp>
                  </a:graphicData>
                </a:graphic>
              </wp:anchor>
            </w:drawing>
          </mc:Choice>
          <mc:Fallback>
            <w:pict>
              <v:rect id="shape_0" ID="Zone de texte 36" fillcolor="white" stroked="t" style="position:absolute;margin-left:-9.05pt;margin-top:35.3pt;width:465.7pt;height:159.7pt;mso-wrap-style:square;v-text-anchor:top;mso-position-horizontal:right;mso-position-horizontal-relative:margin" wp14:anchorId="5A903026">
                <v:fill o:detectmouseclick="t" type="solid" color2="black"/>
                <v:stroke color="black" weight="9360" joinstyle="round" endcap="flat"/>
                <v:textbox>
                  <w:txbxContent>
                    <w:p>
                      <w:pPr>
                        <w:pStyle w:val="FrameContents"/>
                        <w:rPr/>
                      </w:pPr>
                      <w:r>
                        <w:rPr/>
                        <w:drawing>
                          <wp:inline distT="0" distB="0" distL="0" distR="0">
                            <wp:extent cx="5800725" cy="1733550"/>
                            <wp:effectExtent l="0" t="0" r="0" b="0"/>
                            <wp:docPr id="43" name="Imag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 35" descr=""/>
                                    <pic:cNvPicPr>
                                      <a:picLocks noChangeAspect="1" noChangeArrowheads="1"/>
                                    </pic:cNvPicPr>
                                  </pic:nvPicPr>
                                  <pic:blipFill>
                                    <a:blip r:embed="rId18"/>
                                    <a:stretch>
                                      <a:fillRect/>
                                    </a:stretch>
                                  </pic:blipFill>
                                  <pic:spPr bwMode="auto">
                                    <a:xfrm>
                                      <a:off x="0" y="0"/>
                                      <a:ext cx="5800725" cy="1733550"/>
                                    </a:xfrm>
                                    <a:prstGeom prst="rect">
                                      <a:avLst/>
                                    </a:prstGeom>
                                  </pic:spPr>
                                </pic:pic>
                              </a:graphicData>
                            </a:graphic>
                          </wp:inline>
                        </w:drawing>
                      </w:r>
                    </w:p>
                    <w:p>
                      <w:pPr>
                        <w:pStyle w:val="FrameContents"/>
                        <w:rPr>
                          <w:rFonts w:ascii="Times New Roman" w:hAnsi="Times New Roman" w:cs="Times New Roman"/>
                          <w:sz w:val="24"/>
                        </w:rPr>
                      </w:pPr>
                      <w:bookmarkStart w:id="88" w:name="fig42"/>
                      <w:r>
                        <w:rPr>
                          <w:rFonts w:cs="Times New Roman" w:ascii="Times New Roman" w:hAnsi="Times New Roman"/>
                          <w:sz w:val="24"/>
                          <w:lang w:val="fr-CM"/>
                        </w:rPr>
                        <w:t xml:space="preserve">Fig.4.2 </w:t>
                      </w:r>
                      <w:bookmarkEnd w:id="88"/>
                      <w:r>
                        <w:rPr>
                          <w:rFonts w:cs="Times New Roman" w:ascii="Times New Roman" w:hAnsi="Times New Roman"/>
                          <w:sz w:val="24"/>
                          <w:lang w:val="fr-CM"/>
                        </w:rPr>
                        <w:t>New passing style</w:t>
                      </w:r>
                    </w:p>
                  </w:txbxContent>
                </v:textbox>
                <w10:wrap type="square"/>
              </v:rect>
            </w:pict>
          </mc:Fallback>
        </mc:AlternateContent>
      </w:r>
    </w:p>
    <w:p w14:paraId="0A9E2CB1" w14:textId="77777777" w:rsidR="00120BEC" w:rsidRDefault="00120BEC">
      <w:pPr>
        <w:pStyle w:val="Standard"/>
        <w:spacing w:line="360" w:lineRule="auto"/>
        <w:jc w:val="both"/>
        <w:rPr>
          <w:rFonts w:ascii="Times New Roman" w:hAnsi="Times New Roman" w:cs="Times New Roman"/>
          <w:sz w:val="24"/>
          <w:szCs w:val="24"/>
          <w:lang w:val="en-GB"/>
        </w:rPr>
      </w:pPr>
    </w:p>
    <w:p w14:paraId="71254AAE" w14:textId="77777777" w:rsidR="00120BEC" w:rsidRDefault="00285F46">
      <w:pPr>
        <w:spacing w:after="160" w:line="360" w:lineRule="auto"/>
        <w:jc w:val="both"/>
        <w:textAlignment w:val="auto"/>
        <w:rPr>
          <w:rFonts w:ascii="Times New Roman" w:hAnsi="Times New Roman"/>
          <w:b/>
        </w:rPr>
      </w:pPr>
      <w:r>
        <w:rPr>
          <w:rFonts w:ascii="Times New Roman" w:hAnsi="Times New Roman" w:cs="Times New Roman"/>
          <w:sz w:val="24"/>
          <w:szCs w:val="24"/>
          <w:lang w:val="en-GB"/>
        </w:rPr>
        <w:t xml:space="preserve">Figure 4.2 shows the presence of the newly </w:t>
      </w:r>
      <w:r>
        <w:rPr>
          <w:rFonts w:ascii="Times New Roman" w:hAnsi="Times New Roman" w:cs="Times New Roman"/>
          <w:sz w:val="24"/>
          <w:szCs w:val="24"/>
          <w:lang w:val="en-GB"/>
        </w:rPr>
        <w:t>added style in the PSC alongside passing styles known to the system. It also shows the newly defined instance “</w:t>
      </w:r>
      <w:proofErr w:type="spellStart"/>
      <w:r>
        <w:rPr>
          <w:rFonts w:ascii="Times New Roman" w:hAnsi="Times New Roman" w:cs="Times New Roman"/>
          <w:sz w:val="24"/>
          <w:szCs w:val="24"/>
          <w:lang w:val="en-GB"/>
        </w:rPr>
        <w:t>newfac</w:t>
      </w:r>
      <w:proofErr w:type="spellEnd"/>
      <w:r>
        <w:rPr>
          <w:rFonts w:ascii="Times New Roman" w:hAnsi="Times New Roman" w:cs="Times New Roman"/>
          <w:sz w:val="24"/>
          <w:szCs w:val="24"/>
          <w:lang w:val="en-GB"/>
        </w:rPr>
        <w:t>” for the factor “entity”. See, second passing style (</w:t>
      </w:r>
      <w:r>
        <w:rPr>
          <w:rFonts w:ascii="Times New Roman" w:hAnsi="Times New Roman" w:cs="Times New Roman"/>
          <w:sz w:val="24"/>
          <w:szCs w:val="24"/>
        </w:rPr>
        <w:t>“</w:t>
      </w:r>
      <w:r>
        <w:rPr>
          <w:rFonts w:ascii="Times New Roman" w:hAnsi="Times New Roman" w:cs="Times New Roman"/>
          <w:sz w:val="24"/>
          <w:szCs w:val="24"/>
          <w:lang w:val="en-GB"/>
        </w:rPr>
        <w:t xml:space="preserve">Pass by Leo”) displayed in </w:t>
      </w:r>
      <w:hyperlink w:anchor="fig42">
        <w:r>
          <w:rPr>
            <w:rStyle w:val="Hyperlink"/>
            <w:rFonts w:ascii="Times New Roman" w:hAnsi="Times New Roman" w:cs="Times New Roman"/>
            <w:color w:val="auto"/>
            <w:sz w:val="24"/>
            <w:szCs w:val="24"/>
            <w:u w:val="none"/>
            <w:lang w:val="en-GB"/>
          </w:rPr>
          <w:t>[Figure 4.2]</w:t>
        </w:r>
      </w:hyperlink>
      <w:r>
        <w:rPr>
          <w:rFonts w:ascii="Times New Roman" w:hAnsi="Times New Roman" w:cs="Times New Roman"/>
          <w:sz w:val="24"/>
          <w:szCs w:val="24"/>
          <w:lang w:val="en-GB"/>
        </w:rPr>
        <w:t>.</w:t>
      </w:r>
      <w:r>
        <w:br w:type="page"/>
      </w:r>
    </w:p>
    <w:p w14:paraId="3EAEE0E2" w14:textId="77777777" w:rsidR="00120BEC" w:rsidRDefault="00285F46">
      <w:pPr>
        <w:widowControl/>
        <w:spacing w:after="160" w:line="252" w:lineRule="auto"/>
        <w:textAlignment w:val="auto"/>
        <w:rPr>
          <w:rFonts w:ascii="Times New Roman" w:hAnsi="Times New Roman"/>
          <w:b/>
        </w:rPr>
      </w:pPr>
      <w:r>
        <w:rPr>
          <w:noProof/>
        </w:rPr>
        <w:lastRenderedPageBreak/>
        <mc:AlternateContent>
          <mc:Choice Requires="wps">
            <w:drawing>
              <wp:anchor distT="0" distB="4" distL="114300" distR="114303" simplePos="0" relativeHeight="27" behindDoc="0" locked="0" layoutInCell="0" allowOverlap="1" wp14:anchorId="229063D2" wp14:editId="185243A9">
                <wp:simplePos x="0" y="0"/>
                <wp:positionH relativeFrom="margin">
                  <wp:align>right</wp:align>
                </wp:positionH>
                <wp:positionV relativeFrom="paragraph">
                  <wp:posOffset>342900</wp:posOffset>
                </wp:positionV>
                <wp:extent cx="5925185" cy="3714750"/>
                <wp:effectExtent l="0" t="0" r="19047" b="19681"/>
                <wp:wrapSquare wrapText="bothSides"/>
                <wp:docPr id="44" name="Zone de texte 38"/>
                <wp:cNvGraphicFramePr/>
                <a:graphic xmlns:a="http://schemas.openxmlformats.org/drawingml/2006/main">
                  <a:graphicData uri="http://schemas.microsoft.com/office/word/2010/wordprocessingShape">
                    <wps:wsp>
                      <wps:cNvSpPr/>
                      <wps:spPr>
                        <a:xfrm>
                          <a:off x="0" y="0"/>
                          <a:ext cx="5924520" cy="3714120"/>
                        </a:xfrm>
                        <a:prstGeom prst="rect">
                          <a:avLst/>
                        </a:prstGeom>
                        <a:solidFill>
                          <a:srgbClr val="FFFFFF"/>
                        </a:solidFill>
                        <a:ln w="9528">
                          <a:solidFill>
                            <a:srgbClr val="000000"/>
                          </a:solidFill>
                          <a:round/>
                        </a:ln>
                      </wps:spPr>
                      <wps:style>
                        <a:lnRef idx="0">
                          <a:scrgbClr r="0" g="0" b="0"/>
                        </a:lnRef>
                        <a:fillRef idx="0">
                          <a:scrgbClr r="0" g="0" b="0"/>
                        </a:fillRef>
                        <a:effectRef idx="0">
                          <a:scrgbClr r="0" g="0" b="0"/>
                        </a:effectRef>
                        <a:fontRef idx="minor"/>
                      </wps:style>
                      <wps:txbx>
                        <w:txbxContent>
                          <w:p w14:paraId="096AFC57" w14:textId="77777777" w:rsidR="00120BEC" w:rsidRDefault="00285F46">
                            <w:pPr>
                              <w:pStyle w:val="FrameContents"/>
                            </w:pPr>
                            <w:r>
                              <w:rPr>
                                <w:noProof/>
                              </w:rPr>
                              <w:drawing>
                                <wp:inline distT="0" distB="0" distL="0" distR="0" wp14:anchorId="19687082" wp14:editId="56B0EA51">
                                  <wp:extent cx="5734050" cy="3400425"/>
                                  <wp:effectExtent l="0" t="0" r="0" b="0"/>
                                  <wp:docPr id="46"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 37"/>
                                          <pic:cNvPicPr>
                                            <a:picLocks noChangeAspect="1" noChangeArrowheads="1"/>
                                          </pic:cNvPicPr>
                                        </pic:nvPicPr>
                                        <pic:blipFill>
                                          <a:blip r:embed="rId19"/>
                                          <a:stretch>
                                            <a:fillRect/>
                                          </a:stretch>
                                        </pic:blipFill>
                                        <pic:spPr bwMode="auto">
                                          <a:xfrm>
                                            <a:off x="0" y="0"/>
                                            <a:ext cx="5734050" cy="3400425"/>
                                          </a:xfrm>
                                          <a:prstGeom prst="rect">
                                            <a:avLst/>
                                          </a:prstGeom>
                                        </pic:spPr>
                                      </pic:pic>
                                    </a:graphicData>
                                  </a:graphic>
                                </wp:inline>
                              </w:drawing>
                            </w:r>
                          </w:p>
                          <w:p w14:paraId="685F476E" w14:textId="77777777" w:rsidR="00120BEC" w:rsidRDefault="00285F46">
                            <w:pPr>
                              <w:pStyle w:val="FrameContents"/>
                            </w:pPr>
                            <w:r>
                              <w:t xml:space="preserve">Fig. 4.3 </w:t>
                            </w:r>
                            <w:r>
                              <w:t>Help menu</w:t>
                            </w:r>
                          </w:p>
                        </w:txbxContent>
                      </wps:txbx>
                      <wps:bodyPr>
                        <a:noAutofit/>
                      </wps:bodyPr>
                    </wps:wsp>
                  </a:graphicData>
                </a:graphic>
              </wp:anchor>
            </w:drawing>
          </mc:Choice>
          <mc:Fallback>
            <w:pict>
              <v:rect id="shape_0" ID="Zone de texte 38" fillcolor="white" stroked="t" style="position:absolute;margin-left:-9.05pt;margin-top:27pt;width:466.45pt;height:292.4pt;mso-wrap-style:square;v-text-anchor:top;mso-position-horizontal:right;mso-position-horizontal-relative:margin" wp14:anchorId="11322EB8">
                <v:fill o:detectmouseclick="t" type="solid" color2="black"/>
                <v:stroke color="black" weight="9360" joinstyle="round" endcap="flat"/>
                <v:textbox>
                  <w:txbxContent>
                    <w:p>
                      <w:pPr>
                        <w:pStyle w:val="FrameContents"/>
                        <w:rPr/>
                      </w:pPr>
                      <w:r>
                        <w:rPr/>
                        <w:drawing>
                          <wp:inline distT="0" distB="0" distL="0" distR="0">
                            <wp:extent cx="5734050" cy="3400425"/>
                            <wp:effectExtent l="0" t="0" r="0" b="0"/>
                            <wp:docPr id="47" name="Imag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 37" descr=""/>
                                    <pic:cNvPicPr>
                                      <a:picLocks noChangeAspect="1" noChangeArrowheads="1"/>
                                    </pic:cNvPicPr>
                                  </pic:nvPicPr>
                                  <pic:blipFill>
                                    <a:blip r:embed="rId20"/>
                                    <a:stretch>
                                      <a:fillRect/>
                                    </a:stretch>
                                  </pic:blipFill>
                                  <pic:spPr bwMode="auto">
                                    <a:xfrm>
                                      <a:off x="0" y="0"/>
                                      <a:ext cx="5734050" cy="3400425"/>
                                    </a:xfrm>
                                    <a:prstGeom prst="rect">
                                      <a:avLst/>
                                    </a:prstGeom>
                                  </pic:spPr>
                                </pic:pic>
                              </a:graphicData>
                            </a:graphic>
                          </wp:inline>
                        </w:drawing>
                      </w:r>
                    </w:p>
                    <w:p>
                      <w:pPr>
                        <w:pStyle w:val="FrameContents"/>
                        <w:rPr/>
                      </w:pPr>
                      <w:r>
                        <w:rPr/>
                        <w:t>Fig. 4.3 Help menu</w:t>
                      </w:r>
                    </w:p>
                  </w:txbxContent>
                </v:textbox>
                <w10:wrap type="square"/>
              </v:rect>
            </w:pict>
          </mc:Fallback>
        </mc:AlternateContent>
      </w:r>
    </w:p>
    <w:p w14:paraId="55F618B0" w14:textId="77777777" w:rsidR="00120BEC" w:rsidRDefault="00120BEC">
      <w:pPr>
        <w:widowControl/>
        <w:spacing w:after="160" w:line="252" w:lineRule="auto"/>
        <w:textAlignment w:val="auto"/>
        <w:rPr>
          <w:rFonts w:ascii="Times New Roman" w:hAnsi="Times New Roman" w:cs="Times New Roman"/>
          <w:sz w:val="24"/>
          <w:szCs w:val="24"/>
        </w:rPr>
      </w:pPr>
    </w:p>
    <w:p w14:paraId="5D1E08EE" w14:textId="77777777" w:rsidR="00120BEC" w:rsidRDefault="00120BEC">
      <w:pPr>
        <w:widowControl/>
        <w:spacing w:after="160" w:line="252" w:lineRule="auto"/>
        <w:textAlignment w:val="auto"/>
        <w:rPr>
          <w:rFonts w:ascii="Times New Roman" w:hAnsi="Times New Roman" w:cs="Times New Roman"/>
          <w:sz w:val="24"/>
          <w:szCs w:val="24"/>
        </w:rPr>
      </w:pPr>
    </w:p>
    <w:p w14:paraId="64496900" w14:textId="77777777" w:rsidR="00120BEC" w:rsidRDefault="00285F46">
      <w:pPr>
        <w:pStyle w:val="Standard"/>
        <w:spacing w:line="360" w:lineRule="auto"/>
        <w:jc w:val="both"/>
        <w:rPr>
          <w:rFonts w:ascii="Times New Roman" w:hAnsi="Times New Roman" w:cs="Times New Roman"/>
          <w:sz w:val="24"/>
          <w:szCs w:val="24"/>
        </w:rPr>
      </w:pPr>
      <w:r>
        <w:rPr>
          <w:rFonts w:ascii="Times New Roman" w:hAnsi="Times New Roman" w:cs="Times New Roman"/>
          <w:sz w:val="24"/>
          <w:szCs w:val="24"/>
        </w:rPr>
        <w:t>Figure 4.3 shows the help menu from which users can view possible instances for the various factors known to affect parameter passing.</w:t>
      </w:r>
    </w:p>
    <w:p w14:paraId="6F4E1D55" w14:textId="77777777" w:rsidR="00120BEC" w:rsidRDefault="00120BEC">
      <w:pPr>
        <w:pStyle w:val="Standard"/>
        <w:spacing w:line="360" w:lineRule="auto"/>
        <w:jc w:val="both"/>
        <w:rPr>
          <w:rFonts w:ascii="Times New Roman" w:hAnsi="Times New Roman" w:cs="Times New Roman"/>
          <w:sz w:val="24"/>
          <w:szCs w:val="24"/>
        </w:rPr>
      </w:pPr>
    </w:p>
    <w:p w14:paraId="22C83B25" w14:textId="77777777" w:rsidR="00120BEC" w:rsidRDefault="00285F46">
      <w:pPr>
        <w:pStyle w:val="Standard"/>
        <w:spacing w:line="360" w:lineRule="auto"/>
        <w:jc w:val="both"/>
        <w:rPr>
          <w:rFonts w:ascii="Times New Roman" w:hAnsi="Times New Roman"/>
          <w:b/>
        </w:rPr>
      </w:pPr>
      <w:r>
        <w:rPr>
          <w:noProof/>
        </w:rPr>
        <mc:AlternateContent>
          <mc:Choice Requires="wps">
            <w:drawing>
              <wp:anchor distT="0" distB="0" distL="114300" distR="114303" simplePos="0" relativeHeight="28" behindDoc="0" locked="0" layoutInCell="0" allowOverlap="1" wp14:anchorId="26FA721A" wp14:editId="70F822C3">
                <wp:simplePos x="0" y="0"/>
                <wp:positionH relativeFrom="margin">
                  <wp:posOffset>0</wp:posOffset>
                </wp:positionH>
                <wp:positionV relativeFrom="paragraph">
                  <wp:posOffset>407035</wp:posOffset>
                </wp:positionV>
                <wp:extent cx="5925185" cy="2086610"/>
                <wp:effectExtent l="0" t="0" r="19047" b="28575"/>
                <wp:wrapSquare wrapText="bothSides"/>
                <wp:docPr id="48" name="Zone de texte 40"/>
                <wp:cNvGraphicFramePr/>
                <a:graphic xmlns:a="http://schemas.openxmlformats.org/drawingml/2006/main">
                  <a:graphicData uri="http://schemas.microsoft.com/office/word/2010/wordprocessingShape">
                    <wps:wsp>
                      <wps:cNvSpPr/>
                      <wps:spPr>
                        <a:xfrm>
                          <a:off x="0" y="0"/>
                          <a:ext cx="5924520" cy="2085840"/>
                        </a:xfrm>
                        <a:prstGeom prst="rect">
                          <a:avLst/>
                        </a:prstGeom>
                        <a:solidFill>
                          <a:srgbClr val="FFFFFF"/>
                        </a:solidFill>
                        <a:ln w="9528">
                          <a:solidFill>
                            <a:srgbClr val="000000"/>
                          </a:solidFill>
                          <a:round/>
                        </a:ln>
                      </wps:spPr>
                      <wps:style>
                        <a:lnRef idx="0">
                          <a:scrgbClr r="0" g="0" b="0"/>
                        </a:lnRef>
                        <a:fillRef idx="0">
                          <a:scrgbClr r="0" g="0" b="0"/>
                        </a:fillRef>
                        <a:effectRef idx="0">
                          <a:scrgbClr r="0" g="0" b="0"/>
                        </a:effectRef>
                        <a:fontRef idx="minor"/>
                      </wps:style>
                      <wps:txbx>
                        <w:txbxContent>
                          <w:p w14:paraId="173755C5" w14:textId="77777777" w:rsidR="00120BEC" w:rsidRDefault="00285F46">
                            <w:pPr>
                              <w:pStyle w:val="FrameContents"/>
                            </w:pPr>
                            <w:r>
                              <w:rPr>
                                <w:noProof/>
                              </w:rPr>
                              <w:drawing>
                                <wp:inline distT="0" distB="0" distL="0" distR="0" wp14:anchorId="5C19FD04" wp14:editId="6C0C6941">
                                  <wp:extent cx="5734050" cy="1685925"/>
                                  <wp:effectExtent l="0" t="0" r="0" b="0"/>
                                  <wp:docPr id="50"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 39"/>
                                          <pic:cNvPicPr>
                                            <a:picLocks noChangeAspect="1" noChangeArrowheads="1"/>
                                          </pic:cNvPicPr>
                                        </pic:nvPicPr>
                                        <pic:blipFill>
                                          <a:blip r:embed="rId21"/>
                                          <a:stretch>
                                            <a:fillRect/>
                                          </a:stretch>
                                        </pic:blipFill>
                                        <pic:spPr bwMode="auto">
                                          <a:xfrm>
                                            <a:off x="0" y="0"/>
                                            <a:ext cx="5734050" cy="1685925"/>
                                          </a:xfrm>
                                          <a:prstGeom prst="rect">
                                            <a:avLst/>
                                          </a:prstGeom>
                                        </pic:spPr>
                                      </pic:pic>
                                    </a:graphicData>
                                  </a:graphic>
                                </wp:inline>
                              </w:drawing>
                            </w:r>
                          </w:p>
                          <w:p w14:paraId="40E22C8D" w14:textId="77777777" w:rsidR="00120BEC" w:rsidRDefault="00285F46">
                            <w:pPr>
                              <w:pStyle w:val="FrameContents"/>
                              <w:spacing w:line="360" w:lineRule="auto"/>
                            </w:pPr>
                            <w:bookmarkStart w:id="205" w:name="fig44"/>
                            <w:r>
                              <w:rPr>
                                <w:rFonts w:ascii="Times New Roman" w:hAnsi="Times New Roman" w:cs="Times New Roman"/>
                                <w:sz w:val="24"/>
                                <w:szCs w:val="24"/>
                              </w:rPr>
                              <w:t xml:space="preserve">Fig.4.4 </w:t>
                            </w:r>
                            <w:bookmarkEnd w:id="205"/>
                            <w:r>
                              <w:rPr>
                                <w:rFonts w:ascii="Times New Roman" w:hAnsi="Times New Roman" w:cs="Times New Roman"/>
                                <w:sz w:val="24"/>
                                <w:szCs w:val="24"/>
                                <w:lang w:val="en-GB"/>
                              </w:rPr>
                              <w:t>Deleting</w:t>
                            </w:r>
                            <w:r>
                              <w:rPr>
                                <w:rFonts w:ascii="Times New Roman" w:hAnsi="Times New Roman" w:cs="Times New Roman"/>
                                <w:sz w:val="24"/>
                                <w:szCs w:val="24"/>
                              </w:rPr>
                              <w:t xml:space="preserve"> a passing style</w:t>
                            </w:r>
                          </w:p>
                          <w:p w14:paraId="3FD3E9BA" w14:textId="77777777" w:rsidR="00120BEC" w:rsidRDefault="00120BEC">
                            <w:pPr>
                              <w:pStyle w:val="FrameContents"/>
                              <w:spacing w:line="360" w:lineRule="auto"/>
                              <w:rPr>
                                <w:rFonts w:cs="Times New Roman"/>
                              </w:rPr>
                            </w:pPr>
                          </w:p>
                          <w:p w14:paraId="3FBA4981" w14:textId="77777777" w:rsidR="00120BEC" w:rsidRDefault="00120BEC">
                            <w:pPr>
                              <w:pStyle w:val="FrameContents"/>
                              <w:spacing w:line="360" w:lineRule="auto"/>
                            </w:pPr>
                          </w:p>
                        </w:txbxContent>
                      </wps:txbx>
                      <wps:bodyPr>
                        <a:noAutofit/>
                      </wps:bodyPr>
                    </wps:wsp>
                  </a:graphicData>
                </a:graphic>
              </wp:anchor>
            </w:drawing>
          </mc:Choice>
          <mc:Fallback>
            <w:pict>
              <v:rect id="shape_0" ID="Zone de texte 40" fillcolor="white" stroked="t" style="position:absolute;margin-left:0pt;margin-top:32.05pt;width:466.45pt;height:164.2pt;mso-wrap-style:square;v-text-anchor:top;mso-position-horizontal-relative:margin" wp14:anchorId="5215E07A">
                <v:fill o:detectmouseclick="t" type="solid" color2="black"/>
                <v:stroke color="black" weight="9360" joinstyle="round" endcap="flat"/>
                <v:textbox>
                  <w:txbxContent>
                    <w:p>
                      <w:pPr>
                        <w:pStyle w:val="FrameContents"/>
                        <w:rPr/>
                      </w:pPr>
                      <w:r>
                        <w:rPr/>
                        <w:drawing>
                          <wp:inline distT="0" distB="0" distL="0" distR="0">
                            <wp:extent cx="5734050" cy="1685925"/>
                            <wp:effectExtent l="0" t="0" r="0" b="0"/>
                            <wp:docPr id="51" name="Imag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 39" descr=""/>
                                    <pic:cNvPicPr>
                                      <a:picLocks noChangeAspect="1" noChangeArrowheads="1"/>
                                    </pic:cNvPicPr>
                                  </pic:nvPicPr>
                                  <pic:blipFill>
                                    <a:blip r:embed="rId22"/>
                                    <a:stretch>
                                      <a:fillRect/>
                                    </a:stretch>
                                  </pic:blipFill>
                                  <pic:spPr bwMode="auto">
                                    <a:xfrm>
                                      <a:off x="0" y="0"/>
                                      <a:ext cx="5734050" cy="1685925"/>
                                    </a:xfrm>
                                    <a:prstGeom prst="rect">
                                      <a:avLst/>
                                    </a:prstGeom>
                                  </pic:spPr>
                                </pic:pic>
                              </a:graphicData>
                            </a:graphic>
                          </wp:inline>
                        </w:drawing>
                      </w:r>
                    </w:p>
                    <w:p>
                      <w:pPr>
                        <w:pStyle w:val="FrameContents"/>
                        <w:spacing w:lineRule="auto" w:line="360"/>
                        <w:rPr/>
                      </w:pPr>
                      <w:bookmarkStart w:id="90" w:name="fig44"/>
                      <w:r>
                        <w:rPr>
                          <w:rFonts w:cs="Times New Roman" w:ascii="Times New Roman" w:hAnsi="Times New Roman"/>
                          <w:sz w:val="24"/>
                          <w:szCs w:val="24"/>
                        </w:rPr>
                        <w:t xml:space="preserve">Fig.4.4 </w:t>
                      </w:r>
                      <w:bookmarkEnd w:id="90"/>
                      <w:r>
                        <w:rPr>
                          <w:rFonts w:cs="Times New Roman" w:ascii="Times New Roman" w:hAnsi="Times New Roman"/>
                          <w:sz w:val="24"/>
                          <w:szCs w:val="24"/>
                          <w:lang w:val="en-GB"/>
                        </w:rPr>
                        <w:t>Deleting</w:t>
                      </w:r>
                      <w:r>
                        <w:rPr>
                          <w:rFonts w:cs="Times New Roman" w:ascii="Times New Roman" w:hAnsi="Times New Roman"/>
                          <w:sz w:val="24"/>
                          <w:szCs w:val="24"/>
                        </w:rPr>
                        <w:t xml:space="preserve"> a passing style</w:t>
                      </w:r>
                    </w:p>
                    <w:p>
                      <w:pPr>
                        <w:pStyle w:val="FrameContents"/>
                        <w:spacing w:lineRule="auto" w:line="360"/>
                        <w:rPr>
                          <w:rFonts w:cs="Times New Roman"/>
                        </w:rPr>
                      </w:pPr>
                      <w:r>
                        <w:rPr>
                          <w:rFonts w:cs="Times New Roman"/>
                        </w:rPr>
                      </w:r>
                    </w:p>
                    <w:p>
                      <w:pPr>
                        <w:pStyle w:val="FrameContents"/>
                        <w:spacing w:lineRule="auto" w:line="360"/>
                        <w:rPr/>
                      </w:pPr>
                      <w:r>
                        <w:rPr/>
                      </w:r>
                    </w:p>
                  </w:txbxContent>
                </v:textbox>
                <w10:wrap type="square"/>
              </v:rect>
            </w:pict>
          </mc:Fallback>
        </mc:AlternateContent>
      </w:r>
    </w:p>
    <w:p w14:paraId="7691B841" w14:textId="77777777" w:rsidR="00120BEC" w:rsidRDefault="00285F46">
      <w:pPr>
        <w:pStyle w:val="Standard"/>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Figure 4.4 demonstrates how a passing style is deleted (removed fr</w:t>
      </w:r>
      <w:r>
        <w:rPr>
          <w:rFonts w:ascii="Times New Roman" w:hAnsi="Times New Roman" w:cs="Times New Roman"/>
          <w:sz w:val="24"/>
          <w:szCs w:val="24"/>
          <w:lang w:val="en-GB"/>
        </w:rPr>
        <w:t xml:space="preserve">om the PSC). One selects a passing style he/she wants to delete by entering the passing style name. The name is then used to delete the passing style from the PSC. A success message is displayed upon a successful deletion. List of available passing styles </w:t>
      </w:r>
      <w:r>
        <w:rPr>
          <w:rFonts w:ascii="Times New Roman" w:hAnsi="Times New Roman" w:cs="Times New Roman"/>
          <w:sz w:val="24"/>
          <w:szCs w:val="24"/>
          <w:lang w:val="en-GB"/>
        </w:rPr>
        <w:t>one can select from is displayed before the passing style name is entered (like “</w:t>
      </w:r>
      <w:proofErr w:type="spellStart"/>
      <w:r>
        <w:rPr>
          <w:rFonts w:ascii="Times New Roman" w:hAnsi="Times New Roman" w:cs="Times New Roman"/>
          <w:sz w:val="24"/>
          <w:szCs w:val="24"/>
          <w:lang w:val="en-GB"/>
        </w:rPr>
        <w:t>pbr</w:t>
      </w:r>
      <w:proofErr w:type="spellEnd"/>
      <w:r>
        <w:rPr>
          <w:rFonts w:ascii="Times New Roman" w:hAnsi="Times New Roman" w:cs="Times New Roman"/>
          <w:sz w:val="24"/>
          <w:szCs w:val="24"/>
          <w:lang w:val="en-GB"/>
        </w:rPr>
        <w:t xml:space="preserve">” for pass by reference) as shown in </w:t>
      </w:r>
      <w:hyperlink w:anchor="fig44">
        <w:r>
          <w:rPr>
            <w:rStyle w:val="Hyperlink"/>
            <w:rFonts w:ascii="Times New Roman" w:hAnsi="Times New Roman" w:cs="Times New Roman"/>
            <w:color w:val="auto"/>
            <w:sz w:val="24"/>
            <w:szCs w:val="24"/>
            <w:u w:val="none"/>
            <w:lang w:val="en-GB"/>
          </w:rPr>
          <w:t>[Figure 4.4]</w:t>
        </w:r>
      </w:hyperlink>
      <w:r>
        <w:rPr>
          <w:rFonts w:ascii="Times New Roman" w:hAnsi="Times New Roman" w:cs="Times New Roman"/>
          <w:sz w:val="24"/>
          <w:szCs w:val="24"/>
          <w:lang w:val="en-GB"/>
        </w:rPr>
        <w:t xml:space="preserve">. </w:t>
      </w:r>
    </w:p>
    <w:p w14:paraId="4F569032" w14:textId="77777777" w:rsidR="00120BEC" w:rsidRDefault="00120BEC">
      <w:pPr>
        <w:widowControl/>
        <w:spacing w:after="160" w:line="252" w:lineRule="auto"/>
        <w:textAlignment w:val="auto"/>
        <w:rPr>
          <w:rFonts w:ascii="Times New Roman" w:hAnsi="Times New Roman" w:cs="Times New Roman"/>
          <w:sz w:val="24"/>
          <w:szCs w:val="24"/>
          <w:lang w:val="en-GB"/>
        </w:rPr>
      </w:pPr>
    </w:p>
    <w:p w14:paraId="46E6AE4C" w14:textId="77777777" w:rsidR="00120BEC" w:rsidRDefault="00285F46">
      <w:pPr>
        <w:widowControl/>
        <w:spacing w:after="160" w:line="252" w:lineRule="auto"/>
        <w:textAlignment w:val="auto"/>
        <w:rPr>
          <w:rFonts w:ascii="Times New Roman" w:hAnsi="Times New Roman"/>
          <w:b/>
        </w:rPr>
      </w:pPr>
      <w:r>
        <w:rPr>
          <w:noProof/>
        </w:rPr>
        <mc:AlternateContent>
          <mc:Choice Requires="wps">
            <w:drawing>
              <wp:anchor distT="0" distB="0" distL="114300" distR="114300" simplePos="0" relativeHeight="29" behindDoc="0" locked="0" layoutInCell="0" allowOverlap="1" wp14:anchorId="7A5A9271" wp14:editId="7FB0DFC6">
                <wp:simplePos x="0" y="0"/>
                <wp:positionH relativeFrom="margin">
                  <wp:posOffset>0</wp:posOffset>
                </wp:positionH>
                <wp:positionV relativeFrom="paragraph">
                  <wp:posOffset>340360</wp:posOffset>
                </wp:positionV>
                <wp:extent cx="5915660" cy="2600960"/>
                <wp:effectExtent l="0" t="0" r="28575" b="28575"/>
                <wp:wrapSquare wrapText="bothSides"/>
                <wp:docPr id="52" name="Zone de texte 42"/>
                <wp:cNvGraphicFramePr/>
                <a:graphic xmlns:a="http://schemas.openxmlformats.org/drawingml/2006/main">
                  <a:graphicData uri="http://schemas.microsoft.com/office/word/2010/wordprocessingShape">
                    <wps:wsp>
                      <wps:cNvSpPr/>
                      <wps:spPr>
                        <a:xfrm>
                          <a:off x="0" y="0"/>
                          <a:ext cx="5915160" cy="2600280"/>
                        </a:xfrm>
                        <a:prstGeom prst="rect">
                          <a:avLst/>
                        </a:prstGeom>
                        <a:solidFill>
                          <a:srgbClr val="FFFFFF"/>
                        </a:solidFill>
                        <a:ln w="9528">
                          <a:solidFill>
                            <a:srgbClr val="000000"/>
                          </a:solidFill>
                          <a:round/>
                        </a:ln>
                      </wps:spPr>
                      <wps:style>
                        <a:lnRef idx="0">
                          <a:scrgbClr r="0" g="0" b="0"/>
                        </a:lnRef>
                        <a:fillRef idx="0">
                          <a:scrgbClr r="0" g="0" b="0"/>
                        </a:fillRef>
                        <a:effectRef idx="0">
                          <a:scrgbClr r="0" g="0" b="0"/>
                        </a:effectRef>
                        <a:fontRef idx="minor"/>
                      </wps:style>
                      <wps:txbx>
                        <w:txbxContent>
                          <w:p w14:paraId="4575CAD2" w14:textId="77777777" w:rsidR="00120BEC" w:rsidRDefault="00285F46">
                            <w:pPr>
                              <w:pStyle w:val="FrameContents"/>
                            </w:pPr>
                            <w:r>
                              <w:rPr>
                                <w:noProof/>
                              </w:rPr>
                              <w:drawing>
                                <wp:inline distT="0" distB="0" distL="0" distR="0" wp14:anchorId="332EC48C" wp14:editId="2436F1EC">
                                  <wp:extent cx="5743575" cy="2266950"/>
                                  <wp:effectExtent l="0" t="0" r="0" b="0"/>
                                  <wp:docPr id="54"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 41"/>
                                          <pic:cNvPicPr>
                                            <a:picLocks noChangeAspect="1" noChangeArrowheads="1"/>
                                          </pic:cNvPicPr>
                                        </pic:nvPicPr>
                                        <pic:blipFill>
                                          <a:blip r:embed="rId23"/>
                                          <a:stretch>
                                            <a:fillRect/>
                                          </a:stretch>
                                        </pic:blipFill>
                                        <pic:spPr bwMode="auto">
                                          <a:xfrm>
                                            <a:off x="0" y="0"/>
                                            <a:ext cx="5743575" cy="2266950"/>
                                          </a:xfrm>
                                          <a:prstGeom prst="rect">
                                            <a:avLst/>
                                          </a:prstGeom>
                                        </pic:spPr>
                                      </pic:pic>
                                    </a:graphicData>
                                  </a:graphic>
                                </wp:inline>
                              </w:drawing>
                            </w:r>
                          </w:p>
                          <w:p w14:paraId="52F2B314" w14:textId="77777777" w:rsidR="00120BEC" w:rsidRDefault="00285F46">
                            <w:pPr>
                              <w:pStyle w:val="FrameContents"/>
                              <w:rPr>
                                <w:rFonts w:ascii="Times New Roman" w:hAnsi="Times New Roman" w:cs="Times New Roman"/>
                                <w:sz w:val="24"/>
                                <w:szCs w:val="24"/>
                              </w:rPr>
                            </w:pPr>
                            <w:bookmarkStart w:id="206" w:name="fig45"/>
                            <w:r>
                              <w:rPr>
                                <w:rFonts w:ascii="Times New Roman" w:hAnsi="Times New Roman" w:cs="Times New Roman"/>
                                <w:sz w:val="24"/>
                                <w:szCs w:val="24"/>
                              </w:rPr>
                              <w:t xml:space="preserve">Fig. 4.5 </w:t>
                            </w:r>
                            <w:bookmarkEnd w:id="206"/>
                            <w:r>
                              <w:rPr>
                                <w:rFonts w:ascii="Times New Roman" w:hAnsi="Times New Roman" w:cs="Times New Roman"/>
                                <w:sz w:val="24"/>
                                <w:szCs w:val="24"/>
                              </w:rPr>
                              <w:t>Result after user selects passing style</w:t>
                            </w:r>
                          </w:p>
                        </w:txbxContent>
                      </wps:txbx>
                      <wps:bodyPr>
                        <a:noAutofit/>
                      </wps:bodyPr>
                    </wps:wsp>
                  </a:graphicData>
                </a:graphic>
              </wp:anchor>
            </w:drawing>
          </mc:Choice>
          <mc:Fallback>
            <w:pict>
              <v:rect id="shape_0" ID="Zone de texte 42" fillcolor="white" stroked="t" style="position:absolute;margin-left:0pt;margin-top:26.8pt;width:465.7pt;height:204.7pt;mso-wrap-style:square;v-text-anchor:top;mso-position-horizontal-relative:margin" wp14:anchorId="4F0F2427">
                <v:fill o:detectmouseclick="t" type="solid" color2="black"/>
                <v:stroke color="black" weight="9360" joinstyle="round" endcap="flat"/>
                <v:textbox>
                  <w:txbxContent>
                    <w:p>
                      <w:pPr>
                        <w:pStyle w:val="FrameContents"/>
                        <w:rPr/>
                      </w:pPr>
                      <w:r>
                        <w:rPr/>
                        <w:drawing>
                          <wp:inline distT="0" distB="0" distL="0" distR="0">
                            <wp:extent cx="5743575" cy="2266950"/>
                            <wp:effectExtent l="0" t="0" r="0" b="0"/>
                            <wp:docPr id="55" name="Imag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 41" descr=""/>
                                    <pic:cNvPicPr>
                                      <a:picLocks noChangeAspect="1" noChangeArrowheads="1"/>
                                    </pic:cNvPicPr>
                                  </pic:nvPicPr>
                                  <pic:blipFill>
                                    <a:blip r:embed="rId24"/>
                                    <a:stretch>
                                      <a:fillRect/>
                                    </a:stretch>
                                  </pic:blipFill>
                                  <pic:spPr bwMode="auto">
                                    <a:xfrm>
                                      <a:off x="0" y="0"/>
                                      <a:ext cx="5743575" cy="2266950"/>
                                    </a:xfrm>
                                    <a:prstGeom prst="rect">
                                      <a:avLst/>
                                    </a:prstGeom>
                                  </pic:spPr>
                                </pic:pic>
                              </a:graphicData>
                            </a:graphic>
                          </wp:inline>
                        </w:drawing>
                      </w:r>
                    </w:p>
                    <w:p>
                      <w:pPr>
                        <w:pStyle w:val="FrameContents"/>
                        <w:rPr>
                          <w:rFonts w:ascii="Times New Roman" w:hAnsi="Times New Roman" w:cs="Times New Roman"/>
                          <w:sz w:val="24"/>
                          <w:szCs w:val="24"/>
                        </w:rPr>
                      </w:pPr>
                      <w:bookmarkStart w:id="92" w:name="fig45"/>
                      <w:r>
                        <w:rPr>
                          <w:rFonts w:cs="Times New Roman" w:ascii="Times New Roman" w:hAnsi="Times New Roman"/>
                          <w:sz w:val="24"/>
                          <w:szCs w:val="24"/>
                        </w:rPr>
                        <w:t xml:space="preserve">Fig. 4.5 </w:t>
                      </w:r>
                      <w:bookmarkEnd w:id="92"/>
                      <w:r>
                        <w:rPr>
                          <w:rFonts w:cs="Times New Roman" w:ascii="Times New Roman" w:hAnsi="Times New Roman"/>
                          <w:sz w:val="24"/>
                          <w:szCs w:val="24"/>
                        </w:rPr>
                        <w:t>Result after user selects passing style</w:t>
                      </w:r>
                    </w:p>
                  </w:txbxContent>
                </v:textbox>
                <w10:wrap type="square"/>
              </v:rect>
            </w:pict>
          </mc:Fallback>
        </mc:AlternateContent>
      </w:r>
    </w:p>
    <w:p w14:paraId="1AB9752D" w14:textId="77777777" w:rsidR="00120BEC" w:rsidRDefault="00120BEC">
      <w:pPr>
        <w:widowControl/>
        <w:spacing w:after="160" w:line="252" w:lineRule="auto"/>
        <w:textAlignment w:val="auto"/>
        <w:rPr>
          <w:rFonts w:ascii="Times New Roman" w:hAnsi="Times New Roman" w:cs="Times New Roman"/>
          <w:sz w:val="24"/>
          <w:szCs w:val="24"/>
        </w:rPr>
      </w:pPr>
    </w:p>
    <w:p w14:paraId="57D0F179" w14:textId="77777777" w:rsidR="00120BEC" w:rsidRDefault="00285F46">
      <w:pPr>
        <w:widowControl/>
        <w:spacing w:after="160" w:line="360" w:lineRule="auto"/>
        <w:jc w:val="both"/>
        <w:textAlignment w:val="auto"/>
        <w:rPr>
          <w:rFonts w:ascii="Times New Roman" w:hAnsi="Times New Roman"/>
          <w:b/>
        </w:rPr>
      </w:pPr>
      <w:r>
        <w:rPr>
          <w:rFonts w:ascii="Times New Roman" w:hAnsi="Times New Roman" w:cs="Times New Roman"/>
          <w:sz w:val="24"/>
          <w:szCs w:val="24"/>
          <w:lang w:val="en-GB"/>
        </w:rPr>
        <w:t xml:space="preserve">Figure 4.5 shows the result </w:t>
      </w:r>
      <w:r>
        <w:rPr>
          <w:rFonts w:ascii="Times New Roman" w:hAnsi="Times New Roman" w:cs="Times New Roman"/>
          <w:sz w:val="24"/>
          <w:szCs w:val="24"/>
          <w:lang w:val="en-GB"/>
        </w:rPr>
        <w:t>obtained when a user selects a passing style from the passing style container. The passing style is selected by entering the passing style name. The name is used to display the properties of the style if the passing style exist in the PSC. The properties i</w:t>
      </w:r>
      <w:r>
        <w:rPr>
          <w:rFonts w:ascii="Times New Roman" w:hAnsi="Times New Roman" w:cs="Times New Roman"/>
          <w:sz w:val="24"/>
          <w:szCs w:val="24"/>
          <w:lang w:val="en-GB"/>
        </w:rPr>
        <w:t>nclude: the passing style, factors that effects the style, interpretation over the style, and effects induced by values of factors of the style.</w:t>
      </w:r>
    </w:p>
    <w:p w14:paraId="05CC9CA8" w14:textId="77777777" w:rsidR="00120BEC" w:rsidRDefault="00285F46">
      <w:pPr>
        <w:widowControl/>
        <w:spacing w:after="160" w:line="252" w:lineRule="auto"/>
        <w:textAlignment w:val="auto"/>
        <w:rPr>
          <w:rFonts w:ascii="Times New Roman" w:hAnsi="Times New Roman" w:cs="Times New Roman"/>
          <w:sz w:val="24"/>
          <w:szCs w:val="24"/>
        </w:rPr>
      </w:pPr>
      <w:r>
        <w:br w:type="page"/>
      </w:r>
    </w:p>
    <w:p w14:paraId="15A28983" w14:textId="77777777" w:rsidR="00120BEC" w:rsidRDefault="00120BEC">
      <w:pPr>
        <w:widowControl/>
        <w:spacing w:after="160" w:line="252" w:lineRule="auto"/>
        <w:textAlignment w:val="auto"/>
        <w:rPr>
          <w:rFonts w:ascii="Times New Roman" w:hAnsi="Times New Roman" w:cs="Times New Roman"/>
          <w:sz w:val="24"/>
          <w:szCs w:val="24"/>
        </w:rPr>
      </w:pPr>
    </w:p>
    <w:p w14:paraId="17822E13" w14:textId="77777777" w:rsidR="00120BEC" w:rsidRDefault="00285F46">
      <w:pPr>
        <w:widowControl/>
        <w:spacing w:after="160" w:line="252" w:lineRule="auto"/>
        <w:textAlignment w:val="auto"/>
        <w:rPr>
          <w:rFonts w:ascii="Times New Roman" w:hAnsi="Times New Roman"/>
          <w:b/>
        </w:rPr>
      </w:pPr>
      <w:r>
        <w:rPr>
          <w:noProof/>
        </w:rPr>
        <mc:AlternateContent>
          <mc:Choice Requires="wps">
            <w:drawing>
              <wp:anchor distT="0" distB="3" distL="114300" distR="114300" simplePos="0" relativeHeight="30" behindDoc="0" locked="0" layoutInCell="0" allowOverlap="1" wp14:anchorId="3F85B055" wp14:editId="06CA7B08">
                <wp:simplePos x="0" y="0"/>
                <wp:positionH relativeFrom="margin">
                  <wp:posOffset>0</wp:posOffset>
                </wp:positionH>
                <wp:positionV relativeFrom="paragraph">
                  <wp:posOffset>340995</wp:posOffset>
                </wp:positionV>
                <wp:extent cx="5915660" cy="2896235"/>
                <wp:effectExtent l="0" t="0" r="28575" b="19047"/>
                <wp:wrapSquare wrapText="bothSides"/>
                <wp:docPr id="56" name="Zone de texte 44"/>
                <wp:cNvGraphicFramePr/>
                <a:graphic xmlns:a="http://schemas.openxmlformats.org/drawingml/2006/main">
                  <a:graphicData uri="http://schemas.microsoft.com/office/word/2010/wordprocessingShape">
                    <wps:wsp>
                      <wps:cNvSpPr/>
                      <wps:spPr>
                        <a:xfrm>
                          <a:off x="0" y="0"/>
                          <a:ext cx="5915160" cy="2895480"/>
                        </a:xfrm>
                        <a:prstGeom prst="rect">
                          <a:avLst/>
                        </a:prstGeom>
                        <a:solidFill>
                          <a:srgbClr val="FFFFFF"/>
                        </a:solidFill>
                        <a:ln w="9528">
                          <a:solidFill>
                            <a:srgbClr val="000000"/>
                          </a:solidFill>
                          <a:round/>
                        </a:ln>
                      </wps:spPr>
                      <wps:style>
                        <a:lnRef idx="0">
                          <a:scrgbClr r="0" g="0" b="0"/>
                        </a:lnRef>
                        <a:fillRef idx="0">
                          <a:scrgbClr r="0" g="0" b="0"/>
                        </a:fillRef>
                        <a:effectRef idx="0">
                          <a:scrgbClr r="0" g="0" b="0"/>
                        </a:effectRef>
                        <a:fontRef idx="minor"/>
                      </wps:style>
                      <wps:txbx>
                        <w:txbxContent>
                          <w:p w14:paraId="27258D51" w14:textId="77777777" w:rsidR="00120BEC" w:rsidRDefault="00285F46">
                            <w:pPr>
                              <w:pStyle w:val="FrameContents"/>
                            </w:pPr>
                            <w:r>
                              <w:rPr>
                                <w:noProof/>
                              </w:rPr>
                              <w:drawing>
                                <wp:inline distT="0" distB="0" distL="0" distR="0" wp14:anchorId="6AEBB403" wp14:editId="6F65C9A7">
                                  <wp:extent cx="5743575" cy="2590800"/>
                                  <wp:effectExtent l="0" t="0" r="0" b="0"/>
                                  <wp:docPr id="58"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 61"/>
                                          <pic:cNvPicPr>
                                            <a:picLocks noChangeAspect="1" noChangeArrowheads="1"/>
                                          </pic:cNvPicPr>
                                        </pic:nvPicPr>
                                        <pic:blipFill>
                                          <a:blip r:embed="rId25"/>
                                          <a:stretch>
                                            <a:fillRect/>
                                          </a:stretch>
                                        </pic:blipFill>
                                        <pic:spPr bwMode="auto">
                                          <a:xfrm>
                                            <a:off x="0" y="0"/>
                                            <a:ext cx="5743575" cy="2590800"/>
                                          </a:xfrm>
                                          <a:prstGeom prst="rect">
                                            <a:avLst/>
                                          </a:prstGeom>
                                        </pic:spPr>
                                      </pic:pic>
                                    </a:graphicData>
                                  </a:graphic>
                                </wp:inline>
                              </w:drawing>
                            </w:r>
                          </w:p>
                          <w:p w14:paraId="66AB2567" w14:textId="77777777" w:rsidR="00120BEC" w:rsidRDefault="00285F46">
                            <w:pPr>
                              <w:pStyle w:val="FrameContents"/>
                              <w:rPr>
                                <w:rFonts w:ascii="Times New Roman" w:hAnsi="Times New Roman" w:cs="Times New Roman"/>
                                <w:sz w:val="24"/>
                                <w:szCs w:val="24"/>
                              </w:rPr>
                            </w:pPr>
                            <w:r>
                              <w:rPr>
                                <w:rFonts w:ascii="Times New Roman" w:hAnsi="Times New Roman" w:cs="Times New Roman"/>
                                <w:sz w:val="24"/>
                                <w:szCs w:val="24"/>
                              </w:rPr>
                              <w:t>Fig. 4.7 All available styles</w:t>
                            </w:r>
                          </w:p>
                        </w:txbxContent>
                      </wps:txbx>
                      <wps:bodyPr>
                        <a:noAutofit/>
                      </wps:bodyPr>
                    </wps:wsp>
                  </a:graphicData>
                </a:graphic>
              </wp:anchor>
            </w:drawing>
          </mc:Choice>
          <mc:Fallback>
            <w:pict>
              <v:rect id="shape_0" ID="Zone de texte 44" fillcolor="white" stroked="t" style="position:absolute;margin-left:0pt;margin-top:26.85pt;width:465.7pt;height:227.95pt;mso-wrap-style:square;v-text-anchor:top;mso-position-horizontal-relative:margin" wp14:anchorId="51DDE1DE">
                <v:fill o:detectmouseclick="t" type="solid" color2="black"/>
                <v:stroke color="black" weight="9360" joinstyle="round" endcap="flat"/>
                <v:textbox>
                  <w:txbxContent>
                    <w:p>
                      <w:pPr>
                        <w:pStyle w:val="FrameContents"/>
                        <w:rPr/>
                      </w:pPr>
                      <w:r>
                        <w:rPr/>
                        <w:drawing>
                          <wp:inline distT="0" distB="0" distL="0" distR="0">
                            <wp:extent cx="5743575" cy="2590800"/>
                            <wp:effectExtent l="0" t="0" r="0" b="0"/>
                            <wp:docPr id="59" name="Image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 61" descr=""/>
                                    <pic:cNvPicPr>
                                      <a:picLocks noChangeAspect="1" noChangeArrowheads="1"/>
                                    </pic:cNvPicPr>
                                  </pic:nvPicPr>
                                  <pic:blipFill>
                                    <a:blip r:embed="rId26"/>
                                    <a:stretch>
                                      <a:fillRect/>
                                    </a:stretch>
                                  </pic:blipFill>
                                  <pic:spPr bwMode="auto">
                                    <a:xfrm>
                                      <a:off x="0" y="0"/>
                                      <a:ext cx="5743575" cy="2590800"/>
                                    </a:xfrm>
                                    <a:prstGeom prst="rect">
                                      <a:avLst/>
                                    </a:prstGeom>
                                  </pic:spPr>
                                </pic:pic>
                              </a:graphicData>
                            </a:graphic>
                          </wp:inline>
                        </w:drawing>
                      </w:r>
                    </w:p>
                    <w:p>
                      <w:pPr>
                        <w:pStyle w:val="FrameContents"/>
                        <w:rPr>
                          <w:rFonts w:ascii="Times New Roman" w:hAnsi="Times New Roman" w:cs="Times New Roman"/>
                          <w:sz w:val="24"/>
                          <w:szCs w:val="24"/>
                        </w:rPr>
                      </w:pPr>
                      <w:r>
                        <w:rPr>
                          <w:rFonts w:cs="Times New Roman" w:ascii="Times New Roman" w:hAnsi="Times New Roman"/>
                          <w:sz w:val="24"/>
                          <w:szCs w:val="24"/>
                        </w:rPr>
                        <w:t>Fig. 4.7 All available styles</w:t>
                      </w:r>
                    </w:p>
                  </w:txbxContent>
                </v:textbox>
                <w10:wrap type="square"/>
              </v:rect>
            </w:pict>
          </mc:Fallback>
        </mc:AlternateContent>
      </w:r>
    </w:p>
    <w:p w14:paraId="782E4D51" w14:textId="77777777" w:rsidR="00120BEC" w:rsidRDefault="00120BEC">
      <w:pPr>
        <w:widowControl/>
        <w:spacing w:after="160" w:line="252" w:lineRule="auto"/>
        <w:textAlignment w:val="auto"/>
        <w:rPr>
          <w:rFonts w:ascii="Times New Roman" w:hAnsi="Times New Roman" w:cs="Times New Roman"/>
          <w:sz w:val="24"/>
          <w:szCs w:val="24"/>
        </w:rPr>
      </w:pPr>
    </w:p>
    <w:p w14:paraId="23590208" w14:textId="77777777" w:rsidR="00120BEC" w:rsidRDefault="00285F46">
      <w:pPr>
        <w:pStyle w:val="Standard"/>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Figure 4.7 shows all available passing styles in the PSC after whatsoev</w:t>
      </w:r>
      <w:r>
        <w:rPr>
          <w:rFonts w:ascii="Times New Roman" w:hAnsi="Times New Roman" w:cs="Times New Roman"/>
          <w:sz w:val="24"/>
          <w:szCs w:val="24"/>
          <w:lang w:val="en-GB"/>
        </w:rPr>
        <w:t>er operation that have been performed on the PSC.</w:t>
      </w:r>
    </w:p>
    <w:p w14:paraId="28AFAC13" w14:textId="77777777" w:rsidR="00120BEC" w:rsidRDefault="00285F46">
      <w:pPr>
        <w:pStyle w:val="Standard"/>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All of the above Figures shows the results obtained when we ran the program. There are still some minor changes to be done to the code so that it runs with a better level of perfection. This project develop</w:t>
      </w:r>
      <w:r>
        <w:rPr>
          <w:rFonts w:ascii="Times New Roman" w:hAnsi="Times New Roman" w:cs="Times New Roman"/>
          <w:sz w:val="24"/>
          <w:szCs w:val="24"/>
          <w:lang w:val="en-GB"/>
        </w:rPr>
        <w:t xml:space="preserve">s a PSC for parameter passing styles where operations to add, remove passing styles are defined on the PSC as shown in </w:t>
      </w:r>
      <w:hyperlink w:anchor="fig41">
        <w:r>
          <w:rPr>
            <w:rStyle w:val="Hyperlink"/>
            <w:rFonts w:ascii="Times New Roman" w:hAnsi="Times New Roman" w:cs="Times New Roman"/>
            <w:color w:val="auto"/>
            <w:sz w:val="24"/>
            <w:szCs w:val="24"/>
            <w:u w:val="none"/>
            <w:lang w:val="en-GB"/>
          </w:rPr>
          <w:t>[Figure 4.1]</w:t>
        </w:r>
      </w:hyperlink>
      <w:r>
        <w:rPr>
          <w:rFonts w:ascii="Times New Roman" w:hAnsi="Times New Roman" w:cs="Times New Roman"/>
          <w:sz w:val="24"/>
          <w:szCs w:val="24"/>
          <w:lang w:val="en-GB"/>
        </w:rPr>
        <w:t xml:space="preserve"> to </w:t>
      </w:r>
      <w:hyperlink w:anchor="fig45">
        <w:r>
          <w:rPr>
            <w:rStyle w:val="Hyperlink"/>
            <w:rFonts w:ascii="Times New Roman" w:hAnsi="Times New Roman" w:cs="Times New Roman"/>
            <w:color w:val="auto"/>
            <w:sz w:val="24"/>
            <w:szCs w:val="24"/>
            <w:u w:val="none"/>
            <w:lang w:val="en-GB"/>
          </w:rPr>
          <w:t>[Figure 4.5]</w:t>
        </w:r>
      </w:hyperlink>
      <w:r>
        <w:rPr>
          <w:rFonts w:ascii="Times New Roman" w:hAnsi="Times New Roman" w:cs="Times New Roman"/>
          <w:sz w:val="24"/>
          <w:szCs w:val="24"/>
          <w:lang w:val="en-GB"/>
        </w:rPr>
        <w:t xml:space="preserve">. </w:t>
      </w:r>
    </w:p>
    <w:p w14:paraId="76690D18" w14:textId="77777777" w:rsidR="00120BEC" w:rsidRDefault="00285F46">
      <w:pPr>
        <w:pStyle w:val="Standard"/>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 developed PSC can be used to hold future param</w:t>
      </w:r>
      <w:r>
        <w:rPr>
          <w:rFonts w:ascii="Times New Roman" w:hAnsi="Times New Roman" w:cs="Times New Roman"/>
          <w:sz w:val="24"/>
          <w:szCs w:val="24"/>
          <w:lang w:val="en-GB"/>
        </w:rPr>
        <w:t>eter passing styles in a way that the parameter passing styles can easily be used and manipulated in the PSC. The developed PSC can also be integrated into programming languages. This integration can provide programming languages with the ability to implem</w:t>
      </w:r>
      <w:r>
        <w:rPr>
          <w:rFonts w:ascii="Times New Roman" w:hAnsi="Times New Roman" w:cs="Times New Roman"/>
          <w:sz w:val="24"/>
          <w:szCs w:val="24"/>
          <w:lang w:val="en-GB"/>
        </w:rPr>
        <w:t>ent the semantic of if not all but a greater amount of parameter passing styles.</w:t>
      </w:r>
    </w:p>
    <w:p w14:paraId="37285AC3" w14:textId="77777777" w:rsidR="00120BEC" w:rsidRDefault="00285F46">
      <w:pPr>
        <w:pStyle w:val="Standard"/>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 main challenges I faced was identifying suitable data structures to use for capturing the relationships amongst the main entities (or factors) involved in parameter passin</w:t>
      </w:r>
      <w:r>
        <w:rPr>
          <w:rFonts w:ascii="Times New Roman" w:hAnsi="Times New Roman" w:cs="Times New Roman"/>
          <w:sz w:val="24"/>
          <w:szCs w:val="24"/>
          <w:lang w:val="en-GB"/>
        </w:rPr>
        <w:t xml:space="preserve">g. And also, implementing the flexibility of users to select known factor(s) of interest, and providing multiple instances for a selected factor. </w:t>
      </w:r>
    </w:p>
    <w:p w14:paraId="222ECD39" w14:textId="77777777" w:rsidR="00120BEC" w:rsidRDefault="00120BEC">
      <w:pPr>
        <w:pStyle w:val="Standard"/>
        <w:spacing w:line="360" w:lineRule="auto"/>
        <w:jc w:val="both"/>
        <w:rPr>
          <w:rFonts w:ascii="Times New Roman" w:hAnsi="Times New Roman" w:cs="Times New Roman"/>
          <w:sz w:val="24"/>
          <w:szCs w:val="24"/>
          <w:lang w:val="en-GB"/>
        </w:rPr>
      </w:pPr>
    </w:p>
    <w:p w14:paraId="7883CA23" w14:textId="77777777" w:rsidR="00120BEC" w:rsidRDefault="00285F46">
      <w:pPr>
        <w:pStyle w:val="Standard"/>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As a scope of improvement on this project, the semantics (mathematical study of meaning) of a programming la</w:t>
      </w:r>
      <w:r>
        <w:rPr>
          <w:rFonts w:ascii="Times New Roman" w:hAnsi="Times New Roman" w:cs="Times New Roman"/>
          <w:sz w:val="24"/>
          <w:szCs w:val="24"/>
          <w:lang w:val="en-GB"/>
        </w:rPr>
        <w:t>nguage can be used to implement the effects induced by a passing style including novel styles. This can be done by say generating code fragments that implements the effects induced by values of factors for the various passing styles rather than giving text</w:t>
      </w:r>
      <w:r>
        <w:rPr>
          <w:rFonts w:ascii="Times New Roman" w:hAnsi="Times New Roman" w:cs="Times New Roman"/>
          <w:sz w:val="24"/>
          <w:szCs w:val="24"/>
          <w:lang w:val="en-GB"/>
        </w:rPr>
        <w:t xml:space="preserve"> description as done in this project.</w:t>
      </w:r>
    </w:p>
    <w:p w14:paraId="72EE9706" w14:textId="77777777" w:rsidR="00120BEC" w:rsidRDefault="00120BEC">
      <w:pPr>
        <w:pStyle w:val="Standard"/>
        <w:spacing w:line="360" w:lineRule="auto"/>
        <w:jc w:val="both"/>
        <w:rPr>
          <w:rFonts w:ascii="Times New Roman" w:hAnsi="Times New Roman" w:cs="Times New Roman"/>
          <w:sz w:val="24"/>
          <w:szCs w:val="24"/>
          <w:lang w:val="en-GB"/>
        </w:rPr>
      </w:pPr>
    </w:p>
    <w:p w14:paraId="4624BA30" w14:textId="77777777" w:rsidR="00120BEC" w:rsidRDefault="00285F46">
      <w:pPr>
        <w:pStyle w:val="Standard"/>
        <w:spacing w:line="360" w:lineRule="auto"/>
        <w:jc w:val="both"/>
        <w:rPr>
          <w:rFonts w:ascii="Times New Roman" w:hAnsi="Times New Roman" w:cs="Times New Roman"/>
          <w:sz w:val="24"/>
          <w:szCs w:val="24"/>
          <w:lang w:val="en-GB"/>
        </w:rPr>
      </w:pPr>
      <w:r>
        <w:br w:type="page"/>
      </w:r>
    </w:p>
    <w:p w14:paraId="0A07AAC4" w14:textId="77777777" w:rsidR="00120BEC" w:rsidRDefault="00120BEC">
      <w:pPr>
        <w:widowControl/>
        <w:spacing w:after="160" w:line="252" w:lineRule="auto"/>
        <w:textAlignment w:val="auto"/>
        <w:rPr>
          <w:rFonts w:ascii="Times New Roman" w:hAnsi="Times New Roman" w:cs="Times New Roman"/>
          <w:sz w:val="24"/>
          <w:szCs w:val="24"/>
        </w:rPr>
      </w:pPr>
    </w:p>
    <w:p w14:paraId="632EE72F" w14:textId="77777777" w:rsidR="00120BEC" w:rsidRDefault="00285F46">
      <w:pPr>
        <w:pStyle w:val="Heading1"/>
        <w:spacing w:line="360" w:lineRule="auto"/>
        <w:jc w:val="both"/>
        <w:rPr>
          <w:rFonts w:ascii="Times New Roman" w:hAnsi="Times New Roman"/>
          <w:b/>
          <w:color w:val="auto"/>
        </w:rPr>
      </w:pPr>
      <w:bookmarkStart w:id="207" w:name="_Toc82440593"/>
      <w:bookmarkStart w:id="208" w:name="_Toc53478147"/>
      <w:r>
        <w:rPr>
          <w:rFonts w:ascii="Times New Roman" w:hAnsi="Times New Roman"/>
          <w:b/>
          <w:color w:val="auto"/>
        </w:rPr>
        <w:t>Chapter 5</w:t>
      </w:r>
      <w:bookmarkEnd w:id="207"/>
      <w:bookmarkEnd w:id="208"/>
    </w:p>
    <w:p w14:paraId="1967E8F1" w14:textId="77777777" w:rsidR="00120BEC" w:rsidRDefault="00120BEC">
      <w:pPr>
        <w:spacing w:line="360" w:lineRule="auto"/>
        <w:rPr>
          <w:rFonts w:ascii="Times New Roman" w:hAnsi="Times New Roman"/>
          <w:b/>
        </w:rPr>
      </w:pPr>
    </w:p>
    <w:p w14:paraId="42602A7C" w14:textId="77777777" w:rsidR="00120BEC" w:rsidRDefault="00120BEC">
      <w:pPr>
        <w:spacing w:line="360" w:lineRule="auto"/>
        <w:rPr>
          <w:rFonts w:ascii="Times New Roman" w:hAnsi="Times New Roman"/>
          <w:b/>
        </w:rPr>
      </w:pPr>
    </w:p>
    <w:p w14:paraId="7E4AB514" w14:textId="77777777" w:rsidR="00120BEC" w:rsidRDefault="00285F46">
      <w:pPr>
        <w:pStyle w:val="Heading2"/>
        <w:spacing w:line="360" w:lineRule="auto"/>
        <w:jc w:val="both"/>
        <w:rPr>
          <w:rFonts w:ascii="Times New Roman" w:hAnsi="Times New Roman"/>
          <w:b/>
          <w:color w:val="auto"/>
        </w:rPr>
      </w:pPr>
      <w:bookmarkStart w:id="209" w:name="_Toc82440594"/>
      <w:bookmarkStart w:id="210" w:name="_Toc53478148"/>
      <w:r>
        <w:rPr>
          <w:rFonts w:ascii="Times New Roman" w:hAnsi="Times New Roman"/>
          <w:b/>
          <w:color w:val="auto"/>
        </w:rPr>
        <w:t>Conclusion</w:t>
      </w:r>
      <w:bookmarkEnd w:id="209"/>
      <w:bookmarkEnd w:id="210"/>
      <w:commentRangeStart w:id="211"/>
      <w:commentRangeEnd w:id="211"/>
      <w:r>
        <w:rPr>
          <w:rFonts w:ascii="Times New Roman" w:hAnsi="Times New Roman"/>
          <w:b/>
          <w:color w:val="auto"/>
        </w:rPr>
        <w:commentReference w:id="211"/>
      </w:r>
    </w:p>
    <w:p w14:paraId="1311BEE6" w14:textId="77777777" w:rsidR="00120BEC" w:rsidRDefault="00285F46">
      <w:pPr>
        <w:pStyle w:val="Standard"/>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this project, we developed a data structure for parameter passing that provides users with the tools to create, add, remove passing styles from the developed data structure, add an </w:t>
      </w:r>
      <w:r>
        <w:rPr>
          <w:rFonts w:ascii="Times New Roman" w:hAnsi="Times New Roman" w:cs="Times New Roman"/>
          <w:sz w:val="24"/>
          <w:szCs w:val="24"/>
          <w:lang w:val="en-GB"/>
        </w:rPr>
        <w:t xml:space="preserve">interpretation for a style, and to explore the various factors from which the behaviour of a style is defined. Through this work, we demonstrated how the passing style container is constructed from a collection of simple data structures, how </w:t>
      </w:r>
      <w:proofErr w:type="gramStart"/>
      <w:r>
        <w:rPr>
          <w:rFonts w:ascii="Times New Roman" w:hAnsi="Times New Roman" w:cs="Times New Roman"/>
          <w:sz w:val="24"/>
          <w:szCs w:val="24"/>
          <w:lang w:val="en-GB"/>
        </w:rPr>
        <w:t>it</w:t>
      </w:r>
      <w:proofErr w:type="gramEnd"/>
      <w:r>
        <w:rPr>
          <w:rFonts w:ascii="Times New Roman" w:hAnsi="Times New Roman" w:cs="Times New Roman"/>
          <w:sz w:val="24"/>
          <w:szCs w:val="24"/>
          <w:lang w:val="en-GB"/>
        </w:rPr>
        <w:t xml:space="preserve"> elements ar</w:t>
      </w:r>
      <w:r>
        <w:rPr>
          <w:rFonts w:ascii="Times New Roman" w:hAnsi="Times New Roman" w:cs="Times New Roman"/>
          <w:sz w:val="24"/>
          <w:szCs w:val="24"/>
          <w:lang w:val="en-GB"/>
        </w:rPr>
        <w:t>e organised and how they relate to one another. To ensure this structure is as flexible and efficient as possible, it effectively factors out entity, context, evaluation and typing which have been identified over the years as factors known to affect parame</w:t>
      </w:r>
      <w:r>
        <w:rPr>
          <w:rFonts w:ascii="Times New Roman" w:hAnsi="Times New Roman" w:cs="Times New Roman"/>
          <w:sz w:val="24"/>
          <w:szCs w:val="24"/>
          <w:lang w:val="en-GB"/>
        </w:rPr>
        <w:t xml:space="preserve">ter passing styles. The analysis section identified permissible operations that can be carried out on the passing style container. The original objectives of this project as stated Project aims </w:t>
      </w:r>
      <w:proofErr w:type="gramStart"/>
      <w:r>
        <w:rPr>
          <w:rFonts w:ascii="Times New Roman" w:hAnsi="Times New Roman" w:cs="Times New Roman"/>
          <w:sz w:val="24"/>
          <w:szCs w:val="24"/>
          <w:lang w:val="en-GB"/>
        </w:rPr>
        <w:t>was</w:t>
      </w:r>
      <w:proofErr w:type="gramEnd"/>
      <w:r>
        <w:rPr>
          <w:rFonts w:ascii="Times New Roman" w:hAnsi="Times New Roman" w:cs="Times New Roman"/>
          <w:sz w:val="24"/>
          <w:szCs w:val="24"/>
          <w:lang w:val="en-GB"/>
        </w:rPr>
        <w:t xml:space="preserve"> to develop a data structure that holds various parameter p</w:t>
      </w:r>
      <w:r>
        <w:rPr>
          <w:rFonts w:ascii="Times New Roman" w:hAnsi="Times New Roman" w:cs="Times New Roman"/>
          <w:sz w:val="24"/>
          <w:szCs w:val="24"/>
          <w:lang w:val="en-GB"/>
        </w:rPr>
        <w:t>assing styles, identify and group the various parameter passing styles. A</w:t>
      </w:r>
      <w:commentRangeStart w:id="212"/>
      <w:commentRangeEnd w:id="212"/>
      <w:r>
        <w:rPr>
          <w:rFonts w:ascii="Times New Roman" w:hAnsi="Times New Roman" w:cs="Times New Roman"/>
          <w:sz w:val="24"/>
          <w:szCs w:val="24"/>
          <w:lang w:val="en-GB"/>
        </w:rPr>
        <w:commentReference w:id="212"/>
      </w:r>
      <w:r>
        <w:rPr>
          <w:rFonts w:ascii="Times New Roman" w:hAnsi="Times New Roman" w:cs="Times New Roman"/>
          <w:sz w:val="24"/>
          <w:szCs w:val="24"/>
          <w:lang w:val="en-GB"/>
        </w:rPr>
        <w:t>lso identify the relationships amongst parameter passing styles in terms of basic components. The original objective has been achieved.</w:t>
      </w:r>
    </w:p>
    <w:p w14:paraId="2AD53022" w14:textId="77777777" w:rsidR="00120BEC" w:rsidRDefault="00285F46">
      <w:pPr>
        <w:pStyle w:val="Standard"/>
        <w:rPr>
          <w:rFonts w:eastAsia="Times New Roman"/>
        </w:rPr>
      </w:pPr>
      <w:commentRangeStart w:id="213"/>
      <w:commentRangeEnd w:id="213"/>
      <w:r>
        <w:rPr>
          <w:rFonts w:eastAsia="Times New Roman"/>
        </w:rPr>
        <w:commentReference w:id="213"/>
      </w:r>
    </w:p>
    <w:p w14:paraId="4FA45321" w14:textId="77777777" w:rsidR="00120BEC" w:rsidRDefault="00285F46">
      <w:pPr>
        <w:widowControl/>
        <w:suppressAutoHyphens w:val="0"/>
        <w:spacing w:after="160" w:line="252" w:lineRule="auto"/>
        <w:rPr>
          <w:rFonts w:eastAsia="Times New Roman"/>
        </w:rPr>
      </w:pPr>
      <w:r>
        <w:br w:type="page"/>
      </w:r>
    </w:p>
    <w:bookmarkStart w:id="214" w:name="_Toc82440595" w:displacedByCustomXml="next"/>
    <w:sdt>
      <w:sdtPr>
        <w:rPr>
          <w:rFonts w:ascii="Calibri" w:eastAsia="Calibri" w:hAnsi="Calibri" w:cs="Tahoma"/>
          <w:color w:val="auto"/>
          <w:sz w:val="22"/>
          <w:szCs w:val="22"/>
        </w:rPr>
        <w:id w:val="1750880327"/>
        <w:docPartObj>
          <w:docPartGallery w:val="Bibliographies"/>
          <w:docPartUnique/>
        </w:docPartObj>
      </w:sdtPr>
      <w:sdtEndPr/>
      <w:sdtContent>
        <w:p w14:paraId="6E15FD77" w14:textId="77777777" w:rsidR="00120BEC" w:rsidRDefault="00285F46">
          <w:pPr>
            <w:pStyle w:val="Heading1"/>
            <w:jc w:val="center"/>
            <w:rPr>
              <w:rFonts w:ascii="Times New Roman" w:hAnsi="Times New Roman"/>
              <w:b/>
              <w:color w:val="auto"/>
            </w:rPr>
          </w:pPr>
          <w:r>
            <w:rPr>
              <w:rFonts w:ascii="Times New Roman" w:hAnsi="Times New Roman"/>
              <w:b/>
              <w:color w:val="auto"/>
            </w:rPr>
            <w:t>REFERENCES</w:t>
          </w:r>
          <w:bookmarkEnd w:id="214"/>
        </w:p>
        <w:p w14:paraId="5CA9AE52" w14:textId="77777777" w:rsidR="00120BEC" w:rsidRDefault="00285F46">
          <w:pPr>
            <w:rPr>
              <w:rFonts w:cs="Times New Roman"/>
            </w:rPr>
          </w:pPr>
          <w:r>
            <w:fldChar w:fldCharType="begin"/>
          </w:r>
          <w:r>
            <w:rPr>
              <w:rFonts w:cs="Times New Roman"/>
            </w:rPr>
            <w:instrText>BIBLIOGRAPHY</w:instrText>
          </w:r>
          <w:r>
            <w:rPr>
              <w:rFonts w:cs="Times New Roman"/>
            </w:rPr>
            <w:fldChar w:fldCharType="separate"/>
          </w:r>
        </w:p>
      </w:sdtContent>
    </w:sdt>
    <w:tbl>
      <w:tblPr>
        <w:tblW w:w="5000" w:type="pct"/>
        <w:tblLayout w:type="fixed"/>
        <w:tblCellMar>
          <w:top w:w="15" w:type="dxa"/>
          <w:left w:w="15" w:type="dxa"/>
          <w:bottom w:w="15" w:type="dxa"/>
          <w:right w:w="15" w:type="dxa"/>
        </w:tblCellMar>
        <w:tblLook w:val="04A0" w:firstRow="1" w:lastRow="0" w:firstColumn="1" w:lastColumn="0" w:noHBand="0" w:noVBand="1"/>
      </w:tblPr>
      <w:tblGrid>
        <w:gridCol w:w="321"/>
        <w:gridCol w:w="9039"/>
      </w:tblGrid>
      <w:tr w:rsidR="00120BEC" w14:paraId="26AA5053" w14:textId="77777777">
        <w:tc>
          <w:tcPr>
            <w:tcW w:w="321" w:type="dxa"/>
          </w:tcPr>
          <w:p w14:paraId="749175CC" w14:textId="77777777" w:rsidR="00120BEC" w:rsidRDefault="00285F46">
            <w:pPr>
              <w:pStyle w:val="Bibliography"/>
              <w:rPr>
                <w:sz w:val="24"/>
                <w:szCs w:val="24"/>
                <w:lang w:val="fr-FR"/>
              </w:rPr>
            </w:pPr>
            <w:bookmarkStart w:id="215" w:name="firstref"/>
            <w:r>
              <w:rPr>
                <w:lang w:val="fr-FR"/>
              </w:rPr>
              <w:t>[1]</w:t>
            </w:r>
            <w:bookmarkEnd w:id="215"/>
            <w:r>
              <w:rPr>
                <w:lang w:val="fr-FR"/>
              </w:rPr>
              <w:t xml:space="preserve"> </w:t>
            </w:r>
          </w:p>
        </w:tc>
        <w:tc>
          <w:tcPr>
            <w:tcW w:w="9038" w:type="dxa"/>
          </w:tcPr>
          <w:p w14:paraId="0B61168A" w14:textId="77777777" w:rsidR="00120BEC" w:rsidRDefault="00285F46">
            <w:pPr>
              <w:pStyle w:val="Bibliography"/>
              <w:spacing w:line="360" w:lineRule="auto"/>
              <w:rPr>
                <w:lang w:val="fr-FR"/>
              </w:rPr>
            </w:pPr>
            <w:r>
              <w:rPr>
                <w:lang w:val="fr-FR"/>
              </w:rPr>
              <w:t>L. More</w:t>
            </w:r>
            <w:r>
              <w:rPr>
                <w:lang w:val="fr-FR"/>
              </w:rPr>
              <w:t>au, «</w:t>
            </w:r>
            <w:commentRangeStart w:id="216"/>
            <w:commentRangeEnd w:id="216"/>
            <w:r>
              <w:rPr>
                <w:lang w:val="fr-FR"/>
              </w:rPr>
              <w:commentReference w:id="216"/>
            </w:r>
            <w:r>
              <w:rPr>
                <w:lang w:val="fr-FR"/>
              </w:rPr>
              <w:t xml:space="preserve">Introduction to Continuation,» </w:t>
            </w:r>
            <w:r>
              <w:rPr>
                <w:i/>
                <w:iCs/>
                <w:lang w:val="fr-FR"/>
              </w:rPr>
              <w:t>Introduction to Continuation</w:t>
            </w:r>
            <w:commentRangeStart w:id="217"/>
            <w:commentRangeEnd w:id="217"/>
            <w:r>
              <w:rPr>
                <w:i/>
                <w:iCs/>
                <w:lang w:val="fr-FR"/>
              </w:rPr>
              <w:commentReference w:id="217"/>
            </w:r>
            <w:r>
              <w:rPr>
                <w:i/>
                <w:iCs/>
                <w:lang w:val="fr-FR"/>
              </w:rPr>
              <w:t xml:space="preserve">, </w:t>
            </w:r>
            <w:r>
              <w:rPr>
                <w:lang w:val="fr-FR"/>
              </w:rPr>
              <w:t xml:space="preserve">pp. 10-51, 10 June 1994. </w:t>
            </w:r>
          </w:p>
        </w:tc>
      </w:tr>
      <w:tr w:rsidR="00120BEC" w14:paraId="2EF7105C" w14:textId="77777777">
        <w:tc>
          <w:tcPr>
            <w:tcW w:w="321" w:type="dxa"/>
          </w:tcPr>
          <w:p w14:paraId="6ED84FB9" w14:textId="77777777" w:rsidR="00120BEC" w:rsidRDefault="00285F46">
            <w:pPr>
              <w:pStyle w:val="Bibliography"/>
              <w:rPr>
                <w:lang w:val="fr-FR"/>
              </w:rPr>
            </w:pPr>
            <w:bookmarkStart w:id="218" w:name="secref"/>
            <w:r>
              <w:rPr>
                <w:lang w:val="fr-FR"/>
              </w:rPr>
              <w:t>[2]</w:t>
            </w:r>
            <w:bookmarkEnd w:id="218"/>
            <w:r>
              <w:rPr>
                <w:lang w:val="fr-FR"/>
              </w:rPr>
              <w:t xml:space="preserve"> </w:t>
            </w:r>
          </w:p>
        </w:tc>
        <w:tc>
          <w:tcPr>
            <w:tcW w:w="9038" w:type="dxa"/>
          </w:tcPr>
          <w:p w14:paraId="7B7768A9" w14:textId="77777777" w:rsidR="00120BEC" w:rsidRDefault="00285F46">
            <w:pPr>
              <w:pStyle w:val="Bibliography"/>
              <w:spacing w:line="360" w:lineRule="auto"/>
              <w:rPr>
                <w:rFonts w:ascii="Times New Roman" w:hAnsi="Times New Roman"/>
                <w:b/>
              </w:rPr>
            </w:pPr>
            <w:r>
              <w:t xml:space="preserve">C. Verela, «Typing, Parameter Passing and Lazy Evaluation,» </w:t>
            </w:r>
            <w:r>
              <w:rPr>
                <w:i/>
                <w:iCs/>
              </w:rPr>
              <w:t>Typing, Param</w:t>
            </w:r>
            <w:commentRangeStart w:id="219"/>
            <w:commentRangeEnd w:id="219"/>
            <w:r>
              <w:rPr>
                <w:i/>
                <w:iCs/>
              </w:rPr>
              <w:commentReference w:id="219"/>
            </w:r>
            <w:r>
              <w:rPr>
                <w:i/>
                <w:iCs/>
              </w:rPr>
              <w:t xml:space="preserve">eter Passing and Lazy Evaluation, </w:t>
            </w:r>
            <w:r>
              <w:t xml:space="preserve">pp. 11-25, 25 November 2014. </w:t>
            </w:r>
          </w:p>
        </w:tc>
      </w:tr>
      <w:tr w:rsidR="00120BEC" w14:paraId="393AB911" w14:textId="77777777">
        <w:tc>
          <w:tcPr>
            <w:tcW w:w="321" w:type="dxa"/>
          </w:tcPr>
          <w:p w14:paraId="573B61BA" w14:textId="77777777" w:rsidR="00120BEC" w:rsidRDefault="00285F46">
            <w:pPr>
              <w:pStyle w:val="Bibliography"/>
              <w:rPr>
                <w:lang w:val="fr-FR"/>
              </w:rPr>
            </w:pPr>
            <w:bookmarkStart w:id="220" w:name="thirdref"/>
            <w:r>
              <w:rPr>
                <w:lang w:val="fr-FR"/>
              </w:rPr>
              <w:t>[3</w:t>
            </w:r>
            <w:bookmarkEnd w:id="220"/>
            <w:r>
              <w:rPr>
                <w:lang w:val="fr-FR"/>
              </w:rPr>
              <w:t xml:space="preserve">] </w:t>
            </w:r>
          </w:p>
        </w:tc>
        <w:tc>
          <w:tcPr>
            <w:tcW w:w="9038" w:type="dxa"/>
          </w:tcPr>
          <w:p w14:paraId="1C210147" w14:textId="77777777" w:rsidR="00120BEC" w:rsidRDefault="00285F46">
            <w:pPr>
              <w:pStyle w:val="Bibliography"/>
              <w:spacing w:line="360" w:lineRule="auto"/>
              <w:rPr>
                <w:rFonts w:ascii="Times New Roman" w:hAnsi="Times New Roman"/>
                <w:b/>
              </w:rPr>
            </w:pPr>
            <w:r>
              <w:t xml:space="preserve">J. </w:t>
            </w:r>
            <w:del w:id="221" w:author="Unknown Author" w:date="2021-11-28T20:33:00Z">
              <w:r>
                <w:delText>h</w:delText>
              </w:r>
            </w:del>
            <w:ins w:id="222" w:author="Unknown Author" w:date="2021-11-28T20:33:00Z">
              <w:r>
                <w:t>H</w:t>
              </w:r>
            </w:ins>
            <w:r>
              <w:t xml:space="preserve">ickey, Introduction to Objective OCaml, California: Cambridge University Press, 2008. </w:t>
            </w:r>
          </w:p>
        </w:tc>
      </w:tr>
      <w:tr w:rsidR="00120BEC" w14:paraId="751BB5EC" w14:textId="77777777">
        <w:tc>
          <w:tcPr>
            <w:tcW w:w="321" w:type="dxa"/>
          </w:tcPr>
          <w:p w14:paraId="1CDA8477" w14:textId="77777777" w:rsidR="00120BEC" w:rsidRDefault="00285F46">
            <w:pPr>
              <w:pStyle w:val="Bibliography"/>
              <w:rPr>
                <w:lang w:val="fr-FR"/>
              </w:rPr>
            </w:pPr>
            <w:bookmarkStart w:id="223" w:name="fourthref"/>
            <w:r>
              <w:rPr>
                <w:lang w:val="fr-FR"/>
              </w:rPr>
              <w:t>[4]</w:t>
            </w:r>
            <w:bookmarkEnd w:id="223"/>
            <w:r>
              <w:rPr>
                <w:lang w:val="fr-FR"/>
              </w:rPr>
              <w:t xml:space="preserve"> </w:t>
            </w:r>
          </w:p>
        </w:tc>
        <w:tc>
          <w:tcPr>
            <w:tcW w:w="9038" w:type="dxa"/>
          </w:tcPr>
          <w:p w14:paraId="0618810E" w14:textId="77777777" w:rsidR="00120BEC" w:rsidRDefault="00285F46">
            <w:pPr>
              <w:pStyle w:val="Bibliography"/>
              <w:spacing w:line="360" w:lineRule="auto"/>
              <w:rPr>
                <w:rFonts w:ascii="Times New Roman" w:hAnsi="Times New Roman"/>
                <w:b/>
              </w:rPr>
            </w:pPr>
            <w:r>
              <w:t xml:space="preserve">C. L. </w:t>
            </w:r>
            <w:commentRangeStart w:id="224"/>
            <w:commentRangeEnd w:id="224"/>
            <w:r>
              <w:commentReference w:id="224"/>
            </w:r>
            <w:r>
              <w:t xml:space="preserve">R. L. R. C. S. Thomas H. Corman, Introduction to Algorithms, Massachusetts: MIT Press, 2009. </w:t>
            </w:r>
          </w:p>
        </w:tc>
      </w:tr>
    </w:tbl>
    <w:p w14:paraId="431F15A5" w14:textId="77777777" w:rsidR="00120BEC" w:rsidRDefault="00120BEC">
      <w:pPr>
        <w:rPr>
          <w:rFonts w:eastAsia="Times New Roman"/>
        </w:rPr>
      </w:pPr>
    </w:p>
    <w:p w14:paraId="1A8E3EF9" w14:textId="77777777" w:rsidR="00120BEC" w:rsidRDefault="00285F46">
      <w:pPr>
        <w:rPr>
          <w:lang w:val="fr-FR"/>
        </w:rPr>
      </w:pPr>
      <w:r>
        <w:rPr>
          <w:lang w:val="fr-FR"/>
        </w:rPr>
        <w:fldChar w:fldCharType="end"/>
      </w:r>
    </w:p>
    <w:p w14:paraId="5E129CBD" w14:textId="77777777" w:rsidR="00120BEC" w:rsidRDefault="00120BEC">
      <w:pPr>
        <w:pStyle w:val="Standard"/>
        <w:rPr>
          <w:rFonts w:eastAsia="Times New Roman"/>
          <w:lang w:val="fr-FR"/>
        </w:rPr>
      </w:pPr>
    </w:p>
    <w:p w14:paraId="0B13E70A" w14:textId="77777777" w:rsidR="00120BEC" w:rsidRDefault="00120BEC">
      <w:pPr>
        <w:widowControl/>
        <w:spacing w:after="160" w:line="252" w:lineRule="auto"/>
        <w:textAlignment w:val="auto"/>
        <w:rPr>
          <w:rFonts w:ascii="Times New Roman" w:hAnsi="Times New Roman" w:cs="Times New Roman"/>
          <w:sz w:val="24"/>
          <w:szCs w:val="24"/>
          <w:lang w:val="fr-FR"/>
        </w:rPr>
      </w:pPr>
    </w:p>
    <w:p w14:paraId="15931F16" w14:textId="77777777" w:rsidR="00120BEC" w:rsidRDefault="00285F46">
      <w:pPr>
        <w:widowControl/>
        <w:spacing w:after="160" w:line="252" w:lineRule="auto"/>
        <w:textAlignment w:val="auto"/>
        <w:rPr>
          <w:rFonts w:ascii="Times New Roman" w:hAnsi="Times New Roman" w:cs="Times New Roman"/>
          <w:sz w:val="24"/>
          <w:szCs w:val="24"/>
          <w:lang w:val="fr-FR"/>
        </w:rPr>
      </w:pPr>
      <w:r>
        <w:br w:type="page"/>
      </w:r>
    </w:p>
    <w:p w14:paraId="481C482A" w14:textId="77777777" w:rsidR="00120BEC" w:rsidRDefault="00120BEC">
      <w:pPr>
        <w:widowControl/>
        <w:spacing w:after="160" w:line="252" w:lineRule="auto"/>
        <w:textAlignment w:val="auto"/>
        <w:rPr>
          <w:rFonts w:ascii="Times New Roman" w:hAnsi="Times New Roman" w:cs="Times New Roman"/>
          <w:sz w:val="24"/>
          <w:szCs w:val="24"/>
          <w:lang w:val="fr-FR"/>
        </w:rPr>
      </w:pPr>
    </w:p>
    <w:p w14:paraId="00093D71" w14:textId="77777777" w:rsidR="00120BEC" w:rsidRDefault="00285F46">
      <w:pPr>
        <w:pStyle w:val="Heading1"/>
        <w:spacing w:line="360" w:lineRule="auto"/>
        <w:jc w:val="both"/>
        <w:rPr>
          <w:rFonts w:ascii="Times New Roman" w:hAnsi="Times New Roman"/>
          <w:b/>
          <w:color w:val="auto"/>
          <w:sz w:val="28"/>
          <w:szCs w:val="28"/>
          <w:lang w:val="en-GB"/>
        </w:rPr>
      </w:pPr>
      <w:bookmarkStart w:id="225" w:name="_Toc82440596"/>
      <w:bookmarkStart w:id="226" w:name="_Toc53478150"/>
      <w:bookmarkStart w:id="227" w:name="_Toc51718577"/>
      <w:r>
        <w:rPr>
          <w:rFonts w:ascii="Times New Roman" w:hAnsi="Times New Roman"/>
          <w:b/>
          <w:color w:val="auto"/>
          <w:sz w:val="28"/>
          <w:szCs w:val="28"/>
          <w:lang w:val="en-GB"/>
        </w:rPr>
        <w:t>APPENDIX</w:t>
      </w:r>
      <w:bookmarkEnd w:id="225"/>
      <w:bookmarkEnd w:id="226"/>
      <w:bookmarkEnd w:id="227"/>
      <w:r>
        <w:rPr>
          <w:rFonts w:ascii="Times New Roman" w:hAnsi="Times New Roman"/>
          <w:b/>
          <w:color w:val="auto"/>
          <w:sz w:val="28"/>
          <w:szCs w:val="28"/>
          <w:lang w:val="en-GB"/>
        </w:rPr>
        <w:t xml:space="preserve"> </w:t>
      </w:r>
      <w:commentRangeStart w:id="228"/>
      <w:commentRangeEnd w:id="228"/>
      <w:r>
        <w:rPr>
          <w:rFonts w:ascii="Times New Roman" w:hAnsi="Times New Roman"/>
          <w:b/>
          <w:color w:val="auto"/>
          <w:sz w:val="28"/>
          <w:szCs w:val="28"/>
          <w:lang w:val="en-GB"/>
        </w:rPr>
        <w:commentReference w:id="228"/>
      </w:r>
    </w:p>
    <w:bookmarkStart w:id="229" w:name="appendix1"/>
    <w:p w14:paraId="7D86C4C8" w14:textId="77777777" w:rsidR="00120BEC" w:rsidRDefault="00285F46">
      <w:pPr>
        <w:pStyle w:val="ListParagraph"/>
        <w:widowControl/>
        <w:numPr>
          <w:ilvl w:val="0"/>
          <w:numId w:val="17"/>
        </w:numPr>
        <w:spacing w:after="160" w:line="252" w:lineRule="auto"/>
        <w:jc w:val="both"/>
        <w:textAlignment w:val="auto"/>
      </w:pPr>
      <w:r>
        <w:rPr>
          <w:noProof/>
        </w:rPr>
        <mc:AlternateContent>
          <mc:Choice Requires="wps">
            <w:drawing>
              <wp:anchor distT="0" distB="1" distL="114300" distR="114303" simplePos="0" relativeHeight="31" behindDoc="0" locked="0" layoutInCell="0" allowOverlap="1" wp14:anchorId="20DEA6B1" wp14:editId="18ADA467">
                <wp:simplePos x="0" y="0"/>
                <wp:positionH relativeFrom="margin">
                  <wp:align>right</wp:align>
                </wp:positionH>
                <wp:positionV relativeFrom="paragraph">
                  <wp:posOffset>474345</wp:posOffset>
                </wp:positionV>
                <wp:extent cx="5925185" cy="3448050"/>
                <wp:effectExtent l="0" t="0" r="19047" b="19684"/>
                <wp:wrapSquare wrapText="bothSides"/>
                <wp:docPr id="60" name="Zone de texte 2"/>
                <wp:cNvGraphicFramePr/>
                <a:graphic xmlns:a="http://schemas.openxmlformats.org/drawingml/2006/main">
                  <a:graphicData uri="http://schemas.microsoft.com/office/word/2010/wordprocessingShape">
                    <wps:wsp>
                      <wps:cNvSpPr/>
                      <wps:spPr>
                        <a:xfrm>
                          <a:off x="0" y="0"/>
                          <a:ext cx="5924520" cy="3447360"/>
                        </a:xfrm>
                        <a:prstGeom prst="rect">
                          <a:avLst/>
                        </a:prstGeom>
                        <a:solidFill>
                          <a:srgbClr val="FFFFFF"/>
                        </a:solidFill>
                        <a:ln w="9528">
                          <a:solidFill>
                            <a:srgbClr val="000000"/>
                          </a:solidFill>
                          <a:round/>
                        </a:ln>
                      </wps:spPr>
                      <wps:style>
                        <a:lnRef idx="0">
                          <a:scrgbClr r="0" g="0" b="0"/>
                        </a:lnRef>
                        <a:fillRef idx="0">
                          <a:scrgbClr r="0" g="0" b="0"/>
                        </a:fillRef>
                        <a:effectRef idx="0">
                          <a:scrgbClr r="0" g="0" b="0"/>
                        </a:effectRef>
                        <a:fontRef idx="minor"/>
                      </wps:style>
                      <wps:txbx>
                        <w:txbxContent>
                          <w:p w14:paraId="3E2B4ADE" w14:textId="77777777" w:rsidR="00120BEC" w:rsidRDefault="00285F46">
                            <w:pPr>
                              <w:pStyle w:val="FrameContents"/>
                            </w:pPr>
                            <w:r>
                              <w:rPr>
                                <w:rFonts w:ascii="Times New Roman" w:hAnsi="Times New Roman" w:cs="Times New Roman"/>
                                <w:sz w:val="24"/>
                                <w:szCs w:val="24"/>
                              </w:rPr>
                              <w:t>start</w:t>
                            </w:r>
                          </w:p>
                          <w:p w14:paraId="1DE3ED4F" w14:textId="77777777" w:rsidR="00120BEC" w:rsidRDefault="00285F46">
                            <w:pPr>
                              <w:pStyle w:val="FrameContents"/>
                              <w:rPr>
                                <w:rFonts w:ascii="Times New Roman" w:hAnsi="Times New Roman" w:cs="Times New Roman"/>
                                <w:sz w:val="24"/>
                                <w:szCs w:val="24"/>
                              </w:rPr>
                            </w:pPr>
                            <w:r>
                              <w:rPr>
                                <w:rFonts w:ascii="Times New Roman" w:hAnsi="Times New Roman" w:cs="Times New Roman"/>
                                <w:sz w:val="24"/>
                                <w:szCs w:val="24"/>
                              </w:rPr>
                              <w:t xml:space="preserve">Read </w:t>
                            </w:r>
                            <w:proofErr w:type="spellStart"/>
                            <w:r>
                              <w:rPr>
                                <w:rFonts w:ascii="Times New Roman" w:hAnsi="Times New Roman" w:cs="Times New Roman"/>
                                <w:sz w:val="24"/>
                                <w:szCs w:val="24"/>
                              </w:rPr>
                              <w:t>style_name</w:t>
                            </w:r>
                            <w:proofErr w:type="spellEnd"/>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*name of style to be deleted)</w:t>
                            </w:r>
                          </w:p>
                          <w:p w14:paraId="4C13AE30" w14:textId="77777777" w:rsidR="00120BEC" w:rsidRDefault="00285F46">
                            <w:pPr>
                              <w:pStyle w:val="FrameContents"/>
                              <w:rPr>
                                <w:rFonts w:ascii="Times New Roman" w:hAnsi="Times New Roman" w:cs="Times New Roman"/>
                                <w:sz w:val="24"/>
                                <w:szCs w:val="24"/>
                              </w:rPr>
                            </w:pPr>
                            <w:r>
                              <w:rPr>
                                <w:rFonts w:ascii="Times New Roman" w:hAnsi="Times New Roman" w:cs="Times New Roman"/>
                                <w:sz w:val="24"/>
                                <w:szCs w:val="24"/>
                              </w:rPr>
                              <w:t xml:space="preserve">exit = false, temp =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(*temporal empty list *)</w:t>
                            </w:r>
                          </w:p>
                          <w:p w14:paraId="2A0E5403" w14:textId="77777777" w:rsidR="00120BEC" w:rsidRDefault="00285F46">
                            <w:pPr>
                              <w:pStyle w:val="FrameContents"/>
                              <w:rPr>
                                <w:rFonts w:ascii="Times New Roman" w:hAnsi="Times New Roman" w:cs="Times New Roman"/>
                                <w:sz w:val="24"/>
                                <w:szCs w:val="24"/>
                              </w:rPr>
                            </w:pPr>
                            <w:r>
                              <w:rPr>
                                <w:rFonts w:ascii="Times New Roman" w:hAnsi="Times New Roman" w:cs="Times New Roman"/>
                                <w:sz w:val="24"/>
                                <w:szCs w:val="24"/>
                              </w:rPr>
                              <w:t>REPEAT</w:t>
                            </w:r>
                          </w:p>
                          <w:p w14:paraId="02B9B223" w14:textId="77777777" w:rsidR="00120BEC" w:rsidRDefault="00285F46">
                            <w:pPr>
                              <w:pStyle w:val="FrameContents"/>
                              <w:rPr>
                                <w:rFonts w:ascii="Times New Roman" w:hAnsi="Times New Roman" w:cs="Times New Roman"/>
                                <w:sz w:val="24"/>
                                <w:szCs w:val="24"/>
                              </w:rPr>
                            </w:pPr>
                            <w:r>
                              <w:rPr>
                                <w:rFonts w:ascii="Times New Roman" w:hAnsi="Times New Roman" w:cs="Times New Roman"/>
                                <w:sz w:val="24"/>
                                <w:szCs w:val="24"/>
                              </w:rPr>
                              <w:t xml:space="preserve">Read </w:t>
                            </w:r>
                            <w:proofErr w:type="spellStart"/>
                            <w:r>
                              <w:rPr>
                                <w:rFonts w:ascii="Times New Roman" w:hAnsi="Times New Roman" w:cs="Times New Roman"/>
                                <w:sz w:val="24"/>
                                <w:szCs w:val="24"/>
                              </w:rPr>
                              <w:t>head_of_list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*first passing style in the structure*)</w:t>
                            </w:r>
                          </w:p>
                          <w:p w14:paraId="28F3A14A" w14:textId="77777777" w:rsidR="00120BEC" w:rsidRDefault="00285F46">
                            <w:pPr>
                              <w:pStyle w:val="FrameContents"/>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style_name</w:t>
                            </w:r>
                            <w:proofErr w:type="spellEnd"/>
                            <w:r>
                              <w:rPr>
                                <w:rFonts w:ascii="Times New Roman" w:hAnsi="Times New Roman" w:cs="Times New Roman"/>
                                <w:sz w:val="24"/>
                                <w:szCs w:val="24"/>
                              </w:rPr>
                              <w:t xml:space="preserve"> = head_of_list.name </w:t>
                            </w:r>
                          </w:p>
                          <w:p w14:paraId="257F4CAF" w14:textId="77777777" w:rsidR="00120BEC" w:rsidRDefault="00285F46">
                            <w:pPr>
                              <w:pStyle w:val="FrameContents"/>
                              <w:rPr>
                                <w:rFonts w:ascii="Times New Roman" w:hAnsi="Times New Roman" w:cs="Times New Roman"/>
                                <w:sz w:val="24"/>
                                <w:szCs w:val="24"/>
                              </w:rPr>
                            </w:pPr>
                            <w:r>
                              <w:rPr>
                                <w:rFonts w:ascii="Times New Roman" w:hAnsi="Times New Roman" w:cs="Times New Roman"/>
                                <w:sz w:val="24"/>
                                <w:szCs w:val="24"/>
                              </w:rPr>
                              <w:t xml:space="preserve"> then </w:t>
                            </w:r>
                          </w:p>
                          <w:p w14:paraId="1FAD93EB" w14:textId="77777777" w:rsidR="00120BEC" w:rsidRDefault="00285F46">
                            <w:pPr>
                              <w:pStyle w:val="FrameContents"/>
                              <w:ind w:left="720"/>
                              <w:rPr>
                                <w:rFonts w:ascii="Times New Roman" w:hAnsi="Times New Roman" w:cs="Times New Roman"/>
                                <w:sz w:val="24"/>
                                <w:szCs w:val="24"/>
                              </w:rPr>
                            </w:pPr>
                            <w:r>
                              <w:rPr>
                                <w:rFonts w:ascii="Times New Roman" w:hAnsi="Times New Roman" w:cs="Times New Roman"/>
                                <w:sz w:val="24"/>
                                <w:szCs w:val="24"/>
                              </w:rPr>
                              <w:t>list1 &lt;</w:t>
                            </w:r>
                            <w:proofErr w:type="gramStart"/>
                            <w:r>
                              <w:rPr>
                                <w:rFonts w:ascii="Times New Roman" w:hAnsi="Times New Roman" w:cs="Times New Roman"/>
                                <w:sz w:val="24"/>
                                <w:szCs w:val="24"/>
                              </w:rPr>
                              <w:t xml:space="preserve">--  </w:t>
                            </w:r>
                            <w:proofErr w:type="spellStart"/>
                            <w:r>
                              <w:rPr>
                                <w:rFonts w:ascii="Times New Roman" w:hAnsi="Times New Roman" w:cs="Times New Roman"/>
                                <w:sz w:val="24"/>
                                <w:szCs w:val="24"/>
                              </w:rPr>
                              <w:t>remove</w:t>
                            </w:r>
                            <w:proofErr w:type="gramEnd"/>
                            <w:r>
                              <w:rPr>
                                <w:rFonts w:ascii="Times New Roman" w:hAnsi="Times New Roman" w:cs="Times New Roman"/>
                                <w:sz w:val="24"/>
                                <w:szCs w:val="24"/>
                              </w:rPr>
                              <w:t>_hd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hd</w:t>
                            </w:r>
                            <w:proofErr w:type="spellEnd"/>
                            <w:r>
                              <w:rPr>
                                <w:rFonts w:ascii="Times New Roman" w:hAnsi="Times New Roman" w:cs="Times New Roman"/>
                                <w:sz w:val="24"/>
                                <w:szCs w:val="24"/>
                              </w:rPr>
                              <w:t xml:space="preserve">  list   (*removing style if found*)</w:t>
                            </w:r>
                          </w:p>
                          <w:p w14:paraId="611056A4" w14:textId="77777777" w:rsidR="00120BEC" w:rsidRDefault="00285F46">
                            <w:pPr>
                              <w:pStyle w:val="FrameContents"/>
                              <w:ind w:left="720"/>
                              <w:rPr>
                                <w:rFonts w:ascii="Times New Roman" w:hAnsi="Times New Roman" w:cs="Times New Roman"/>
                                <w:sz w:val="24"/>
                                <w:szCs w:val="24"/>
                              </w:rPr>
                            </w:pPr>
                            <w:r>
                              <w:rPr>
                                <w:rFonts w:ascii="Times New Roman" w:hAnsi="Times New Roman" w:cs="Times New Roman"/>
                                <w:sz w:val="24"/>
                                <w:szCs w:val="24"/>
                              </w:rPr>
                              <w:t xml:space="preserve">list &lt;-- Add list1 temp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*merging list1 and temp*)</w:t>
                            </w:r>
                          </w:p>
                          <w:p w14:paraId="4AD8BB3A" w14:textId="77777777" w:rsidR="00120BEC" w:rsidRDefault="00285F46">
                            <w:pPr>
                              <w:pStyle w:val="FrameContents"/>
                              <w:ind w:left="720"/>
                              <w:rPr>
                                <w:rFonts w:ascii="Times New Roman" w:hAnsi="Times New Roman" w:cs="Times New Roman"/>
                                <w:sz w:val="24"/>
                                <w:szCs w:val="24"/>
                              </w:rPr>
                            </w:pPr>
                            <w:r>
                              <w:rPr>
                                <w:rFonts w:ascii="Times New Roman" w:hAnsi="Times New Roman" w:cs="Times New Roman"/>
                                <w:sz w:val="24"/>
                                <w:szCs w:val="24"/>
                              </w:rPr>
                              <w:t xml:space="preserve">exit = true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*condition to exit loop when style is found*)</w:t>
                            </w:r>
                          </w:p>
                          <w:p w14:paraId="77937E41" w14:textId="77777777" w:rsidR="00120BEC" w:rsidRDefault="00285F46">
                            <w:pPr>
                              <w:pStyle w:val="FrameContents"/>
                              <w:rPr>
                                <w:rFonts w:ascii="Times New Roman" w:hAnsi="Times New Roman" w:cs="Times New Roman"/>
                                <w:sz w:val="24"/>
                                <w:szCs w:val="24"/>
                              </w:rPr>
                            </w:pPr>
                            <w:r>
                              <w:rPr>
                                <w:rFonts w:ascii="Times New Roman" w:hAnsi="Times New Roman" w:cs="Times New Roman"/>
                                <w:sz w:val="24"/>
                                <w:szCs w:val="24"/>
                              </w:rPr>
                              <w:t xml:space="preserve"> els</w:t>
                            </w:r>
                            <w:r>
                              <w:rPr>
                                <w:rFonts w:ascii="Times New Roman" w:hAnsi="Times New Roman" w:cs="Times New Roman"/>
                                <w:sz w:val="24"/>
                                <w:szCs w:val="24"/>
                              </w:rPr>
                              <w:t>e</w:t>
                            </w:r>
                          </w:p>
                          <w:p w14:paraId="705F69D0" w14:textId="77777777" w:rsidR="00120BEC" w:rsidRDefault="00285F46">
                            <w:pPr>
                              <w:pStyle w:val="FrameContents"/>
                              <w:ind w:left="720"/>
                              <w:rPr>
                                <w:rFonts w:ascii="Times New Roman" w:hAnsi="Times New Roman" w:cs="Times New Roman"/>
                                <w:sz w:val="24"/>
                                <w:szCs w:val="24"/>
                              </w:rPr>
                            </w:pPr>
                            <w:r>
                              <w:rPr>
                                <w:rFonts w:ascii="Times New Roman" w:hAnsi="Times New Roman" w:cs="Times New Roman"/>
                                <w:sz w:val="24"/>
                                <w:szCs w:val="24"/>
                              </w:rPr>
                              <w:t xml:space="preserve">temp &lt;-- </w:t>
                            </w:r>
                            <w:proofErr w:type="gramStart"/>
                            <w:r>
                              <w:rPr>
                                <w:rFonts w:ascii="Times New Roman" w:hAnsi="Times New Roman" w:cs="Times New Roman"/>
                                <w:sz w:val="24"/>
                                <w:szCs w:val="24"/>
                              </w:rPr>
                              <w:t xml:space="preserve">Add  </w:t>
                            </w:r>
                            <w:proofErr w:type="spellStart"/>
                            <w:r>
                              <w:rPr>
                                <w:rFonts w:ascii="Times New Roman" w:hAnsi="Times New Roman" w:cs="Times New Roman"/>
                                <w:sz w:val="24"/>
                                <w:szCs w:val="24"/>
                              </w:rPr>
                              <w:t>hd</w:t>
                            </w:r>
                            <w:proofErr w:type="spellEnd"/>
                            <w:proofErr w:type="gramEnd"/>
                            <w:r>
                              <w:rPr>
                                <w:rFonts w:ascii="Times New Roman" w:hAnsi="Times New Roman" w:cs="Times New Roman"/>
                                <w:sz w:val="24"/>
                                <w:szCs w:val="24"/>
                              </w:rPr>
                              <w:t xml:space="preserve">  temp   (*insert passing styles that does not match to temp*)</w:t>
                            </w:r>
                          </w:p>
                          <w:p w14:paraId="176B477A" w14:textId="77777777" w:rsidR="00120BEC" w:rsidRDefault="00285F46">
                            <w:pPr>
                              <w:pStyle w:val="FrameContents"/>
                              <w:ind w:left="720"/>
                              <w:rPr>
                                <w:rFonts w:ascii="Times New Roman" w:hAnsi="Times New Roman" w:cs="Times New Roman"/>
                                <w:sz w:val="24"/>
                                <w:szCs w:val="24"/>
                              </w:rPr>
                            </w:pPr>
                            <w:r>
                              <w:rPr>
                                <w:rFonts w:ascii="Times New Roman" w:hAnsi="Times New Roman" w:cs="Times New Roman"/>
                                <w:sz w:val="24"/>
                                <w:szCs w:val="24"/>
                              </w:rPr>
                              <w:t xml:space="preserve">list &lt;-- tail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*tail list becomes new list for search*)</w:t>
                            </w:r>
                          </w:p>
                          <w:p w14:paraId="09A1D0FD" w14:textId="77777777" w:rsidR="00120BEC" w:rsidRDefault="00285F46">
                            <w:pPr>
                              <w:pStyle w:val="FrameContents"/>
                              <w:rPr>
                                <w:rFonts w:ascii="Times New Roman" w:hAnsi="Times New Roman" w:cs="Times New Roman"/>
                                <w:sz w:val="24"/>
                                <w:szCs w:val="24"/>
                              </w:rPr>
                            </w:pPr>
                            <w:r>
                              <w:rPr>
                                <w:rFonts w:ascii="Times New Roman" w:hAnsi="Times New Roman" w:cs="Times New Roman"/>
                                <w:sz w:val="24"/>
                                <w:szCs w:val="24"/>
                              </w:rPr>
                              <w:t>endif</w:t>
                            </w:r>
                          </w:p>
                          <w:p w14:paraId="1FDB4032" w14:textId="77777777" w:rsidR="00120BEC" w:rsidRDefault="00285F46">
                            <w:pPr>
                              <w:pStyle w:val="FrameContents"/>
                              <w:rPr>
                                <w:rFonts w:ascii="Times New Roman" w:hAnsi="Times New Roman" w:cs="Times New Roman"/>
                                <w:sz w:val="24"/>
                                <w:szCs w:val="24"/>
                              </w:rPr>
                            </w:pPr>
                            <w:r>
                              <w:rPr>
                                <w:rFonts w:ascii="Times New Roman" w:hAnsi="Times New Roman" w:cs="Times New Roman"/>
                                <w:sz w:val="24"/>
                                <w:szCs w:val="24"/>
                              </w:rPr>
                              <w:t>UNTILL exit = true</w:t>
                            </w:r>
                          </w:p>
                          <w:p w14:paraId="393A802D" w14:textId="77777777" w:rsidR="00120BEC" w:rsidRDefault="00285F46">
                            <w:pPr>
                              <w:pStyle w:val="FrameContents"/>
                              <w:rPr>
                                <w:rFonts w:ascii="Times New Roman" w:hAnsi="Times New Roman" w:cs="Times New Roman"/>
                                <w:sz w:val="24"/>
                                <w:szCs w:val="24"/>
                              </w:rPr>
                            </w:pPr>
                            <w:r>
                              <w:rPr>
                                <w:rFonts w:ascii="Times New Roman" w:hAnsi="Times New Roman" w:cs="Times New Roman"/>
                                <w:sz w:val="24"/>
                                <w:szCs w:val="24"/>
                              </w:rPr>
                              <w:t xml:space="preserve">Stop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*exit operation*)</w:t>
                            </w:r>
                          </w:p>
                          <w:p w14:paraId="1454192A" w14:textId="77777777" w:rsidR="00120BEC" w:rsidRDefault="00120BEC">
                            <w:pPr>
                              <w:pStyle w:val="FrameContents"/>
                            </w:pPr>
                          </w:p>
                          <w:p w14:paraId="7956196D" w14:textId="77777777" w:rsidR="00120BEC" w:rsidRDefault="00120BEC">
                            <w:pPr>
                              <w:pStyle w:val="FrameContents"/>
                            </w:pPr>
                          </w:p>
                          <w:p w14:paraId="771A5B23" w14:textId="77777777" w:rsidR="00120BEC" w:rsidRDefault="00285F46">
                            <w:pPr>
                              <w:pStyle w:val="FrameContents"/>
                            </w:pPr>
                            <w:proofErr w:type="spellStart"/>
                            <w:r>
                              <w:rPr>
                                <w:rFonts w:ascii="Times New Roman" w:hAnsi="Times New Roman" w:cs="Times New Roman"/>
                                <w:sz w:val="24"/>
                                <w:szCs w:val="24"/>
                              </w:rPr>
                              <w:t>Fig.A</w:t>
                            </w:r>
                            <w:proofErr w:type="spellEnd"/>
                            <w:r>
                              <w:rPr>
                                <w:rFonts w:ascii="Times New Roman" w:hAnsi="Times New Roman" w:cs="Times New Roman"/>
                                <w:sz w:val="24"/>
                                <w:szCs w:val="24"/>
                              </w:rPr>
                              <w:t>: Algorithm to remove style</w:t>
                            </w:r>
                          </w:p>
                          <w:p w14:paraId="49274753" w14:textId="77777777" w:rsidR="00120BEC" w:rsidRDefault="00120BEC">
                            <w:pPr>
                              <w:pStyle w:val="FrameContents"/>
                            </w:pPr>
                          </w:p>
                        </w:txbxContent>
                      </wps:txbx>
                      <wps:bodyPr>
                        <a:noAutofit/>
                      </wps:bodyPr>
                    </wps:wsp>
                  </a:graphicData>
                </a:graphic>
              </wp:anchor>
            </w:drawing>
          </mc:Choice>
          <mc:Fallback>
            <w:pict>
              <v:rect id="shape_0" ID="Zone de texte 2" fillcolor="white" stroked="t" style="position:absolute;margin-left:-9.05pt;margin-top:37.35pt;width:466.45pt;height:271.4pt;mso-wrap-style:square;v-text-anchor:top;mso-position-horizontal:right;mso-position-horizontal-relative:margin">
                <v:fill o:detectmouseclick="t" type="solid" color2="black"/>
                <v:stroke color="black" weight="9360" joinstyle="round" endcap="flat"/>
                <v:textbox>
                  <w:txbxContent>
                    <w:p>
                      <w:pPr>
                        <w:pStyle w:val="FrameContents"/>
                        <w:rPr/>
                      </w:pPr>
                      <w:r>
                        <w:rPr>
                          <w:rFonts w:cs="Times New Roman" w:ascii="Times New Roman" w:hAnsi="Times New Roman"/>
                          <w:sz w:val="24"/>
                          <w:szCs w:val="24"/>
                        </w:rPr>
                        <w:t>start</w:t>
                      </w:r>
                    </w:p>
                    <w:p>
                      <w:pPr>
                        <w:pStyle w:val="FrameContents"/>
                        <w:rPr>
                          <w:rFonts w:ascii="Times New Roman" w:hAnsi="Times New Roman" w:cs="Times New Roman"/>
                          <w:sz w:val="24"/>
                          <w:szCs w:val="24"/>
                        </w:rPr>
                      </w:pPr>
                      <w:r>
                        <w:rPr>
                          <w:rFonts w:cs="Times New Roman" w:ascii="Times New Roman" w:hAnsi="Times New Roman"/>
                          <w:sz w:val="24"/>
                          <w:szCs w:val="24"/>
                        </w:rPr>
                        <w:t>Read style_name   (*name of style to be deleted)</w:t>
                      </w:r>
                    </w:p>
                    <w:p>
                      <w:pPr>
                        <w:pStyle w:val="FrameContents"/>
                        <w:rPr>
                          <w:rFonts w:ascii="Times New Roman" w:hAnsi="Times New Roman" w:cs="Times New Roman"/>
                          <w:sz w:val="24"/>
                          <w:szCs w:val="24"/>
                        </w:rPr>
                      </w:pPr>
                      <w:r>
                        <w:rPr>
                          <w:rFonts w:cs="Times New Roman" w:ascii="Times New Roman" w:hAnsi="Times New Roman"/>
                          <w:sz w:val="24"/>
                          <w:szCs w:val="24"/>
                        </w:rPr>
                        <w:t>exit = false, temp = []   (*temporal empty list *)</w:t>
                      </w:r>
                    </w:p>
                    <w:p>
                      <w:pPr>
                        <w:pStyle w:val="FrameContents"/>
                        <w:rPr>
                          <w:rFonts w:ascii="Times New Roman" w:hAnsi="Times New Roman" w:cs="Times New Roman"/>
                          <w:sz w:val="24"/>
                          <w:szCs w:val="24"/>
                        </w:rPr>
                      </w:pPr>
                      <w:r>
                        <w:rPr>
                          <w:rFonts w:cs="Times New Roman" w:ascii="Times New Roman" w:hAnsi="Times New Roman"/>
                          <w:sz w:val="24"/>
                          <w:szCs w:val="24"/>
                        </w:rPr>
                        <w:t>REPEAT</w:t>
                      </w:r>
                    </w:p>
                    <w:p>
                      <w:pPr>
                        <w:pStyle w:val="FrameContents"/>
                        <w:rPr>
                          <w:rFonts w:ascii="Times New Roman" w:hAnsi="Times New Roman" w:cs="Times New Roman"/>
                          <w:sz w:val="24"/>
                          <w:szCs w:val="24"/>
                        </w:rPr>
                      </w:pPr>
                      <w:r>
                        <w:rPr>
                          <w:rFonts w:cs="Times New Roman" w:ascii="Times New Roman" w:hAnsi="Times New Roman"/>
                          <w:sz w:val="24"/>
                          <w:szCs w:val="24"/>
                        </w:rPr>
                        <w:t>Read head_of_list        (*first passing style in the structure*)</w:t>
                      </w:r>
                    </w:p>
                    <w:p>
                      <w:pPr>
                        <w:pStyle w:val="FrameContents"/>
                        <w:rPr>
                          <w:rFonts w:ascii="Times New Roman" w:hAnsi="Times New Roman" w:cs="Times New Roman"/>
                          <w:sz w:val="24"/>
                          <w:szCs w:val="24"/>
                        </w:rPr>
                      </w:pPr>
                      <w:r>
                        <w:rPr>
                          <w:rFonts w:cs="Times New Roman" w:ascii="Times New Roman" w:hAnsi="Times New Roman"/>
                          <w:sz w:val="24"/>
                          <w:szCs w:val="24"/>
                        </w:rPr>
                        <w:t xml:space="preserve">if style_name = head_of_list.name </w:t>
                      </w:r>
                    </w:p>
                    <w:p>
                      <w:pPr>
                        <w:pStyle w:val="FrameContents"/>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then </w:t>
                      </w:r>
                    </w:p>
                    <w:p>
                      <w:pPr>
                        <w:pStyle w:val="FrameContents"/>
                        <w:ind w:left="720" w:hanging="0"/>
                        <w:rPr>
                          <w:rFonts w:ascii="Times New Roman" w:hAnsi="Times New Roman" w:cs="Times New Roman"/>
                          <w:sz w:val="24"/>
                          <w:szCs w:val="24"/>
                        </w:rPr>
                      </w:pPr>
                      <w:r>
                        <w:rPr>
                          <w:rFonts w:cs="Times New Roman" w:ascii="Times New Roman" w:hAnsi="Times New Roman"/>
                          <w:sz w:val="24"/>
                          <w:szCs w:val="24"/>
                        </w:rPr>
                        <w:t>list1 &lt;--  remove_hd   hd  list   (*removing style if found*)</w:t>
                      </w:r>
                    </w:p>
                    <w:p>
                      <w:pPr>
                        <w:pStyle w:val="FrameContents"/>
                        <w:ind w:left="720" w:hanging="0"/>
                        <w:rPr>
                          <w:rFonts w:ascii="Times New Roman" w:hAnsi="Times New Roman" w:cs="Times New Roman"/>
                          <w:sz w:val="24"/>
                          <w:szCs w:val="24"/>
                        </w:rPr>
                      </w:pPr>
                      <w:r>
                        <w:rPr>
                          <w:rFonts w:cs="Times New Roman" w:ascii="Times New Roman" w:hAnsi="Times New Roman"/>
                          <w:sz w:val="24"/>
                          <w:szCs w:val="24"/>
                        </w:rPr>
                        <w:t>list &lt;-- Add list1 temp           (*merging list1 and temp*)</w:t>
                      </w:r>
                    </w:p>
                    <w:p>
                      <w:pPr>
                        <w:pStyle w:val="FrameContents"/>
                        <w:ind w:left="720" w:hanging="0"/>
                        <w:rPr>
                          <w:rFonts w:ascii="Times New Roman" w:hAnsi="Times New Roman" w:cs="Times New Roman"/>
                          <w:sz w:val="24"/>
                          <w:szCs w:val="24"/>
                        </w:rPr>
                      </w:pPr>
                      <w:r>
                        <w:rPr>
                          <w:rFonts w:cs="Times New Roman" w:ascii="Times New Roman" w:hAnsi="Times New Roman"/>
                          <w:sz w:val="24"/>
                          <w:szCs w:val="24"/>
                        </w:rPr>
                        <w:t>exit = true                             (*condition to exit loop when style is found*)</w:t>
                      </w:r>
                    </w:p>
                    <w:p>
                      <w:pPr>
                        <w:pStyle w:val="FrameContents"/>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else</w:t>
                      </w:r>
                    </w:p>
                    <w:p>
                      <w:pPr>
                        <w:pStyle w:val="FrameContents"/>
                        <w:ind w:left="720" w:hanging="0"/>
                        <w:rPr>
                          <w:rFonts w:ascii="Times New Roman" w:hAnsi="Times New Roman" w:cs="Times New Roman"/>
                          <w:sz w:val="24"/>
                          <w:szCs w:val="24"/>
                        </w:rPr>
                      </w:pPr>
                      <w:r>
                        <w:rPr>
                          <w:rFonts w:cs="Times New Roman" w:ascii="Times New Roman" w:hAnsi="Times New Roman"/>
                          <w:sz w:val="24"/>
                          <w:szCs w:val="24"/>
                        </w:rPr>
                        <w:t>temp &lt;-- Add  hd  temp   (*insert passing styles that does not match to temp*)</w:t>
                      </w:r>
                    </w:p>
                    <w:p>
                      <w:pPr>
                        <w:pStyle w:val="FrameContents"/>
                        <w:ind w:left="720" w:hanging="0"/>
                        <w:rPr>
                          <w:rFonts w:ascii="Times New Roman" w:hAnsi="Times New Roman" w:cs="Times New Roman"/>
                          <w:sz w:val="24"/>
                          <w:szCs w:val="24"/>
                        </w:rPr>
                      </w:pPr>
                      <w:r>
                        <w:rPr>
                          <w:rFonts w:cs="Times New Roman" w:ascii="Times New Roman" w:hAnsi="Times New Roman"/>
                          <w:sz w:val="24"/>
                          <w:szCs w:val="24"/>
                        </w:rPr>
                        <w:t>list &lt;-- tail              (*tail list becomes new list for search*)</w:t>
                      </w:r>
                    </w:p>
                    <w:p>
                      <w:pPr>
                        <w:pStyle w:val="FrameContents"/>
                        <w:rPr>
                          <w:rFonts w:ascii="Times New Roman" w:hAnsi="Times New Roman" w:cs="Times New Roman"/>
                          <w:sz w:val="24"/>
                          <w:szCs w:val="24"/>
                        </w:rPr>
                      </w:pPr>
                      <w:r>
                        <w:rPr>
                          <w:rFonts w:cs="Times New Roman" w:ascii="Times New Roman" w:hAnsi="Times New Roman"/>
                          <w:sz w:val="24"/>
                          <w:szCs w:val="24"/>
                        </w:rPr>
                        <w:t>endif</w:t>
                      </w:r>
                    </w:p>
                    <w:p>
                      <w:pPr>
                        <w:pStyle w:val="FrameContents"/>
                        <w:rPr>
                          <w:rFonts w:ascii="Times New Roman" w:hAnsi="Times New Roman" w:cs="Times New Roman"/>
                          <w:sz w:val="24"/>
                          <w:szCs w:val="24"/>
                        </w:rPr>
                      </w:pPr>
                      <w:r>
                        <w:rPr>
                          <w:rFonts w:cs="Times New Roman" w:ascii="Times New Roman" w:hAnsi="Times New Roman"/>
                          <w:sz w:val="24"/>
                          <w:szCs w:val="24"/>
                        </w:rPr>
                        <w:t>UNTILL exit = true</w:t>
                      </w:r>
                    </w:p>
                    <w:p>
                      <w:pPr>
                        <w:pStyle w:val="FrameContents"/>
                        <w:rPr>
                          <w:rFonts w:ascii="Times New Roman" w:hAnsi="Times New Roman" w:cs="Times New Roman"/>
                          <w:sz w:val="24"/>
                          <w:szCs w:val="24"/>
                        </w:rPr>
                      </w:pPr>
                      <w:r>
                        <w:rPr>
                          <w:rFonts w:cs="Times New Roman" w:ascii="Times New Roman" w:hAnsi="Times New Roman"/>
                          <w:sz w:val="24"/>
                          <w:szCs w:val="24"/>
                        </w:rPr>
                        <w:t>Stop    (*exit operation*)</w:t>
                      </w:r>
                    </w:p>
                    <w:p>
                      <w:pPr>
                        <w:pStyle w:val="FrameContents"/>
                        <w:rPr/>
                      </w:pPr>
                      <w:r>
                        <w:rPr/>
                      </w:r>
                    </w:p>
                    <w:p>
                      <w:pPr>
                        <w:pStyle w:val="FrameContents"/>
                        <w:rPr/>
                      </w:pPr>
                      <w:r>
                        <w:rPr/>
                      </w:r>
                    </w:p>
                    <w:p>
                      <w:pPr>
                        <w:pStyle w:val="FrameContents"/>
                        <w:rPr/>
                      </w:pPr>
                      <w:r>
                        <w:rPr>
                          <w:rFonts w:cs="Times New Roman" w:ascii="Times New Roman" w:hAnsi="Times New Roman"/>
                          <w:sz w:val="24"/>
                          <w:szCs w:val="24"/>
                        </w:rPr>
                        <w:t>Fig.A: Algorithm to remove style</w:t>
                      </w:r>
                    </w:p>
                    <w:p>
                      <w:pPr>
                        <w:pStyle w:val="FrameContents"/>
                        <w:rPr/>
                      </w:pPr>
                      <w:r>
                        <w:rPr/>
                      </w:r>
                    </w:p>
                  </w:txbxContent>
                </v:textbox>
                <w10:wrap type="square"/>
              </v:rect>
            </w:pict>
          </mc:Fallback>
        </mc:AlternateContent>
      </w:r>
      <w:r>
        <w:rPr>
          <w:rFonts w:ascii="Times New Roman" w:hAnsi="Times New Roman" w:cs="Times New Roman"/>
          <w:b/>
          <w:sz w:val="24"/>
          <w:szCs w:val="24"/>
          <w:lang w:val="en-GB"/>
        </w:rPr>
        <w:t>Algorithm to remov</w:t>
      </w:r>
      <w:r>
        <w:rPr>
          <w:rFonts w:ascii="Times New Roman" w:hAnsi="Times New Roman" w:cs="Times New Roman"/>
          <w:b/>
          <w:sz w:val="24"/>
          <w:szCs w:val="24"/>
          <w:lang w:val="en-GB"/>
        </w:rPr>
        <w:t>e style from structur</w:t>
      </w:r>
      <w:bookmarkEnd w:id="229"/>
      <w:r>
        <w:rPr>
          <w:rFonts w:ascii="Times New Roman" w:hAnsi="Times New Roman" w:cs="Times New Roman"/>
          <w:b/>
          <w:sz w:val="24"/>
          <w:szCs w:val="24"/>
          <w:lang w:val="en-GB"/>
        </w:rPr>
        <w:t>e</w:t>
      </w:r>
    </w:p>
    <w:p w14:paraId="3638175B" w14:textId="77777777" w:rsidR="00120BEC" w:rsidRDefault="00120BEC">
      <w:pPr>
        <w:widowControl/>
        <w:spacing w:after="160" w:line="252" w:lineRule="auto"/>
        <w:textAlignment w:val="auto"/>
        <w:rPr>
          <w:rFonts w:ascii="Times New Roman" w:hAnsi="Times New Roman" w:cs="Times New Roman"/>
          <w:sz w:val="24"/>
          <w:szCs w:val="24"/>
        </w:rPr>
      </w:pPr>
    </w:p>
    <w:p w14:paraId="20E4D880" w14:textId="77777777" w:rsidR="00120BEC" w:rsidRDefault="00120BEC">
      <w:pPr>
        <w:spacing w:line="360" w:lineRule="auto"/>
        <w:jc w:val="both"/>
        <w:rPr>
          <w:rFonts w:ascii="Times New Roman" w:hAnsi="Times New Roman" w:cs="Times New Roman"/>
          <w:sz w:val="24"/>
          <w:szCs w:val="24"/>
          <w:lang w:val="en-GB"/>
        </w:rPr>
      </w:pPr>
    </w:p>
    <w:p w14:paraId="06526332" w14:textId="77777777" w:rsidR="00120BEC" w:rsidRDefault="00285F46">
      <w:pPr>
        <w:spacing w:line="360" w:lineRule="auto"/>
        <w:jc w:val="both"/>
      </w:pPr>
      <w:r>
        <w:rPr>
          <w:rFonts w:ascii="Times New Roman" w:hAnsi="Times New Roman" w:cs="Times New Roman"/>
          <w:sz w:val="24"/>
          <w:szCs w:val="24"/>
          <w:lang w:val="en-GB"/>
        </w:rPr>
        <w:t xml:space="preserve">Figure A shows the algorithm for removing a passing style from the developed passing style structure. It uses the passing style name to find and delete the style from the passing style structure. It matches the name with names of </w:t>
      </w:r>
      <w:r>
        <w:rPr>
          <w:rFonts w:ascii="Times New Roman" w:hAnsi="Times New Roman" w:cs="Times New Roman"/>
          <w:sz w:val="24"/>
          <w:szCs w:val="24"/>
          <w:lang w:val="en-GB"/>
        </w:rPr>
        <w:t>passing styles in the structure. If name is found, the style is removed from the structure.</w:t>
      </w:r>
    </w:p>
    <w:p w14:paraId="21B42D96" w14:textId="77777777" w:rsidR="00120BEC" w:rsidRDefault="00285F46">
      <w:pPr>
        <w:widowControl/>
        <w:spacing w:after="160" w:line="252" w:lineRule="auto"/>
        <w:textAlignment w:val="auto"/>
        <w:rPr>
          <w:rFonts w:ascii="Times New Roman" w:hAnsi="Times New Roman" w:cs="Times New Roman"/>
          <w:sz w:val="24"/>
          <w:szCs w:val="24"/>
          <w:lang w:val="en-GB"/>
        </w:rPr>
      </w:pPr>
      <w:r>
        <w:br w:type="page"/>
      </w:r>
    </w:p>
    <w:p w14:paraId="1845A4B8" w14:textId="77777777" w:rsidR="00120BEC" w:rsidRDefault="00120BEC">
      <w:pPr>
        <w:rPr>
          <w:lang w:val="en-GB"/>
        </w:rPr>
      </w:pPr>
    </w:p>
    <w:bookmarkStart w:id="230" w:name="appendix2"/>
    <w:p w14:paraId="42CCD66C" w14:textId="77777777" w:rsidR="00120BEC" w:rsidRDefault="00285F46">
      <w:pPr>
        <w:pStyle w:val="ListParagraph"/>
        <w:widowControl/>
        <w:numPr>
          <w:ilvl w:val="0"/>
          <w:numId w:val="17"/>
        </w:numPr>
        <w:spacing w:after="160" w:line="252" w:lineRule="auto"/>
        <w:textAlignment w:val="auto"/>
      </w:pPr>
      <w:r>
        <w:rPr>
          <w:noProof/>
        </w:rPr>
        <mc:AlternateContent>
          <mc:Choice Requires="wps">
            <w:drawing>
              <wp:anchor distT="0" distB="3" distL="114300" distR="114303" simplePos="0" relativeHeight="32" behindDoc="0" locked="0" layoutInCell="0" allowOverlap="1" wp14:anchorId="5888BD90" wp14:editId="10DD155B">
                <wp:simplePos x="0" y="0"/>
                <wp:positionH relativeFrom="margin">
                  <wp:align>right</wp:align>
                </wp:positionH>
                <wp:positionV relativeFrom="paragraph">
                  <wp:posOffset>476250</wp:posOffset>
                </wp:positionV>
                <wp:extent cx="5925185" cy="4639310"/>
                <wp:effectExtent l="0" t="0" r="19047" b="28572"/>
                <wp:wrapSquare wrapText="bothSides"/>
                <wp:docPr id="62" name="Zone de texte 2"/>
                <wp:cNvGraphicFramePr/>
                <a:graphic xmlns:a="http://schemas.openxmlformats.org/drawingml/2006/main">
                  <a:graphicData uri="http://schemas.microsoft.com/office/word/2010/wordprocessingShape">
                    <wps:wsp>
                      <wps:cNvSpPr/>
                      <wps:spPr>
                        <a:xfrm>
                          <a:off x="0" y="0"/>
                          <a:ext cx="5924520" cy="4638600"/>
                        </a:xfrm>
                        <a:prstGeom prst="rect">
                          <a:avLst/>
                        </a:prstGeom>
                        <a:solidFill>
                          <a:srgbClr val="FFFFFF"/>
                        </a:solidFill>
                        <a:ln w="9528">
                          <a:solidFill>
                            <a:srgbClr val="000000"/>
                          </a:solidFill>
                          <a:round/>
                        </a:ln>
                      </wps:spPr>
                      <wps:style>
                        <a:lnRef idx="0">
                          <a:scrgbClr r="0" g="0" b="0"/>
                        </a:lnRef>
                        <a:fillRef idx="0">
                          <a:scrgbClr r="0" g="0" b="0"/>
                        </a:fillRef>
                        <a:effectRef idx="0">
                          <a:scrgbClr r="0" g="0" b="0"/>
                        </a:effectRef>
                        <a:fontRef idx="minor"/>
                      </wps:style>
                      <wps:txbx>
                        <w:txbxContent>
                          <w:p w14:paraId="1B5AB2E1" w14:textId="77777777" w:rsidR="00120BEC" w:rsidRDefault="00285F46">
                            <w:pPr>
                              <w:pStyle w:val="FrameContents"/>
                              <w:rPr>
                                <w:rFonts w:ascii="Times New Roman" w:hAnsi="Times New Roman" w:cs="Times New Roman"/>
                                <w:sz w:val="24"/>
                                <w:szCs w:val="24"/>
                              </w:rPr>
                            </w:pPr>
                            <w:r>
                              <w:rPr>
                                <w:rFonts w:ascii="Times New Roman" w:hAnsi="Times New Roman" w:cs="Times New Roman"/>
                                <w:sz w:val="24"/>
                                <w:szCs w:val="24"/>
                              </w:rPr>
                              <w:t xml:space="preserve">let rec </w:t>
                            </w:r>
                            <w:proofErr w:type="spellStart"/>
                            <w:r>
                              <w:rPr>
                                <w:rFonts w:ascii="Times New Roman" w:hAnsi="Times New Roman" w:cs="Times New Roman"/>
                                <w:sz w:val="24"/>
                                <w:szCs w:val="24"/>
                              </w:rPr>
                              <w:t>usermind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user_styles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interpretation_list</w:t>
                            </w:r>
                            <w:proofErr w:type="spellEnd"/>
                            <w:r>
                              <w:rPr>
                                <w:rFonts w:ascii="Times New Roman" w:hAnsi="Times New Roman" w:cs="Times New Roman"/>
                                <w:sz w:val="24"/>
                                <w:szCs w:val="24"/>
                              </w:rPr>
                              <w:t xml:space="preserve"> record </w:t>
                            </w:r>
                            <w:proofErr w:type="spellStart"/>
                            <w:r>
                              <w:rPr>
                                <w:rFonts w:ascii="Times New Roman" w:hAnsi="Times New Roman" w:cs="Times New Roman"/>
                                <w:sz w:val="24"/>
                                <w:szCs w:val="24"/>
                              </w:rPr>
                              <w:t>effect_list</w:t>
                            </w:r>
                            <w:proofErr w:type="spellEnd"/>
                            <w:r>
                              <w:rPr>
                                <w:rFonts w:ascii="Times New Roman" w:hAnsi="Times New Roman" w:cs="Times New Roman"/>
                                <w:sz w:val="24"/>
                                <w:szCs w:val="24"/>
                              </w:rPr>
                              <w:t xml:space="preserve"> =</w:t>
                            </w:r>
                          </w:p>
                          <w:p w14:paraId="018D313E" w14:textId="77777777" w:rsidR="00120BEC" w:rsidRDefault="00285F46">
                            <w:pPr>
                              <w:pStyle w:val="FrameContents"/>
                              <w:rPr>
                                <w:rFonts w:ascii="Times New Roman" w:hAnsi="Times New Roman" w:cs="Times New Roman"/>
                                <w:sz w:val="24"/>
                                <w:szCs w:val="24"/>
                              </w:rPr>
                            </w:pPr>
                            <w:r>
                              <w:rPr>
                                <w:rFonts w:ascii="Times New Roman" w:hAnsi="Times New Roman" w:cs="Times New Roman"/>
                                <w:sz w:val="24"/>
                                <w:szCs w:val="24"/>
                              </w:rPr>
                              <w:t xml:space="preserve">  let () = </w:t>
                            </w:r>
                            <w:proofErr w:type="spellStart"/>
                            <w:r>
                              <w:rPr>
                                <w:rFonts w:ascii="Times New Roman" w:hAnsi="Times New Roman" w:cs="Times New Roman"/>
                                <w:sz w:val="24"/>
                                <w:szCs w:val="24"/>
                              </w:rPr>
                              <w:t>display_menu</w:t>
                            </w:r>
                            <w:proofErr w:type="spellEnd"/>
                            <w:r>
                              <w:rPr>
                                <w:rFonts w:ascii="Times New Roman" w:hAnsi="Times New Roman" w:cs="Times New Roman"/>
                                <w:sz w:val="24"/>
                                <w:szCs w:val="24"/>
                              </w:rPr>
                              <w:t xml:space="preserve"> ()</w:t>
                            </w:r>
                          </w:p>
                          <w:p w14:paraId="20A6D74A" w14:textId="77777777" w:rsidR="00120BEC" w:rsidRDefault="00285F46">
                            <w:pPr>
                              <w:pStyle w:val="FrameContents"/>
                              <w:rPr>
                                <w:rFonts w:ascii="Times New Roman" w:hAnsi="Times New Roman" w:cs="Times New Roman"/>
                                <w:sz w:val="24"/>
                                <w:szCs w:val="24"/>
                              </w:rPr>
                            </w:pPr>
                            <w:r>
                              <w:rPr>
                                <w:rFonts w:ascii="Times New Roman" w:hAnsi="Times New Roman" w:cs="Times New Roman"/>
                                <w:sz w:val="24"/>
                                <w:szCs w:val="24"/>
                              </w:rPr>
                              <w:t xml:space="preserve">  in let () = </w:t>
                            </w:r>
                            <w:proofErr w:type="spellStart"/>
                            <w:r>
                              <w:rPr>
                                <w:rFonts w:ascii="Times New Roman" w:hAnsi="Times New Roman" w:cs="Times New Roman"/>
                                <w:sz w:val="24"/>
                                <w:szCs w:val="24"/>
                              </w:rPr>
                              <w:t>print_string</w:t>
                            </w:r>
                            <w:proofErr w:type="spellEnd"/>
                            <w:r>
                              <w:rPr>
                                <w:rFonts w:ascii="Times New Roman" w:hAnsi="Times New Roman" w:cs="Times New Roman"/>
                                <w:sz w:val="24"/>
                                <w:szCs w:val="24"/>
                              </w:rPr>
                              <w:t xml:space="preserve"> " Enter your choice (1-6): "</w:t>
                            </w:r>
                          </w:p>
                          <w:p w14:paraId="3B9DFB77" w14:textId="77777777" w:rsidR="00120BEC" w:rsidRDefault="00285F46">
                            <w:pPr>
                              <w:pStyle w:val="FrameContents"/>
                              <w:rPr>
                                <w:rFonts w:ascii="Times New Roman" w:hAnsi="Times New Roman" w:cs="Times New Roman"/>
                                <w:sz w:val="24"/>
                                <w:szCs w:val="24"/>
                              </w:rPr>
                            </w:pPr>
                            <w:r>
                              <w:rPr>
                                <w:rFonts w:ascii="Times New Roman" w:hAnsi="Times New Roman" w:cs="Times New Roman"/>
                                <w:sz w:val="24"/>
                                <w:szCs w:val="24"/>
                              </w:rPr>
                              <w:t xml:space="preserve">  in </w:t>
                            </w:r>
                            <w:r>
                              <w:rPr>
                                <w:rFonts w:ascii="Times New Roman" w:hAnsi="Times New Roman" w:cs="Times New Roman"/>
                                <w:sz w:val="24"/>
                                <w:szCs w:val="24"/>
                              </w:rPr>
                              <w:t xml:space="preserve">let </w:t>
                            </w:r>
                            <w:proofErr w:type="gramStart"/>
                            <w:r>
                              <w:rPr>
                                <w:rFonts w:ascii="Times New Roman" w:hAnsi="Times New Roman" w:cs="Times New Roman"/>
                                <w:sz w:val="24"/>
                                <w:szCs w:val="24"/>
                              </w:rPr>
                              <w:t>opinion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validate_input</w:t>
                            </w:r>
                            <w:proofErr w:type="spellEnd"/>
                            <w:r>
                              <w:rPr>
                                <w:rFonts w:ascii="Times New Roman" w:hAnsi="Times New Roman" w:cs="Times New Roman"/>
                                <w:sz w:val="24"/>
                                <w:szCs w:val="24"/>
                              </w:rPr>
                              <w:t>() in</w:t>
                            </w:r>
                          </w:p>
                          <w:p w14:paraId="36C4D172" w14:textId="77777777" w:rsidR="00120BEC" w:rsidRDefault="00285F46">
                            <w:pPr>
                              <w:pStyle w:val="FrameContents"/>
                              <w:rPr>
                                <w:rFonts w:ascii="Times New Roman" w:hAnsi="Times New Roman" w:cs="Times New Roman"/>
                                <w:sz w:val="24"/>
                                <w:szCs w:val="24"/>
                              </w:rPr>
                            </w:pPr>
                            <w:r>
                              <w:rPr>
                                <w:rFonts w:ascii="Times New Roman" w:hAnsi="Times New Roman" w:cs="Times New Roman"/>
                                <w:sz w:val="24"/>
                                <w:szCs w:val="24"/>
                              </w:rPr>
                              <w:t xml:space="preserve">  match (</w:t>
                            </w:r>
                            <w:proofErr w:type="spellStart"/>
                            <w:r>
                              <w:rPr>
                                <w:rFonts w:ascii="Times New Roman" w:hAnsi="Times New Roman" w:cs="Times New Roman"/>
                                <w:sz w:val="24"/>
                                <w:szCs w:val="24"/>
                              </w:rPr>
                              <w:t>getOpinion</w:t>
                            </w:r>
                            <w:proofErr w:type="spellEnd"/>
                            <w:r>
                              <w:rPr>
                                <w:rFonts w:ascii="Times New Roman" w:hAnsi="Times New Roman" w:cs="Times New Roman"/>
                                <w:sz w:val="24"/>
                                <w:szCs w:val="24"/>
                              </w:rPr>
                              <w:t xml:space="preserve"> opinion) with</w:t>
                            </w:r>
                          </w:p>
                          <w:p w14:paraId="37A3D00A" w14:textId="77777777" w:rsidR="00120BEC" w:rsidRDefault="00285F46">
                            <w:pPr>
                              <w:pStyle w:val="FrameContents"/>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Add_style</w:t>
                            </w:r>
                            <w:proofErr w:type="spellEnd"/>
                            <w:r>
                              <w:rPr>
                                <w:rFonts w:ascii="Times New Roman" w:hAnsi="Times New Roman" w:cs="Times New Roman"/>
                                <w:sz w:val="24"/>
                                <w:szCs w:val="24"/>
                              </w:rPr>
                              <w:t>"-&gt; let update = (</w:t>
                            </w:r>
                            <w:proofErr w:type="spellStart"/>
                            <w:r>
                              <w:rPr>
                                <w:rFonts w:ascii="Times New Roman" w:hAnsi="Times New Roman" w:cs="Times New Roman"/>
                                <w:sz w:val="24"/>
                                <w:szCs w:val="24"/>
                              </w:rPr>
                              <w:t>insert_new_passing_style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user_styles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interpretation_list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effect_list</w:t>
                            </w:r>
                            <w:proofErr w:type="spellEnd"/>
                            <w:r>
                              <w:rPr>
                                <w:rFonts w:ascii="Times New Roman" w:hAnsi="Times New Roman" w:cs="Times New Roman"/>
                                <w:sz w:val="24"/>
                                <w:szCs w:val="24"/>
                              </w:rPr>
                              <w:t xml:space="preserve">    record) </w:t>
                            </w:r>
                          </w:p>
                          <w:p w14:paraId="2270F05E" w14:textId="77777777" w:rsidR="00120BEC" w:rsidRDefault="00285F46">
                            <w:pPr>
                              <w:pStyle w:val="FrameContents"/>
                              <w:rPr>
                                <w:rFonts w:ascii="Times New Roman" w:hAnsi="Times New Roman" w:cs="Times New Roman"/>
                                <w:sz w:val="24"/>
                                <w:szCs w:val="24"/>
                              </w:rPr>
                            </w:pPr>
                            <w:r>
                              <w:rPr>
                                <w:rFonts w:ascii="Times New Roman" w:hAnsi="Times New Roman" w:cs="Times New Roman"/>
                                <w:sz w:val="24"/>
                                <w:szCs w:val="24"/>
                              </w:rPr>
                              <w:t xml:space="preserve"> in let record = {</w:t>
                            </w:r>
                            <w:proofErr w:type="spellStart"/>
                            <w:proofErr w:type="gramStart"/>
                            <w:r>
                              <w:rPr>
                                <w:rFonts w:ascii="Times New Roman" w:hAnsi="Times New Roman" w:cs="Times New Roman"/>
                                <w:sz w:val="24"/>
                                <w:szCs w:val="24"/>
                              </w:rPr>
                              <w:t>update.record</w:t>
                            </w:r>
                            <w:proofErr w:type="spellEnd"/>
                            <w:proofErr w:type="gramEnd"/>
                            <w:r>
                              <w:rPr>
                                <w:rFonts w:ascii="Times New Roman" w:hAnsi="Times New Roman" w:cs="Times New Roman"/>
                                <w:sz w:val="24"/>
                                <w:szCs w:val="24"/>
                              </w:rPr>
                              <w:t xml:space="preserve"> with </w:t>
                            </w:r>
                            <w:proofErr w:type="spellStart"/>
                            <w:r>
                              <w:rPr>
                                <w:rFonts w:ascii="Times New Roman" w:hAnsi="Times New Roman" w:cs="Times New Roman"/>
                                <w:sz w:val="24"/>
                                <w:szCs w:val="24"/>
                              </w:rPr>
                              <w:t>ent</w:t>
                            </w:r>
                            <w:proofErr w:type="spellEnd"/>
                            <w:r>
                              <w:rPr>
                                <w:rFonts w:ascii="Times New Roman" w:hAnsi="Times New Roman" w:cs="Times New Roman"/>
                                <w:sz w:val="24"/>
                                <w:szCs w:val="24"/>
                              </w:rPr>
                              <w:t xml:space="preserve"> = [5]; context = [5]; eval = [5]; </w:t>
                            </w:r>
                            <w:proofErr w:type="spellStart"/>
                            <w:r>
                              <w:rPr>
                                <w:rFonts w:ascii="Times New Roman" w:hAnsi="Times New Roman" w:cs="Times New Roman"/>
                                <w:sz w:val="24"/>
                                <w:szCs w:val="24"/>
                              </w:rPr>
                              <w:t>t</w:t>
                            </w:r>
                            <w:r>
                              <w:rPr>
                                <w:rFonts w:ascii="Times New Roman" w:hAnsi="Times New Roman" w:cs="Times New Roman"/>
                                <w:sz w:val="24"/>
                                <w:szCs w:val="24"/>
                              </w:rPr>
                              <w:t>yp</w:t>
                            </w:r>
                            <w:proofErr w:type="spellEnd"/>
                            <w:r>
                              <w:rPr>
                                <w:rFonts w:ascii="Times New Roman" w:hAnsi="Times New Roman" w:cs="Times New Roman"/>
                                <w:sz w:val="24"/>
                                <w:szCs w:val="24"/>
                              </w:rPr>
                              <w:t xml:space="preserve"> = [5] } </w:t>
                            </w:r>
                          </w:p>
                          <w:p w14:paraId="61C20CBB" w14:textId="77777777" w:rsidR="00120BEC" w:rsidRDefault="00285F46">
                            <w:pPr>
                              <w:pStyle w:val="FrameContents"/>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in  </w:t>
                            </w:r>
                            <w:proofErr w:type="spellStart"/>
                            <w:r>
                              <w:rPr>
                                <w:rFonts w:ascii="Times New Roman" w:hAnsi="Times New Roman" w:cs="Times New Roman"/>
                                <w:sz w:val="24"/>
                                <w:szCs w:val="24"/>
                              </w:rPr>
                              <w:t>usermind</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update.styles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update.interp</w:t>
                            </w:r>
                            <w:proofErr w:type="spellEnd"/>
                            <w:r>
                              <w:rPr>
                                <w:rFonts w:ascii="Times New Roman" w:hAnsi="Times New Roman" w:cs="Times New Roman"/>
                                <w:sz w:val="24"/>
                                <w:szCs w:val="24"/>
                              </w:rPr>
                              <w:t xml:space="preserve"> record  </w:t>
                            </w:r>
                            <w:proofErr w:type="spellStart"/>
                            <w:r>
                              <w:rPr>
                                <w:rFonts w:ascii="Times New Roman" w:hAnsi="Times New Roman" w:cs="Times New Roman"/>
                                <w:sz w:val="24"/>
                                <w:szCs w:val="24"/>
                              </w:rPr>
                              <w:t>update.effect</w:t>
                            </w:r>
                            <w:proofErr w:type="spellEnd"/>
                          </w:p>
                          <w:p w14:paraId="6C6F3FD1" w14:textId="77777777" w:rsidR="00120BEC" w:rsidRDefault="00285F46">
                            <w:pPr>
                              <w:pStyle w:val="FrameContents"/>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Del_style</w:t>
                            </w:r>
                            <w:proofErr w:type="spellEnd"/>
                            <w:r>
                              <w:rPr>
                                <w:rFonts w:ascii="Times New Roman" w:hAnsi="Times New Roman" w:cs="Times New Roman"/>
                                <w:sz w:val="24"/>
                                <w:szCs w:val="24"/>
                              </w:rPr>
                              <w:t>"-&gt;let update = (</w:t>
                            </w:r>
                            <w:proofErr w:type="spellStart"/>
                            <w:r>
                              <w:rPr>
                                <w:rFonts w:ascii="Times New Roman" w:hAnsi="Times New Roman" w:cs="Times New Roman"/>
                                <w:sz w:val="24"/>
                                <w:szCs w:val="24"/>
                              </w:rPr>
                              <w:t>delete_passing_style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user_styles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interpretation_list</w:t>
                            </w:r>
                            <w:proofErr w:type="spellEnd"/>
                            <w:r>
                              <w:rPr>
                                <w:rFonts w:ascii="Times New Roman" w:hAnsi="Times New Roman" w:cs="Times New Roman"/>
                                <w:sz w:val="24"/>
                                <w:szCs w:val="24"/>
                              </w:rPr>
                              <w:t xml:space="preserve"> record </w:t>
                            </w:r>
                            <w:proofErr w:type="spellStart"/>
                            <w:r>
                              <w:rPr>
                                <w:rFonts w:ascii="Times New Roman" w:hAnsi="Times New Roman" w:cs="Times New Roman"/>
                                <w:sz w:val="24"/>
                                <w:szCs w:val="24"/>
                              </w:rPr>
                              <w:t>effect_list</w:t>
                            </w:r>
                            <w:proofErr w:type="spellEnd"/>
                            <w:r>
                              <w:rPr>
                                <w:rFonts w:ascii="Times New Roman" w:hAnsi="Times New Roman" w:cs="Times New Roman"/>
                                <w:sz w:val="24"/>
                                <w:szCs w:val="24"/>
                              </w:rPr>
                              <w:t xml:space="preserve">) </w:t>
                            </w:r>
                          </w:p>
                          <w:p w14:paraId="02F0259F" w14:textId="77777777" w:rsidR="00120BEC" w:rsidRDefault="00285F46">
                            <w:pPr>
                              <w:pStyle w:val="FrameContents"/>
                              <w:rPr>
                                <w:rFonts w:ascii="Times New Roman" w:hAnsi="Times New Roman" w:cs="Times New Roman"/>
                                <w:sz w:val="24"/>
                                <w:szCs w:val="24"/>
                              </w:rPr>
                            </w:pPr>
                            <w:r>
                              <w:rPr>
                                <w:rFonts w:ascii="Times New Roman" w:hAnsi="Times New Roman" w:cs="Times New Roman"/>
                                <w:sz w:val="24"/>
                                <w:szCs w:val="24"/>
                              </w:rPr>
                              <w:t xml:space="preserve">                         in   </w:t>
                            </w:r>
                            <w:proofErr w:type="spellStart"/>
                            <w:proofErr w:type="gramStart"/>
                            <w:r>
                              <w:rPr>
                                <w:rFonts w:ascii="Times New Roman" w:hAnsi="Times New Roman" w:cs="Times New Roman"/>
                                <w:sz w:val="24"/>
                                <w:szCs w:val="24"/>
                              </w:rPr>
                              <w:t>usermind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update</w:t>
                            </w:r>
                            <w:proofErr w:type="gramEnd"/>
                            <w:r>
                              <w:rPr>
                                <w:rFonts w:ascii="Times New Roman" w:hAnsi="Times New Roman" w:cs="Times New Roman"/>
                                <w:sz w:val="24"/>
                                <w:szCs w:val="24"/>
                              </w:rPr>
                              <w:t>.styles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updat</w:t>
                            </w:r>
                            <w:r>
                              <w:rPr>
                                <w:rFonts w:ascii="Times New Roman" w:hAnsi="Times New Roman" w:cs="Times New Roman"/>
                                <w:sz w:val="24"/>
                                <w:szCs w:val="24"/>
                              </w:rPr>
                              <w:t>e.interp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update.record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update.effect</w:t>
                            </w:r>
                            <w:proofErr w:type="spellEnd"/>
                          </w:p>
                          <w:p w14:paraId="51DFFF6E" w14:textId="77777777" w:rsidR="00120BEC" w:rsidRDefault="00285F46">
                            <w:pPr>
                              <w:pStyle w:val="FrameContents"/>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Show_styles</w:t>
                            </w:r>
                            <w:proofErr w:type="spellEnd"/>
                            <w:r>
                              <w:rPr>
                                <w:rFonts w:ascii="Times New Roman" w:hAnsi="Times New Roman" w:cs="Times New Roman"/>
                                <w:sz w:val="24"/>
                                <w:szCs w:val="24"/>
                              </w:rPr>
                              <w:t>"-&gt;let update = (</w:t>
                            </w:r>
                            <w:proofErr w:type="spellStart"/>
                            <w:r>
                              <w:rPr>
                                <w:rFonts w:ascii="Times New Roman" w:hAnsi="Times New Roman" w:cs="Times New Roman"/>
                                <w:sz w:val="24"/>
                                <w:szCs w:val="24"/>
                              </w:rPr>
                              <w:t>display_styles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user_styles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interpretation_list</w:t>
                            </w:r>
                            <w:proofErr w:type="spellEnd"/>
                            <w:r>
                              <w:rPr>
                                <w:rFonts w:ascii="Times New Roman" w:hAnsi="Times New Roman" w:cs="Times New Roman"/>
                                <w:sz w:val="24"/>
                                <w:szCs w:val="24"/>
                              </w:rPr>
                              <w:t xml:space="preserve"> record </w:t>
                            </w:r>
                            <w:proofErr w:type="spellStart"/>
                            <w:r>
                              <w:rPr>
                                <w:rFonts w:ascii="Times New Roman" w:hAnsi="Times New Roman" w:cs="Times New Roman"/>
                                <w:sz w:val="24"/>
                                <w:szCs w:val="24"/>
                              </w:rPr>
                              <w:t>effect_list</w:t>
                            </w:r>
                            <w:proofErr w:type="spellEnd"/>
                            <w:r>
                              <w:rPr>
                                <w:rFonts w:ascii="Times New Roman" w:hAnsi="Times New Roman" w:cs="Times New Roman"/>
                                <w:sz w:val="24"/>
                                <w:szCs w:val="24"/>
                              </w:rPr>
                              <w:t xml:space="preserve">) </w:t>
                            </w:r>
                          </w:p>
                          <w:p w14:paraId="1957016C" w14:textId="77777777" w:rsidR="00120BEC" w:rsidRDefault="00285F46">
                            <w:pPr>
                              <w:pStyle w:val="FrameContents"/>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in  </w:t>
                            </w:r>
                            <w:proofErr w:type="spellStart"/>
                            <w:r>
                              <w:rPr>
                                <w:rFonts w:ascii="Times New Roman" w:hAnsi="Times New Roman" w:cs="Times New Roman"/>
                                <w:sz w:val="24"/>
                                <w:szCs w:val="24"/>
                              </w:rPr>
                              <w:t>usermind</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update.styles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update.interp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update.record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update.effect</w:t>
                            </w:r>
                            <w:proofErr w:type="spellEnd"/>
                          </w:p>
                          <w:p w14:paraId="39DE4A47" w14:textId="77777777" w:rsidR="00120BEC" w:rsidRDefault="00285F46">
                            <w:pPr>
                              <w:pStyle w:val="FrameContents"/>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Specific_style</w:t>
                            </w:r>
                            <w:proofErr w:type="spellEnd"/>
                            <w:r>
                              <w:rPr>
                                <w:rFonts w:ascii="Times New Roman" w:hAnsi="Times New Roman" w:cs="Times New Roman"/>
                                <w:sz w:val="24"/>
                                <w:szCs w:val="24"/>
                              </w:rPr>
                              <w:t xml:space="preserve">"-&gt;let update </w:t>
                            </w:r>
                            <w:r>
                              <w:rPr>
                                <w:rFonts w:ascii="Times New Roman" w:hAnsi="Times New Roman" w:cs="Times New Roman"/>
                                <w:sz w:val="24"/>
                                <w:szCs w:val="24"/>
                              </w:rPr>
                              <w:t>= (</w:t>
                            </w:r>
                            <w:proofErr w:type="spellStart"/>
                            <w:r>
                              <w:rPr>
                                <w:rFonts w:ascii="Times New Roman" w:hAnsi="Times New Roman" w:cs="Times New Roman"/>
                                <w:sz w:val="24"/>
                                <w:szCs w:val="24"/>
                              </w:rPr>
                              <w:t>view_specific_passing_style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user_styles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interpretation_list</w:t>
                            </w:r>
                            <w:proofErr w:type="spellEnd"/>
                            <w:r>
                              <w:rPr>
                                <w:rFonts w:ascii="Times New Roman" w:hAnsi="Times New Roman" w:cs="Times New Roman"/>
                                <w:sz w:val="24"/>
                                <w:szCs w:val="24"/>
                              </w:rPr>
                              <w:t xml:space="preserve"> record </w:t>
                            </w:r>
                            <w:proofErr w:type="spellStart"/>
                            <w:r>
                              <w:rPr>
                                <w:rFonts w:ascii="Times New Roman" w:hAnsi="Times New Roman" w:cs="Times New Roman"/>
                                <w:sz w:val="24"/>
                                <w:szCs w:val="24"/>
                              </w:rPr>
                              <w:t>effect_list</w:t>
                            </w:r>
                            <w:proofErr w:type="spellEnd"/>
                            <w:r>
                              <w:rPr>
                                <w:rFonts w:ascii="Times New Roman" w:hAnsi="Times New Roman" w:cs="Times New Roman"/>
                                <w:sz w:val="24"/>
                                <w:szCs w:val="24"/>
                              </w:rPr>
                              <w:t xml:space="preserve">) </w:t>
                            </w:r>
                          </w:p>
                          <w:p w14:paraId="1FD4488E" w14:textId="77777777" w:rsidR="00120BEC" w:rsidRDefault="00285F46">
                            <w:pPr>
                              <w:pStyle w:val="FrameContents"/>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in  </w:t>
                            </w:r>
                            <w:proofErr w:type="spellStart"/>
                            <w:r>
                              <w:rPr>
                                <w:rFonts w:ascii="Times New Roman" w:hAnsi="Times New Roman" w:cs="Times New Roman"/>
                                <w:sz w:val="24"/>
                                <w:szCs w:val="24"/>
                              </w:rPr>
                              <w:t>usermind</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update.styles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update.interp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update.record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update.effect</w:t>
                            </w:r>
                            <w:proofErr w:type="spellEnd"/>
                          </w:p>
                          <w:p w14:paraId="2DF0435B" w14:textId="77777777" w:rsidR="00120BEC" w:rsidRDefault="00285F46">
                            <w:pPr>
                              <w:pStyle w:val="FrameContents"/>
                              <w:rPr>
                                <w:rFonts w:ascii="Times New Roman" w:hAnsi="Times New Roman" w:cs="Times New Roman"/>
                                <w:sz w:val="24"/>
                                <w:szCs w:val="24"/>
                              </w:rPr>
                            </w:pPr>
                            <w:r>
                              <w:rPr>
                                <w:rFonts w:ascii="Times New Roman" w:hAnsi="Times New Roman" w:cs="Times New Roman"/>
                                <w:sz w:val="24"/>
                                <w:szCs w:val="24"/>
                              </w:rPr>
                              <w:t xml:space="preserve"> |"Help"-&gt;let update = (</w:t>
                            </w:r>
                            <w:proofErr w:type="spellStart"/>
                            <w:r>
                              <w:rPr>
                                <w:rFonts w:ascii="Times New Roman" w:hAnsi="Times New Roman" w:cs="Times New Roman"/>
                                <w:sz w:val="24"/>
                                <w:szCs w:val="24"/>
                              </w:rPr>
                              <w:t>user_facing_information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user_styles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interpretation_list</w:t>
                            </w:r>
                            <w:proofErr w:type="spellEnd"/>
                            <w:r>
                              <w:rPr>
                                <w:rFonts w:ascii="Times New Roman" w:hAnsi="Times New Roman" w:cs="Times New Roman"/>
                                <w:sz w:val="24"/>
                                <w:szCs w:val="24"/>
                              </w:rPr>
                              <w:t xml:space="preserve"> reco</w:t>
                            </w:r>
                            <w:r>
                              <w:rPr>
                                <w:rFonts w:ascii="Times New Roman" w:hAnsi="Times New Roman" w:cs="Times New Roman"/>
                                <w:sz w:val="24"/>
                                <w:szCs w:val="24"/>
                              </w:rPr>
                              <w:t xml:space="preserve">rd </w:t>
                            </w:r>
                            <w:proofErr w:type="spellStart"/>
                            <w:r>
                              <w:rPr>
                                <w:rFonts w:ascii="Times New Roman" w:hAnsi="Times New Roman" w:cs="Times New Roman"/>
                                <w:sz w:val="24"/>
                                <w:szCs w:val="24"/>
                              </w:rPr>
                              <w:t>effect_list</w:t>
                            </w:r>
                            <w:proofErr w:type="spellEnd"/>
                            <w:r>
                              <w:rPr>
                                <w:rFonts w:ascii="Times New Roman" w:hAnsi="Times New Roman" w:cs="Times New Roman"/>
                                <w:sz w:val="24"/>
                                <w:szCs w:val="24"/>
                              </w:rPr>
                              <w:t>) in</w:t>
                            </w:r>
                          </w:p>
                          <w:p w14:paraId="7554D6BE" w14:textId="77777777" w:rsidR="00120BEC" w:rsidRDefault="00285F46">
                            <w:pPr>
                              <w:pStyle w:val="FrameContents"/>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usermind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update</w:t>
                            </w:r>
                            <w:proofErr w:type="gramEnd"/>
                            <w:r>
                              <w:rPr>
                                <w:rFonts w:ascii="Times New Roman" w:hAnsi="Times New Roman" w:cs="Times New Roman"/>
                                <w:sz w:val="24"/>
                                <w:szCs w:val="24"/>
                              </w:rPr>
                              <w:t>.styles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update.interp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update.record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update.effect</w:t>
                            </w:r>
                            <w:proofErr w:type="spellEnd"/>
                          </w:p>
                          <w:p w14:paraId="52BF2B50" w14:textId="77777777" w:rsidR="00120BEC" w:rsidRDefault="00285F46">
                            <w:pPr>
                              <w:pStyle w:val="FrameContents"/>
                            </w:pPr>
                            <w:r>
                              <w:rPr>
                                <w:rFonts w:ascii="Times New Roman" w:hAnsi="Times New Roman" w:cs="Times New Roman"/>
                                <w:sz w:val="24"/>
                                <w:szCs w:val="24"/>
                              </w:rPr>
                              <w:t xml:space="preserve">  |_-&gt; ()</w:t>
                            </w:r>
                          </w:p>
                          <w:p w14:paraId="0AED724F" w14:textId="77777777" w:rsidR="00120BEC" w:rsidRDefault="00120BEC">
                            <w:pPr>
                              <w:pStyle w:val="FrameContents"/>
                            </w:pPr>
                          </w:p>
                          <w:p w14:paraId="5246F6CC" w14:textId="77777777" w:rsidR="00120BEC" w:rsidRDefault="00120BEC">
                            <w:pPr>
                              <w:pStyle w:val="FrameContents"/>
                            </w:pPr>
                          </w:p>
                          <w:p w14:paraId="0776CF7F" w14:textId="77777777" w:rsidR="00120BEC" w:rsidRDefault="00120BEC">
                            <w:pPr>
                              <w:pStyle w:val="FrameContents"/>
                            </w:pPr>
                          </w:p>
                          <w:p w14:paraId="7402F760" w14:textId="77777777" w:rsidR="00120BEC" w:rsidRDefault="00285F46">
                            <w:pPr>
                              <w:pStyle w:val="FrameContents"/>
                            </w:pPr>
                            <w:proofErr w:type="spellStart"/>
                            <w:proofErr w:type="gramStart"/>
                            <w:r>
                              <w:rPr>
                                <w:rFonts w:ascii="Times New Roman" w:hAnsi="Times New Roman" w:cs="Times New Roman"/>
                                <w:sz w:val="24"/>
                                <w:szCs w:val="24"/>
                              </w:rPr>
                              <w:t>Fig.B</w:t>
                            </w:r>
                            <w:proofErr w:type="spellEnd"/>
                            <w:r>
                              <w:rPr>
                                <w:rFonts w:ascii="Times New Roman" w:hAnsi="Times New Roman" w:cs="Times New Roman"/>
                                <w:sz w:val="24"/>
                                <w:szCs w:val="24"/>
                              </w:rPr>
                              <w:t> :</w:t>
                            </w:r>
                            <w:proofErr w:type="gramEnd"/>
                            <w:r>
                              <w:rPr>
                                <w:rFonts w:ascii="Times New Roman" w:hAnsi="Times New Roman" w:cs="Times New Roman"/>
                                <w:sz w:val="24"/>
                                <w:szCs w:val="24"/>
                              </w:rPr>
                              <w:t xml:space="preserve"> Implementation of design algorithm</w:t>
                            </w:r>
                          </w:p>
                          <w:p w14:paraId="30D91F94" w14:textId="77777777" w:rsidR="00120BEC" w:rsidRDefault="00120BEC">
                            <w:pPr>
                              <w:pStyle w:val="FrameContents"/>
                            </w:pPr>
                          </w:p>
                        </w:txbxContent>
                      </wps:txbx>
                      <wps:bodyPr>
                        <a:noAutofit/>
                      </wps:bodyPr>
                    </wps:wsp>
                  </a:graphicData>
                </a:graphic>
              </wp:anchor>
            </w:drawing>
          </mc:Choice>
          <mc:Fallback>
            <w:pict>
              <v:rect id="shape_0" ID="Zone de texte 2" fillcolor="white" stroked="t" style="position:absolute;margin-left:-9.05pt;margin-top:37.5pt;width:466.45pt;height:365.2pt;mso-wrap-style:square;v-text-anchor:top;mso-position-horizontal:right;mso-position-horizontal-relative:margin">
                <v:fill o:detectmouseclick="t" type="solid" color2="black"/>
                <v:stroke color="black" weight="9360" joinstyle="round" endcap="flat"/>
                <v:textbox>
                  <w:txbxContent>
                    <w:p>
                      <w:pPr>
                        <w:pStyle w:val="FrameContents"/>
                        <w:rPr>
                          <w:rFonts w:ascii="Times New Roman" w:hAnsi="Times New Roman" w:cs="Times New Roman"/>
                          <w:sz w:val="24"/>
                          <w:szCs w:val="24"/>
                        </w:rPr>
                      </w:pPr>
                      <w:r>
                        <w:rPr>
                          <w:rFonts w:cs="Times New Roman" w:ascii="Times New Roman" w:hAnsi="Times New Roman"/>
                          <w:sz w:val="24"/>
                          <w:szCs w:val="24"/>
                        </w:rPr>
                        <w:t>let rec usermind user_styles interpretation_list record effect_list =</w:t>
                      </w:r>
                    </w:p>
                    <w:p>
                      <w:pPr>
                        <w:pStyle w:val="FrameContents"/>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let () = display_menu ()</w:t>
                      </w:r>
                    </w:p>
                    <w:p>
                      <w:pPr>
                        <w:pStyle w:val="FrameContents"/>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 let () = print_string " Enter your choice (1-6): "</w:t>
                      </w:r>
                    </w:p>
                    <w:p>
                      <w:pPr>
                        <w:pStyle w:val="FrameContents"/>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 let opinion  = validate_input() in</w:t>
                      </w:r>
                    </w:p>
                    <w:p>
                      <w:pPr>
                        <w:pStyle w:val="FrameContents"/>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match (getOpinion opinion) with</w:t>
                      </w:r>
                    </w:p>
                    <w:p>
                      <w:pPr>
                        <w:pStyle w:val="FrameContents"/>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|"Add_style"-&gt; let update = (insert_new_passing_style user_styles interpretation_list effect_list    record) </w:t>
                      </w:r>
                    </w:p>
                    <w:p>
                      <w:pPr>
                        <w:pStyle w:val="FrameContents"/>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in let record = {update.record with ent = [5]; context = [5]; eval = [5]; typ = [5] } </w:t>
                      </w:r>
                    </w:p>
                    <w:p>
                      <w:pPr>
                        <w:pStyle w:val="FrameContents"/>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  usermind update.styles update.interp record  update.effect</w:t>
                      </w:r>
                    </w:p>
                    <w:p>
                      <w:pPr>
                        <w:pStyle w:val="FrameContents"/>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|"Del_style"-&gt;let update = (delete_passing_style user_styles interpretation_list record effect_list) </w:t>
                      </w:r>
                    </w:p>
                    <w:p>
                      <w:pPr>
                        <w:pStyle w:val="FrameContents"/>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   usermind  update.styles update.interp update.record update.effect</w:t>
                      </w:r>
                    </w:p>
                    <w:p>
                      <w:pPr>
                        <w:pStyle w:val="FrameContents"/>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|"Show_styles"-&gt;let update = (display_styles user_styles interpretation_list record effect_list) </w:t>
                      </w:r>
                    </w:p>
                    <w:p>
                      <w:pPr>
                        <w:pStyle w:val="FrameContents"/>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  usermind  update.styles update.interp update.record update.effect</w:t>
                      </w:r>
                    </w:p>
                    <w:p>
                      <w:pPr>
                        <w:pStyle w:val="FrameContents"/>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|"Specific_style"-&gt;let update = (view_specific_passing_style user_styles interpretation_list record effect_list) </w:t>
                      </w:r>
                    </w:p>
                    <w:p>
                      <w:pPr>
                        <w:pStyle w:val="FrameContents"/>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  usermind  update.styles update.interp update.record update.effect</w:t>
                      </w:r>
                    </w:p>
                    <w:p>
                      <w:pPr>
                        <w:pStyle w:val="FrameContents"/>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|"Help"-&gt;let update = (user_facing_information user_styles interpretation_list record effect_list) in</w:t>
                      </w:r>
                    </w:p>
                    <w:p>
                      <w:pPr>
                        <w:pStyle w:val="FrameContents"/>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usermind  update.styles update.interp update.record update.effect</w:t>
                      </w:r>
                    </w:p>
                    <w:p>
                      <w:pPr>
                        <w:pStyle w:val="FrameContents"/>
                        <w:rPr/>
                      </w:pPr>
                      <w:r>
                        <w:rPr>
                          <w:rFonts w:cs="Times New Roman" w:ascii="Times New Roman" w:hAnsi="Times New Roman"/>
                          <w:sz w:val="24"/>
                          <w:szCs w:val="24"/>
                        </w:rPr>
                        <w:t xml:space="preserve">  </w:t>
                      </w:r>
                      <w:r>
                        <w:rPr>
                          <w:rFonts w:cs="Times New Roman" w:ascii="Times New Roman" w:hAnsi="Times New Roman"/>
                          <w:sz w:val="24"/>
                          <w:szCs w:val="24"/>
                        </w:rPr>
                        <w:t>|_-&gt; ()</w:t>
                      </w:r>
                    </w:p>
                    <w:p>
                      <w:pPr>
                        <w:pStyle w:val="FrameContents"/>
                        <w:rPr/>
                      </w:pPr>
                      <w:r>
                        <w:rPr/>
                      </w:r>
                    </w:p>
                    <w:p>
                      <w:pPr>
                        <w:pStyle w:val="FrameContents"/>
                        <w:rPr/>
                      </w:pPr>
                      <w:r>
                        <w:rPr/>
                      </w:r>
                    </w:p>
                    <w:p>
                      <w:pPr>
                        <w:pStyle w:val="FrameContents"/>
                        <w:rPr/>
                      </w:pPr>
                      <w:r>
                        <w:rPr/>
                      </w:r>
                    </w:p>
                    <w:p>
                      <w:pPr>
                        <w:pStyle w:val="FrameContents"/>
                        <w:rPr/>
                      </w:pPr>
                      <w:r>
                        <w:rPr>
                          <w:rFonts w:cs="Times New Roman" w:ascii="Times New Roman" w:hAnsi="Times New Roman"/>
                          <w:sz w:val="24"/>
                          <w:szCs w:val="24"/>
                        </w:rPr>
                        <w:t>Fig.B : Implementation of design algorithm</w:t>
                      </w:r>
                    </w:p>
                    <w:p>
                      <w:pPr>
                        <w:pStyle w:val="FrameContents"/>
                        <w:rPr/>
                      </w:pPr>
                      <w:r>
                        <w:rPr/>
                      </w:r>
                    </w:p>
                  </w:txbxContent>
                </v:textbox>
                <w10:wrap type="square"/>
              </v:rect>
            </w:pict>
          </mc:Fallback>
        </mc:AlternateContent>
      </w:r>
      <w:r>
        <w:rPr>
          <w:rFonts w:ascii="Times New Roman" w:hAnsi="Times New Roman" w:cs="Times New Roman"/>
          <w:b/>
          <w:sz w:val="24"/>
          <w:szCs w:val="24"/>
          <w:lang w:val="en-GB"/>
        </w:rPr>
        <w:t>Implementation of the design algorith</w:t>
      </w:r>
      <w:bookmarkEnd w:id="230"/>
      <w:r>
        <w:rPr>
          <w:rFonts w:ascii="Times New Roman" w:hAnsi="Times New Roman" w:cs="Times New Roman"/>
          <w:b/>
          <w:sz w:val="24"/>
          <w:szCs w:val="24"/>
          <w:lang w:val="en-GB"/>
        </w:rPr>
        <w:t>m</w:t>
      </w:r>
    </w:p>
    <w:p w14:paraId="474AD430" w14:textId="77777777" w:rsidR="00120BEC" w:rsidRDefault="00120BEC">
      <w:pPr>
        <w:widowControl/>
        <w:spacing w:after="160" w:line="252" w:lineRule="auto"/>
        <w:textAlignment w:val="auto"/>
        <w:rPr>
          <w:rFonts w:ascii="Times New Roman" w:hAnsi="Times New Roman" w:cs="Times New Roman"/>
          <w:sz w:val="24"/>
          <w:szCs w:val="24"/>
          <w:lang w:val="en-GB"/>
        </w:rPr>
      </w:pPr>
    </w:p>
    <w:p w14:paraId="1CBAFEF2" w14:textId="77777777" w:rsidR="00120BEC" w:rsidRDefault="00120BEC">
      <w:pPr>
        <w:widowControl/>
        <w:spacing w:after="160" w:line="360" w:lineRule="auto"/>
        <w:jc w:val="both"/>
        <w:textAlignment w:val="auto"/>
        <w:rPr>
          <w:rFonts w:ascii="Times New Roman" w:hAnsi="Times New Roman" w:cs="Times New Roman"/>
          <w:sz w:val="24"/>
          <w:szCs w:val="24"/>
          <w:lang w:val="en-GB"/>
        </w:rPr>
      </w:pPr>
    </w:p>
    <w:p w14:paraId="4CD344A8" w14:textId="77777777" w:rsidR="00120BEC" w:rsidRDefault="00285F46">
      <w:pPr>
        <w:widowControl/>
        <w:spacing w:after="160" w:line="360" w:lineRule="auto"/>
        <w:jc w:val="both"/>
        <w:textAlignment w:val="auto"/>
        <w:rPr>
          <w:rFonts w:ascii="Times New Roman" w:hAnsi="Times New Roman" w:cs="Times New Roman"/>
          <w:sz w:val="24"/>
          <w:szCs w:val="24"/>
          <w:lang w:val="en-GB"/>
        </w:rPr>
      </w:pPr>
      <w:r>
        <w:rPr>
          <w:rFonts w:ascii="Times New Roman" w:hAnsi="Times New Roman" w:cs="Times New Roman"/>
          <w:sz w:val="24"/>
          <w:szCs w:val="24"/>
          <w:lang w:val="en-GB"/>
        </w:rPr>
        <w:t xml:space="preserve">Figure B shows the implementation of the design </w:t>
      </w:r>
      <w:r>
        <w:rPr>
          <w:rFonts w:ascii="Times New Roman" w:hAnsi="Times New Roman" w:cs="Times New Roman"/>
          <w:sz w:val="24"/>
          <w:szCs w:val="24"/>
          <w:lang w:val="en-GB"/>
        </w:rPr>
        <w:t>algorithm in Figure 2.6. It provides users with a number of actions from which they can select from. Depending on the user’s choice, a specific action is carried out except for the exit menu item which exits the system.</w:t>
      </w:r>
    </w:p>
    <w:p w14:paraId="5FFDCA74" w14:textId="77777777" w:rsidR="00120BEC" w:rsidRDefault="00285F46">
      <w:pPr>
        <w:widowControl/>
        <w:spacing w:after="160" w:line="360" w:lineRule="auto"/>
        <w:jc w:val="both"/>
        <w:textAlignment w:val="auto"/>
        <w:rPr>
          <w:rFonts w:ascii="Times New Roman" w:hAnsi="Times New Roman" w:cs="Times New Roman"/>
          <w:sz w:val="24"/>
          <w:szCs w:val="24"/>
          <w:lang w:val="en-GB"/>
        </w:rPr>
      </w:pPr>
      <w:r>
        <w:br w:type="page"/>
      </w:r>
    </w:p>
    <w:p w14:paraId="264CB3C9" w14:textId="77777777" w:rsidR="00120BEC" w:rsidRDefault="00285F46">
      <w:pPr>
        <w:pStyle w:val="ListParagraph"/>
        <w:numPr>
          <w:ilvl w:val="0"/>
          <w:numId w:val="18"/>
        </w:numPr>
        <w:spacing w:line="360" w:lineRule="auto"/>
        <w:rPr>
          <w:rFonts w:ascii="Times New Roman" w:hAnsi="Times New Roman" w:cs="Times New Roman"/>
          <w:b/>
          <w:sz w:val="24"/>
          <w:szCs w:val="24"/>
          <w:lang w:val="en-GB"/>
        </w:rPr>
      </w:pPr>
      <w:bookmarkStart w:id="231" w:name="appendix3"/>
      <w:r>
        <w:rPr>
          <w:rFonts w:ascii="Times New Roman" w:hAnsi="Times New Roman" w:cs="Times New Roman"/>
          <w:b/>
          <w:sz w:val="24"/>
          <w:szCs w:val="24"/>
          <w:lang w:val="en-GB"/>
        </w:rPr>
        <w:lastRenderedPageBreak/>
        <w:t>Function used to remove passing st</w:t>
      </w:r>
      <w:r>
        <w:rPr>
          <w:rFonts w:ascii="Times New Roman" w:hAnsi="Times New Roman" w:cs="Times New Roman"/>
          <w:b/>
          <w:sz w:val="24"/>
          <w:szCs w:val="24"/>
          <w:lang w:val="en-GB"/>
        </w:rPr>
        <w:t>yle</w:t>
      </w:r>
      <w:bookmarkEnd w:id="231"/>
      <w:r>
        <w:rPr>
          <w:rFonts w:ascii="Times New Roman" w:hAnsi="Times New Roman" w:cs="Times New Roman"/>
          <w:b/>
          <w:sz w:val="24"/>
          <w:szCs w:val="24"/>
          <w:lang w:val="en-GB"/>
        </w:rPr>
        <w:t>(s)</w:t>
      </w:r>
    </w:p>
    <w:p w14:paraId="6799F238" w14:textId="77777777" w:rsidR="00120BEC" w:rsidRDefault="00285F46">
      <w:pPr>
        <w:widowControl/>
        <w:spacing w:after="160" w:line="360" w:lineRule="auto"/>
        <w:jc w:val="both"/>
        <w:textAlignment w:val="auto"/>
        <w:rPr>
          <w:rFonts w:ascii="Times New Roman" w:hAnsi="Times New Roman" w:cs="Times New Roman"/>
          <w:sz w:val="24"/>
          <w:szCs w:val="24"/>
          <w:lang w:val="en-GB"/>
        </w:rPr>
      </w:pPr>
      <w:r>
        <w:rPr>
          <w:rFonts w:ascii="Times New Roman" w:hAnsi="Times New Roman" w:cs="Times New Roman"/>
          <w:noProof/>
          <w:sz w:val="24"/>
          <w:szCs w:val="24"/>
          <w:lang w:val="en-GB"/>
        </w:rPr>
        <mc:AlternateContent>
          <mc:Choice Requires="wps">
            <w:drawing>
              <wp:anchor distT="45720" distB="45720" distL="114300" distR="114300" simplePos="0" relativeHeight="33" behindDoc="0" locked="0" layoutInCell="0" allowOverlap="1" wp14:anchorId="0C8907F2" wp14:editId="00029820">
                <wp:simplePos x="0" y="0"/>
                <wp:positionH relativeFrom="margin">
                  <wp:align>right</wp:align>
                </wp:positionH>
                <wp:positionV relativeFrom="paragraph">
                  <wp:posOffset>346710</wp:posOffset>
                </wp:positionV>
                <wp:extent cx="5925185" cy="4153535"/>
                <wp:effectExtent l="0" t="0" r="19050" b="19050"/>
                <wp:wrapSquare wrapText="bothSides"/>
                <wp:docPr id="64" name="Zone de texte 2"/>
                <wp:cNvGraphicFramePr/>
                <a:graphic xmlns:a="http://schemas.openxmlformats.org/drawingml/2006/main">
                  <a:graphicData uri="http://schemas.microsoft.com/office/word/2010/wordprocessingShape">
                    <wps:wsp>
                      <wps:cNvSpPr/>
                      <wps:spPr>
                        <a:xfrm>
                          <a:off x="0" y="0"/>
                          <a:ext cx="5924520" cy="4152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6DF11442" w14:textId="77777777" w:rsidR="00120BEC" w:rsidRDefault="00285F46">
                            <w:pPr>
                              <w:pStyle w:val="FrameContents"/>
                              <w:rPr>
                                <w:rFonts w:ascii="Times New Roman" w:hAnsi="Times New Roman" w:cs="Times New Roman"/>
                                <w:sz w:val="24"/>
                                <w:szCs w:val="24"/>
                              </w:rPr>
                            </w:pPr>
                            <w:r>
                              <w:rPr>
                                <w:rFonts w:ascii="Times New Roman" w:hAnsi="Times New Roman" w:cs="Times New Roman"/>
                                <w:sz w:val="24"/>
                                <w:szCs w:val="24"/>
                              </w:rPr>
                              <w:t xml:space="preserve">  let rec </w:t>
                            </w:r>
                            <w:proofErr w:type="spellStart"/>
                            <w:r>
                              <w:rPr>
                                <w:rFonts w:ascii="Times New Roman" w:hAnsi="Times New Roman" w:cs="Times New Roman"/>
                                <w:sz w:val="24"/>
                                <w:szCs w:val="24"/>
                              </w:rPr>
                              <w:t>delete_passing_style</w:t>
                            </w:r>
                            <w:proofErr w:type="spellEnd"/>
                            <w:r>
                              <w:rPr>
                                <w:rFonts w:ascii="Times New Roman" w:hAnsi="Times New Roman" w:cs="Times New Roman"/>
                                <w:sz w:val="24"/>
                                <w:szCs w:val="24"/>
                              </w:rPr>
                              <w:t xml:space="preserve"> styles </w:t>
                            </w:r>
                            <w:proofErr w:type="spellStart"/>
                            <w:r>
                              <w:rPr>
                                <w:rFonts w:ascii="Times New Roman" w:hAnsi="Times New Roman" w:cs="Times New Roman"/>
                                <w:sz w:val="24"/>
                                <w:szCs w:val="24"/>
                              </w:rPr>
                              <w:t>interpretation_list</w:t>
                            </w:r>
                            <w:proofErr w:type="spellEnd"/>
                            <w:r>
                              <w:rPr>
                                <w:rFonts w:ascii="Times New Roman" w:hAnsi="Times New Roman" w:cs="Times New Roman"/>
                                <w:sz w:val="24"/>
                                <w:szCs w:val="24"/>
                              </w:rPr>
                              <w:t xml:space="preserve"> record effect=</w:t>
                            </w:r>
                          </w:p>
                          <w:p w14:paraId="54A31FF0" w14:textId="77777777" w:rsidR="00120BEC" w:rsidRDefault="00285F46">
                            <w:pPr>
                              <w:pStyle w:val="FrameContents"/>
                              <w:rPr>
                                <w:rFonts w:ascii="Times New Roman" w:hAnsi="Times New Roman" w:cs="Times New Roman"/>
                                <w:sz w:val="24"/>
                                <w:szCs w:val="24"/>
                              </w:rPr>
                            </w:pPr>
                            <w:r>
                              <w:rPr>
                                <w:rFonts w:ascii="Times New Roman" w:hAnsi="Times New Roman" w:cs="Times New Roman"/>
                                <w:sz w:val="24"/>
                                <w:szCs w:val="24"/>
                              </w:rPr>
                              <w:t xml:space="preserve">  let () = </w:t>
                            </w:r>
                            <w:proofErr w:type="spellStart"/>
                            <w:r>
                              <w:rPr>
                                <w:rFonts w:ascii="Times New Roman" w:hAnsi="Times New Roman" w:cs="Times New Roman"/>
                                <w:sz w:val="24"/>
                                <w:szCs w:val="24"/>
                              </w:rPr>
                              <w:t>print_string</w:t>
                            </w:r>
                            <w:proofErr w:type="spellEnd"/>
                            <w:r>
                              <w:rPr>
                                <w:rFonts w:ascii="Times New Roman" w:hAnsi="Times New Roman" w:cs="Times New Roman"/>
                                <w:sz w:val="24"/>
                                <w:szCs w:val="24"/>
                              </w:rPr>
                              <w:t xml:space="preserve"> " Available styles: " in</w:t>
                            </w:r>
                          </w:p>
                          <w:p w14:paraId="110D0CB0" w14:textId="77777777" w:rsidR="00120BEC" w:rsidRDefault="00285F46">
                            <w:pPr>
                              <w:pStyle w:val="FrameContents"/>
                              <w:rPr>
                                <w:rFonts w:ascii="Times New Roman" w:hAnsi="Times New Roman" w:cs="Times New Roman"/>
                                <w:sz w:val="24"/>
                                <w:szCs w:val="24"/>
                              </w:rPr>
                            </w:pPr>
                            <w:r>
                              <w:rPr>
                                <w:rFonts w:ascii="Times New Roman" w:hAnsi="Times New Roman" w:cs="Times New Roman"/>
                                <w:sz w:val="24"/>
                                <w:szCs w:val="24"/>
                              </w:rPr>
                              <w:t xml:space="preserve">  let () = </w:t>
                            </w:r>
                            <w:proofErr w:type="spellStart"/>
                            <w:r>
                              <w:rPr>
                                <w:rFonts w:ascii="Times New Roman" w:hAnsi="Times New Roman" w:cs="Times New Roman"/>
                                <w:sz w:val="24"/>
                                <w:szCs w:val="24"/>
                              </w:rPr>
                              <w:t>print_styles_name</w:t>
                            </w:r>
                            <w:proofErr w:type="spellEnd"/>
                            <w:r>
                              <w:rPr>
                                <w:rFonts w:ascii="Times New Roman" w:hAnsi="Times New Roman" w:cs="Times New Roman"/>
                                <w:sz w:val="24"/>
                                <w:szCs w:val="24"/>
                              </w:rPr>
                              <w:t xml:space="preserve"> styles in    /*shows available styles in the list of styles*/</w:t>
                            </w:r>
                          </w:p>
                          <w:p w14:paraId="3CAC6EE4" w14:textId="77777777" w:rsidR="00120BEC" w:rsidRDefault="00285F46">
                            <w:pPr>
                              <w:pStyle w:val="FrameContents"/>
                              <w:rPr>
                                <w:rFonts w:ascii="Times New Roman" w:hAnsi="Times New Roman" w:cs="Times New Roman"/>
                                <w:sz w:val="24"/>
                                <w:szCs w:val="24"/>
                              </w:rPr>
                            </w:pPr>
                            <w:r>
                              <w:rPr>
                                <w:rFonts w:ascii="Times New Roman" w:hAnsi="Times New Roman" w:cs="Times New Roman"/>
                                <w:sz w:val="24"/>
                                <w:szCs w:val="24"/>
                              </w:rPr>
                              <w:t xml:space="preserve">  let () = </w:t>
                            </w:r>
                            <w:proofErr w:type="spellStart"/>
                            <w:r>
                              <w:rPr>
                                <w:rFonts w:ascii="Times New Roman" w:hAnsi="Times New Roman" w:cs="Times New Roman"/>
                                <w:sz w:val="24"/>
                                <w:szCs w:val="24"/>
                              </w:rPr>
                              <w:t>print_string</w:t>
                            </w:r>
                            <w:proofErr w:type="spellEnd"/>
                            <w:r>
                              <w:rPr>
                                <w:rFonts w:ascii="Times New Roman" w:hAnsi="Times New Roman" w:cs="Times New Roman"/>
                                <w:sz w:val="24"/>
                                <w:szCs w:val="24"/>
                              </w:rPr>
                              <w:t xml:space="preserve"> "\n--&gt;Enter name for the style: " </w:t>
                            </w:r>
                            <w:proofErr w:type="gramStart"/>
                            <w:r>
                              <w:rPr>
                                <w:rFonts w:ascii="Times New Roman" w:hAnsi="Times New Roman" w:cs="Times New Roman"/>
                                <w:sz w:val="24"/>
                                <w:szCs w:val="24"/>
                              </w:rPr>
                              <w:t>in  /</w:t>
                            </w:r>
                            <w:proofErr w:type="gramEnd"/>
                            <w:r>
                              <w:rPr>
                                <w:rFonts w:ascii="Times New Roman" w:hAnsi="Times New Roman" w:cs="Times New Roman"/>
                                <w:sz w:val="24"/>
                                <w:szCs w:val="24"/>
                              </w:rPr>
                              <w:t>*name of style to delete*/</w:t>
                            </w:r>
                          </w:p>
                          <w:p w14:paraId="3E26E816" w14:textId="77777777" w:rsidR="00120BEC" w:rsidRDefault="00285F46">
                            <w:pPr>
                              <w:pStyle w:val="FrameContents"/>
                              <w:rPr>
                                <w:rFonts w:ascii="Times New Roman" w:hAnsi="Times New Roman" w:cs="Times New Roman"/>
                                <w:sz w:val="24"/>
                                <w:szCs w:val="24"/>
                              </w:rPr>
                            </w:pPr>
                            <w:r>
                              <w:rPr>
                                <w:rFonts w:ascii="Times New Roman" w:hAnsi="Times New Roman" w:cs="Times New Roman"/>
                                <w:sz w:val="24"/>
                                <w:szCs w:val="24"/>
                              </w:rPr>
                              <w:t xml:space="preserve">  let name = </w:t>
                            </w:r>
                            <w:proofErr w:type="spellStart"/>
                            <w:r>
                              <w:rPr>
                                <w:rFonts w:ascii="Times New Roman" w:hAnsi="Times New Roman" w:cs="Times New Roman"/>
                                <w:sz w:val="24"/>
                                <w:szCs w:val="24"/>
                              </w:rPr>
                              <w:t>read_</w:t>
                            </w:r>
                            <w:proofErr w:type="gramStart"/>
                            <w:r>
                              <w:rPr>
                                <w:rFonts w:ascii="Times New Roman" w:hAnsi="Times New Roman" w:cs="Times New Roman"/>
                                <w:sz w:val="24"/>
                                <w:szCs w:val="24"/>
                              </w:rPr>
                              <w:t>line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in</w:t>
                            </w:r>
                          </w:p>
                          <w:p w14:paraId="75A263DD" w14:textId="77777777" w:rsidR="00120BEC" w:rsidRDefault="00285F46">
                            <w:pPr>
                              <w:pStyle w:val="FrameContents"/>
                              <w:rPr>
                                <w:rFonts w:ascii="Times New Roman" w:hAnsi="Times New Roman" w:cs="Times New Roman"/>
                                <w:sz w:val="24"/>
                                <w:szCs w:val="24"/>
                              </w:rPr>
                            </w:pPr>
                            <w:r>
                              <w:rPr>
                                <w:rFonts w:ascii="Times New Roman" w:hAnsi="Times New Roman" w:cs="Times New Roman"/>
                                <w:sz w:val="24"/>
                                <w:szCs w:val="24"/>
                              </w:rPr>
                              <w:t xml:space="preserve">  let rec removal styles </w:t>
                            </w:r>
                            <w:proofErr w:type="spellStart"/>
                            <w:r>
                              <w:rPr>
                                <w:rFonts w:ascii="Times New Roman" w:hAnsi="Times New Roman" w:cs="Times New Roman"/>
                                <w:sz w:val="24"/>
                                <w:szCs w:val="24"/>
                              </w:rPr>
                              <w:t>interpretation_list</w:t>
                            </w:r>
                            <w:proofErr w:type="spellEnd"/>
                            <w:r>
                              <w:rPr>
                                <w:rFonts w:ascii="Times New Roman" w:hAnsi="Times New Roman" w:cs="Times New Roman"/>
                                <w:sz w:val="24"/>
                                <w:szCs w:val="24"/>
                              </w:rPr>
                              <w:t>=</w:t>
                            </w:r>
                          </w:p>
                          <w:p w14:paraId="71DE0740" w14:textId="77777777" w:rsidR="00120BEC" w:rsidRDefault="00285F46">
                            <w:pPr>
                              <w:pStyle w:val="FrameContents"/>
                              <w:rPr>
                                <w:rFonts w:ascii="Times New Roman" w:hAnsi="Times New Roman" w:cs="Times New Roman"/>
                                <w:sz w:val="24"/>
                                <w:szCs w:val="24"/>
                              </w:rPr>
                            </w:pPr>
                            <w:r>
                              <w:rPr>
                                <w:rFonts w:ascii="Times New Roman" w:hAnsi="Times New Roman" w:cs="Times New Roman"/>
                                <w:sz w:val="24"/>
                                <w:szCs w:val="24"/>
                              </w:rPr>
                              <w:t xml:space="preserve">  match styles with</w:t>
                            </w:r>
                          </w:p>
                          <w:p w14:paraId="6DC906BA" w14:textId="77777777" w:rsidR="00120BEC" w:rsidRDefault="00285F46">
                            <w:pPr>
                              <w:pStyle w:val="FrameContents"/>
                              <w:rPr>
                                <w:rFonts w:ascii="Times New Roman" w:hAnsi="Times New Roman" w:cs="Times New Roman"/>
                                <w:sz w:val="24"/>
                                <w:szCs w:val="24"/>
                              </w:rPr>
                            </w:pPr>
                            <w:r>
                              <w:rPr>
                                <w:rFonts w:ascii="Times New Roman" w:hAnsi="Times New Roman" w:cs="Times New Roman"/>
                                <w:sz w:val="24"/>
                                <w:szCs w:val="24"/>
                              </w:rPr>
                              <w:t xml:space="preserve">  [] -&gt; let () = </w:t>
                            </w:r>
                            <w:proofErr w:type="spellStart"/>
                            <w:r>
                              <w:rPr>
                                <w:rFonts w:ascii="Times New Roman" w:hAnsi="Times New Roman" w:cs="Times New Roman"/>
                                <w:sz w:val="24"/>
                                <w:szCs w:val="24"/>
                              </w:rPr>
                              <w:t>print_string</w:t>
                            </w:r>
                            <w:proofErr w:type="spellEnd"/>
                            <w:r>
                              <w:rPr>
                                <w:rFonts w:ascii="Times New Roman" w:hAnsi="Times New Roman" w:cs="Times New Roman"/>
                                <w:sz w:val="24"/>
                                <w:szCs w:val="24"/>
                              </w:rPr>
                              <w:t xml:space="preserve"> "Style don't exist." in []</w:t>
                            </w:r>
                          </w:p>
                          <w:p w14:paraId="5413FDBD" w14:textId="77777777" w:rsidR="00120BEC" w:rsidRDefault="00285F46">
                            <w:pPr>
                              <w:pStyle w:val="FrameContents"/>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hd</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tl</w:t>
                            </w:r>
                            <w:proofErr w:type="spellEnd"/>
                            <w:r>
                              <w:rPr>
                                <w:rFonts w:ascii="Times New Roman" w:hAnsi="Times New Roman" w:cs="Times New Roman"/>
                                <w:sz w:val="24"/>
                                <w:szCs w:val="24"/>
                              </w:rPr>
                              <w:t xml:space="preserve"> -&gt; if </w:t>
                            </w:r>
                            <w:proofErr w:type="spellStart"/>
                            <w:r>
                              <w:rPr>
                                <w:rFonts w:ascii="Times New Roman" w:hAnsi="Times New Roman" w:cs="Times New Roman"/>
                                <w:sz w:val="24"/>
                                <w:szCs w:val="24"/>
                              </w:rPr>
                              <w:t>String.l</w:t>
                            </w:r>
                            <w:r>
                              <w:rPr>
                                <w:rFonts w:ascii="Times New Roman" w:hAnsi="Times New Roman" w:cs="Times New Roman"/>
                                <w:sz w:val="24"/>
                                <w:szCs w:val="24"/>
                              </w:rPr>
                              <w:t>owercase_ascii</w:t>
                            </w:r>
                            <w:proofErr w:type="spellEnd"/>
                            <w:r>
                              <w:rPr>
                                <w:rFonts w:ascii="Times New Roman" w:hAnsi="Times New Roman" w:cs="Times New Roman"/>
                                <w:sz w:val="24"/>
                                <w:szCs w:val="24"/>
                              </w:rPr>
                              <w:t xml:space="preserve"> (name) = </w:t>
                            </w:r>
                            <w:proofErr w:type="spellStart"/>
                            <w:r>
                              <w:rPr>
                                <w:rFonts w:ascii="Times New Roman" w:hAnsi="Times New Roman" w:cs="Times New Roman"/>
                                <w:sz w:val="24"/>
                                <w:szCs w:val="24"/>
                              </w:rPr>
                              <w:t>String.lowercase_ascii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getName</w:t>
                            </w:r>
                            <w:proofErr w:type="spellEnd"/>
                            <w:r>
                              <w:rPr>
                                <w:rFonts w:ascii="Times New Roman" w:hAnsi="Times New Roman" w:cs="Times New Roman"/>
                                <w:sz w:val="24"/>
                                <w:szCs w:val="24"/>
                              </w:rPr>
                              <w:t xml:space="preserve"> hd.name)</w:t>
                            </w:r>
                          </w:p>
                          <w:p w14:paraId="1DFA125B" w14:textId="77777777" w:rsidR="00120BEC" w:rsidRDefault="00285F46">
                            <w:pPr>
                              <w:pStyle w:val="FrameContents"/>
                              <w:rPr>
                                <w:rFonts w:ascii="Times New Roman" w:hAnsi="Times New Roman" w:cs="Times New Roman"/>
                                <w:sz w:val="24"/>
                                <w:szCs w:val="24"/>
                              </w:rPr>
                            </w:pPr>
                            <w:r>
                              <w:rPr>
                                <w:rFonts w:ascii="Times New Roman" w:hAnsi="Times New Roman" w:cs="Times New Roman"/>
                                <w:sz w:val="24"/>
                                <w:szCs w:val="24"/>
                              </w:rPr>
                              <w:t xml:space="preserve">  then let () = </w:t>
                            </w:r>
                            <w:proofErr w:type="spellStart"/>
                            <w:r>
                              <w:rPr>
                                <w:rFonts w:ascii="Times New Roman" w:hAnsi="Times New Roman" w:cs="Times New Roman"/>
                                <w:sz w:val="24"/>
                                <w:szCs w:val="24"/>
                              </w:rPr>
                              <w:t>print_string</w:t>
                            </w:r>
                            <w:proofErr w:type="spellEnd"/>
                            <w:r>
                              <w:rPr>
                                <w:rFonts w:ascii="Times New Roman" w:hAnsi="Times New Roman" w:cs="Times New Roman"/>
                                <w:sz w:val="24"/>
                                <w:szCs w:val="24"/>
                              </w:rPr>
                              <w:t xml:space="preserve"> "Passing style " in</w:t>
                            </w:r>
                          </w:p>
                          <w:p w14:paraId="1D9EE69B" w14:textId="77777777" w:rsidR="00120BEC" w:rsidRDefault="00285F46">
                            <w:pPr>
                              <w:pStyle w:val="FrameContents"/>
                              <w:rPr>
                                <w:rFonts w:ascii="Times New Roman" w:hAnsi="Times New Roman" w:cs="Times New Roman"/>
                                <w:sz w:val="24"/>
                                <w:szCs w:val="24"/>
                              </w:rPr>
                            </w:pPr>
                            <w:r>
                              <w:rPr>
                                <w:rFonts w:ascii="Times New Roman" w:hAnsi="Times New Roman" w:cs="Times New Roman"/>
                                <w:sz w:val="24"/>
                                <w:szCs w:val="24"/>
                              </w:rPr>
                              <w:t xml:space="preserve">  let () = </w:t>
                            </w:r>
                            <w:proofErr w:type="spellStart"/>
                            <w:r>
                              <w:rPr>
                                <w:rFonts w:ascii="Times New Roman" w:hAnsi="Times New Roman" w:cs="Times New Roman"/>
                                <w:sz w:val="24"/>
                                <w:szCs w:val="24"/>
                              </w:rPr>
                              <w:t>print_string</w:t>
                            </w:r>
                            <w:proofErr w:type="spellEnd"/>
                            <w:r>
                              <w:rPr>
                                <w:rFonts w:ascii="Times New Roman" w:hAnsi="Times New Roman" w:cs="Times New Roman"/>
                                <w:sz w:val="24"/>
                                <w:szCs w:val="24"/>
                              </w:rPr>
                              <w:t xml:space="preserve"> "''" in</w:t>
                            </w:r>
                          </w:p>
                          <w:p w14:paraId="74018EF7" w14:textId="77777777" w:rsidR="00120BEC" w:rsidRDefault="00285F46">
                            <w:pPr>
                              <w:pStyle w:val="FrameContents"/>
                              <w:rPr>
                                <w:rFonts w:ascii="Times New Roman" w:hAnsi="Times New Roman" w:cs="Times New Roman"/>
                                <w:sz w:val="24"/>
                                <w:szCs w:val="24"/>
                              </w:rPr>
                            </w:pPr>
                            <w:r>
                              <w:rPr>
                                <w:rFonts w:ascii="Times New Roman" w:hAnsi="Times New Roman" w:cs="Times New Roman"/>
                                <w:sz w:val="24"/>
                                <w:szCs w:val="24"/>
                              </w:rPr>
                              <w:t xml:space="preserve">  let () = </w:t>
                            </w:r>
                            <w:proofErr w:type="spellStart"/>
                            <w:r>
                              <w:rPr>
                                <w:rFonts w:ascii="Times New Roman" w:hAnsi="Times New Roman" w:cs="Times New Roman"/>
                                <w:sz w:val="24"/>
                                <w:szCs w:val="24"/>
                              </w:rPr>
                              <w:t>print_string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ful_name_style</w:t>
                            </w:r>
                            <w:proofErr w:type="spellEnd"/>
                            <w:r>
                              <w:rPr>
                                <w:rFonts w:ascii="Times New Roman" w:hAnsi="Times New Roman" w:cs="Times New Roman"/>
                                <w:sz w:val="24"/>
                                <w:szCs w:val="24"/>
                              </w:rPr>
                              <w:t xml:space="preserve"> name)</w:t>
                            </w:r>
                          </w:p>
                          <w:p w14:paraId="7AD67E95" w14:textId="77777777" w:rsidR="00120BEC" w:rsidRDefault="00285F46">
                            <w:pPr>
                              <w:pStyle w:val="FrameContents"/>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in  let</w:t>
                            </w:r>
                            <w:proofErr w:type="gramEnd"/>
                            <w:r>
                              <w:rPr>
                                <w:rFonts w:ascii="Times New Roman" w:hAnsi="Times New Roman" w:cs="Times New Roman"/>
                                <w:sz w:val="24"/>
                                <w:szCs w:val="24"/>
                              </w:rPr>
                              <w:t xml:space="preserve"> () = </w:t>
                            </w:r>
                            <w:proofErr w:type="spellStart"/>
                            <w:r>
                              <w:rPr>
                                <w:rFonts w:ascii="Times New Roman" w:hAnsi="Times New Roman" w:cs="Times New Roman"/>
                                <w:sz w:val="24"/>
                                <w:szCs w:val="24"/>
                              </w:rPr>
                              <w:t>print_string</w:t>
                            </w:r>
                            <w:proofErr w:type="spellEnd"/>
                            <w:r>
                              <w:rPr>
                                <w:rFonts w:ascii="Times New Roman" w:hAnsi="Times New Roman" w:cs="Times New Roman"/>
                                <w:sz w:val="24"/>
                                <w:szCs w:val="24"/>
                              </w:rPr>
                              <w:t xml:space="preserve"> "''" in</w:t>
                            </w:r>
                          </w:p>
                          <w:p w14:paraId="11C306DA" w14:textId="77777777" w:rsidR="00120BEC" w:rsidRDefault="00285F46">
                            <w:pPr>
                              <w:pStyle w:val="FrameContents"/>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remove_passing_style</w:t>
                            </w:r>
                            <w:proofErr w:type="spellEnd"/>
                            <w:r>
                              <w:rPr>
                                <w:rFonts w:ascii="Times New Roman" w:hAnsi="Times New Roman" w:cs="Times New Roman"/>
                                <w:sz w:val="24"/>
                                <w:szCs w:val="24"/>
                              </w:rPr>
                              <w:t xml:space="preserve"> styles </w:t>
                            </w:r>
                            <w:proofErr w:type="spellStart"/>
                            <w:proofErr w:type="gramStart"/>
                            <w:r>
                              <w:rPr>
                                <w:rFonts w:ascii="Times New Roman" w:hAnsi="Times New Roman" w:cs="Times New Roman"/>
                                <w:sz w:val="24"/>
                                <w:szCs w:val="24"/>
                              </w:rPr>
                              <w:t>hd</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*removing passing style (</w:t>
                            </w:r>
                            <w:proofErr w:type="spellStart"/>
                            <w:r>
                              <w:rPr>
                                <w:rFonts w:ascii="Times New Roman" w:hAnsi="Times New Roman" w:cs="Times New Roman"/>
                                <w:sz w:val="24"/>
                                <w:szCs w:val="24"/>
                              </w:rPr>
                              <w:t>hd</w:t>
                            </w:r>
                            <w:proofErr w:type="spellEnd"/>
                            <w:r>
                              <w:rPr>
                                <w:rFonts w:ascii="Times New Roman" w:hAnsi="Times New Roman" w:cs="Times New Roman"/>
                                <w:sz w:val="24"/>
                                <w:szCs w:val="24"/>
                              </w:rPr>
                              <w:t>) from the PSC (styles)*/</w:t>
                            </w:r>
                          </w:p>
                          <w:p w14:paraId="01EAA241" w14:textId="77777777" w:rsidR="00120BEC" w:rsidRDefault="00285F46">
                            <w:pPr>
                              <w:pStyle w:val="FrameContents"/>
                              <w:rPr>
                                <w:rFonts w:ascii="Times New Roman" w:hAnsi="Times New Roman" w:cs="Times New Roman"/>
                                <w:sz w:val="24"/>
                                <w:szCs w:val="24"/>
                              </w:rPr>
                            </w:pPr>
                            <w:r>
                              <w:rPr>
                                <w:rFonts w:ascii="Times New Roman" w:hAnsi="Times New Roman" w:cs="Times New Roman"/>
                                <w:sz w:val="24"/>
                                <w:szCs w:val="24"/>
                              </w:rPr>
                              <w:t xml:space="preserve"> else</w:t>
                            </w:r>
                          </w:p>
                          <w:p w14:paraId="215F4EEA" w14:textId="77777777" w:rsidR="00120BEC" w:rsidRDefault="00285F46">
                            <w:pPr>
                              <w:pStyle w:val="FrameContents"/>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hd</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removal </w:t>
                            </w:r>
                            <w:proofErr w:type="spellStart"/>
                            <w:r>
                              <w:rPr>
                                <w:rFonts w:ascii="Times New Roman" w:hAnsi="Times New Roman" w:cs="Times New Roman"/>
                                <w:sz w:val="24"/>
                                <w:szCs w:val="24"/>
                              </w:rPr>
                              <w:t>tl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interpretation_list</w:t>
                            </w:r>
                            <w:proofErr w:type="spellEnd"/>
                            <w:r>
                              <w:rPr>
                                <w:rFonts w:ascii="Times New Roman" w:hAnsi="Times New Roman" w:cs="Times New Roman"/>
                                <w:sz w:val="24"/>
                                <w:szCs w:val="24"/>
                              </w:rPr>
                              <w:t xml:space="preserve">  /*recursive check if style not found in first check*/</w:t>
                            </w:r>
                          </w:p>
                          <w:p w14:paraId="60631C6F" w14:textId="77777777" w:rsidR="00120BEC" w:rsidRDefault="00285F46">
                            <w:pPr>
                              <w:pStyle w:val="FrameContents"/>
                              <w:rPr>
                                <w:rFonts w:ascii="Times New Roman" w:hAnsi="Times New Roman" w:cs="Times New Roman"/>
                                <w:sz w:val="24"/>
                                <w:szCs w:val="24"/>
                              </w:rPr>
                            </w:pPr>
                            <w:r>
                              <w:rPr>
                                <w:rFonts w:ascii="Times New Roman" w:hAnsi="Times New Roman" w:cs="Times New Roman"/>
                                <w:sz w:val="24"/>
                                <w:szCs w:val="24"/>
                              </w:rPr>
                              <w:t xml:space="preserve">  in let styles = removal styles </w:t>
                            </w:r>
                            <w:proofErr w:type="spellStart"/>
                            <w:r>
                              <w:rPr>
                                <w:rFonts w:ascii="Times New Roman" w:hAnsi="Times New Roman" w:cs="Times New Roman"/>
                                <w:sz w:val="24"/>
                                <w:szCs w:val="24"/>
                              </w:rPr>
                              <w:t>interpretation_</w:t>
                            </w:r>
                            <w:proofErr w:type="gramStart"/>
                            <w:r>
                              <w:rPr>
                                <w:rFonts w:ascii="Times New Roman" w:hAnsi="Times New Roman" w:cs="Times New Roman"/>
                                <w:sz w:val="24"/>
                                <w:szCs w:val="24"/>
                              </w:rPr>
                              <w:t>list</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*Updating the p</w:t>
                            </w:r>
                            <w:r>
                              <w:rPr>
                                <w:rFonts w:ascii="Times New Roman" w:hAnsi="Times New Roman" w:cs="Times New Roman"/>
                                <w:sz w:val="24"/>
                                <w:szCs w:val="24"/>
                              </w:rPr>
                              <w:t>assing style container*/</w:t>
                            </w:r>
                          </w:p>
                          <w:p w14:paraId="5546AC5C" w14:textId="77777777" w:rsidR="00120BEC" w:rsidRDefault="00285F46">
                            <w:pPr>
                              <w:pStyle w:val="FrameContents"/>
                              <w:rPr>
                                <w:rFonts w:ascii="Times New Roman" w:hAnsi="Times New Roman" w:cs="Times New Roman"/>
                                <w:sz w:val="24"/>
                                <w:szCs w:val="24"/>
                              </w:rPr>
                            </w:pPr>
                            <w:r>
                              <w:rPr>
                                <w:rFonts w:ascii="Times New Roman" w:hAnsi="Times New Roman" w:cs="Times New Roman"/>
                                <w:sz w:val="24"/>
                                <w:szCs w:val="24"/>
                              </w:rPr>
                              <w:t xml:space="preserve">  in let </w:t>
                            </w:r>
                            <w:proofErr w:type="spellStart"/>
                            <w:r>
                              <w:rPr>
                                <w:rFonts w:ascii="Times New Roman" w:hAnsi="Times New Roman" w:cs="Times New Roman"/>
                                <w:sz w:val="24"/>
                                <w:szCs w:val="24"/>
                              </w:rPr>
                              <w:t>interp</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delete_interpretation</w:t>
                            </w:r>
                            <w:proofErr w:type="spellEnd"/>
                            <w:r>
                              <w:rPr>
                                <w:rFonts w:ascii="Times New Roman" w:hAnsi="Times New Roman" w:cs="Times New Roman"/>
                                <w:sz w:val="24"/>
                                <w:szCs w:val="24"/>
                              </w:rPr>
                              <w:t xml:space="preserve"> name </w:t>
                            </w:r>
                            <w:proofErr w:type="spellStart"/>
                            <w:r>
                              <w:rPr>
                                <w:rFonts w:ascii="Times New Roman" w:hAnsi="Times New Roman" w:cs="Times New Roman"/>
                                <w:sz w:val="24"/>
                                <w:szCs w:val="24"/>
                              </w:rPr>
                              <w:t>interpretation_list</w:t>
                            </w:r>
                            <w:proofErr w:type="spellEnd"/>
                            <w:r>
                              <w:rPr>
                                <w:rFonts w:ascii="Times New Roman" w:hAnsi="Times New Roman" w:cs="Times New Roman"/>
                                <w:sz w:val="24"/>
                                <w:szCs w:val="24"/>
                              </w:rPr>
                              <w:t xml:space="preserve"> /*delete style interpretation*/</w:t>
                            </w:r>
                          </w:p>
                          <w:p w14:paraId="134F1DB1" w14:textId="77777777" w:rsidR="00120BEC" w:rsidRDefault="00285F46">
                            <w:pPr>
                              <w:pStyle w:val="FrameContents"/>
                              <w:rPr>
                                <w:rFonts w:ascii="Times New Roman" w:hAnsi="Times New Roman" w:cs="Times New Roman"/>
                                <w:sz w:val="24"/>
                                <w:szCs w:val="24"/>
                              </w:rPr>
                            </w:pPr>
                            <w:r>
                              <w:rPr>
                                <w:rFonts w:ascii="Times New Roman" w:hAnsi="Times New Roman" w:cs="Times New Roman"/>
                                <w:sz w:val="24"/>
                                <w:szCs w:val="24"/>
                              </w:rPr>
                              <w:t xml:space="preserve">  in</w:t>
                            </w:r>
                          </w:p>
                          <w:p w14:paraId="5D32C1BA" w14:textId="77777777" w:rsidR="00120BEC" w:rsidRDefault="00285F46">
                            <w:pPr>
                              <w:pStyle w:val="FrameContents"/>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styles</w:t>
                            </w:r>
                            <w:proofErr w:type="gramEnd"/>
                            <w:r>
                              <w:rPr>
                                <w:rFonts w:ascii="Times New Roman" w:hAnsi="Times New Roman" w:cs="Times New Roman"/>
                                <w:sz w:val="24"/>
                                <w:szCs w:val="24"/>
                              </w:rPr>
                              <w:t xml:space="preserve"> = styles ; </w:t>
                            </w:r>
                            <w:proofErr w:type="spellStart"/>
                            <w:r>
                              <w:rPr>
                                <w:rFonts w:ascii="Times New Roman" w:hAnsi="Times New Roman" w:cs="Times New Roman"/>
                                <w:sz w:val="24"/>
                                <w:szCs w:val="24"/>
                              </w:rPr>
                              <w:t>interp</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interp</w:t>
                            </w:r>
                            <w:proofErr w:type="spellEnd"/>
                            <w:r>
                              <w:rPr>
                                <w:rFonts w:ascii="Times New Roman" w:hAnsi="Times New Roman" w:cs="Times New Roman"/>
                                <w:sz w:val="24"/>
                                <w:szCs w:val="24"/>
                              </w:rPr>
                              <w:t xml:space="preserve">; record = record ; effect = effect} </w:t>
                            </w:r>
                          </w:p>
                          <w:p w14:paraId="7F3EDFC6" w14:textId="77777777" w:rsidR="00120BEC" w:rsidRDefault="00120BEC">
                            <w:pPr>
                              <w:pStyle w:val="FrameContents"/>
                            </w:pPr>
                          </w:p>
                          <w:p w14:paraId="2A1B9BA7" w14:textId="77777777" w:rsidR="00120BEC" w:rsidRDefault="00120BEC">
                            <w:pPr>
                              <w:pStyle w:val="FrameContents"/>
                              <w:rPr>
                                <w:rFonts w:ascii="Times New Roman" w:hAnsi="Times New Roman" w:cs="Times New Roman"/>
                                <w:sz w:val="24"/>
                                <w:szCs w:val="24"/>
                              </w:rPr>
                            </w:pPr>
                          </w:p>
                          <w:p w14:paraId="002F1EBA" w14:textId="77777777" w:rsidR="00120BEC" w:rsidRDefault="00285F46">
                            <w:pPr>
                              <w:pStyle w:val="FrameContents"/>
                              <w:jc w:val="both"/>
                              <w:rPr>
                                <w:rFonts w:ascii="Times New Roman" w:hAnsi="Times New Roman" w:cs="Times New Roman"/>
                                <w:sz w:val="24"/>
                                <w:szCs w:val="24"/>
                              </w:rPr>
                            </w:pPr>
                            <w:bookmarkStart w:id="232" w:name="figc"/>
                            <w:proofErr w:type="spellStart"/>
                            <w:proofErr w:type="gramStart"/>
                            <w:r>
                              <w:rPr>
                                <w:rFonts w:ascii="Times New Roman" w:hAnsi="Times New Roman" w:cs="Times New Roman"/>
                                <w:sz w:val="24"/>
                                <w:szCs w:val="24"/>
                              </w:rPr>
                              <w:t>Fig.C</w:t>
                            </w:r>
                            <w:proofErr w:type="spellEnd"/>
                            <w:r>
                              <w:rPr>
                                <w:rFonts w:ascii="Times New Roman" w:hAnsi="Times New Roman" w:cs="Times New Roman"/>
                                <w:sz w:val="24"/>
                                <w:szCs w:val="24"/>
                              </w:rPr>
                              <w:t> </w:t>
                            </w:r>
                            <w:bookmarkEnd w:id="232"/>
                            <w:r>
                              <w:rPr>
                                <w:rFonts w:ascii="Times New Roman" w:hAnsi="Times New Roman" w:cs="Times New Roman"/>
                                <w:sz w:val="24"/>
                                <w:szCs w:val="24"/>
                              </w:rPr>
                              <w:t>:</w:t>
                            </w:r>
                            <w:proofErr w:type="gramEnd"/>
                            <w:r>
                              <w:rPr>
                                <w:rFonts w:ascii="Times New Roman" w:hAnsi="Times New Roman" w:cs="Times New Roman"/>
                                <w:sz w:val="24"/>
                                <w:szCs w:val="24"/>
                              </w:rPr>
                              <w:t xml:space="preserve"> Implementation of deletion method</w:t>
                            </w:r>
                          </w:p>
                          <w:p w14:paraId="2ABA7CDE" w14:textId="77777777" w:rsidR="00120BEC" w:rsidRDefault="00120BEC">
                            <w:pPr>
                              <w:pStyle w:val="FrameContents"/>
                            </w:pPr>
                          </w:p>
                        </w:txbxContent>
                      </wps:txbx>
                      <wps:bodyPr>
                        <a:noAutofit/>
                      </wps:bodyPr>
                    </wps:wsp>
                  </a:graphicData>
                </a:graphic>
              </wp:anchor>
            </w:drawing>
          </mc:Choice>
          <mc:Fallback>
            <w:pict>
              <v:rect id="shape_0" ID="Zone de texte 2" fillcolor="white" stroked="t" style="position:absolute;margin-left:-9.05pt;margin-top:27.3pt;width:466.45pt;height:326.95pt;mso-wrap-style:square;v-text-anchor:top;mso-position-horizontal:right;mso-position-horizontal-relative:margin" wp14:anchorId="28E6A198">
                <v:fill o:detectmouseclick="t" type="solid" color2="black"/>
                <v:stroke color="black" weight="9360" joinstyle="miter" endcap="flat"/>
                <v:textbox>
                  <w:txbxContent>
                    <w:p>
                      <w:pPr>
                        <w:pStyle w:val="FrameContents"/>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let rec delete_passing_style styles interpretation_list record effect=</w:t>
                      </w:r>
                    </w:p>
                    <w:p>
                      <w:pPr>
                        <w:pStyle w:val="FrameContents"/>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let () = print_string " Available styles: " in</w:t>
                      </w:r>
                    </w:p>
                    <w:p>
                      <w:pPr>
                        <w:pStyle w:val="FrameContents"/>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let () = print_styles_name styles in    /*shows available styles in the list of styles*/</w:t>
                      </w:r>
                    </w:p>
                    <w:p>
                      <w:pPr>
                        <w:pStyle w:val="FrameContents"/>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let () = print_string "\n--&gt;Enter name for the style: " in  /*name of style to delete*/</w:t>
                      </w:r>
                    </w:p>
                    <w:p>
                      <w:pPr>
                        <w:pStyle w:val="FrameContents"/>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let name = read_line() in</w:t>
                      </w:r>
                    </w:p>
                    <w:p>
                      <w:pPr>
                        <w:pStyle w:val="FrameContents"/>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let rec removal styles interpretation_list=</w:t>
                      </w:r>
                    </w:p>
                    <w:p>
                      <w:pPr>
                        <w:pStyle w:val="FrameContents"/>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match styles with</w:t>
                      </w:r>
                    </w:p>
                    <w:p>
                      <w:pPr>
                        <w:pStyle w:val="FrameContents"/>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-&gt; let () = print_string "Style don't exist." in []</w:t>
                      </w:r>
                    </w:p>
                    <w:p>
                      <w:pPr>
                        <w:pStyle w:val="FrameContents"/>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|hd :: tl -&gt; if String.lowercase_ascii (name) = String.lowercase_ascii (getName hd.name)</w:t>
                      </w:r>
                    </w:p>
                    <w:p>
                      <w:pPr>
                        <w:pStyle w:val="FrameContents"/>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then let () = print_string "Passing style " in</w:t>
                      </w:r>
                    </w:p>
                    <w:p>
                      <w:pPr>
                        <w:pStyle w:val="FrameContents"/>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let () = print_string "''" in</w:t>
                      </w:r>
                    </w:p>
                    <w:p>
                      <w:pPr>
                        <w:pStyle w:val="FrameContents"/>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let () = print_string (ful_name_style name)</w:t>
                      </w:r>
                    </w:p>
                    <w:p>
                      <w:pPr>
                        <w:pStyle w:val="FrameContents"/>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  let () = print_string "''" in</w:t>
                      </w:r>
                    </w:p>
                    <w:p>
                      <w:pPr>
                        <w:pStyle w:val="FrameContents"/>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remove_passing_style styles hd  /*removing passing style (hd) from the PSC (styles)*/</w:t>
                      </w:r>
                    </w:p>
                    <w:p>
                      <w:pPr>
                        <w:pStyle w:val="FrameContents"/>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else</w:t>
                      </w:r>
                    </w:p>
                    <w:p>
                      <w:pPr>
                        <w:pStyle w:val="FrameContents"/>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hd :: removal tl interpretation_list  /*recursive check if style not found in first check*/</w:t>
                      </w:r>
                    </w:p>
                    <w:p>
                      <w:pPr>
                        <w:pStyle w:val="FrameContents"/>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 let styles = removal styles interpretation_list  /*Updating the passing style container*/</w:t>
                      </w:r>
                    </w:p>
                    <w:p>
                      <w:pPr>
                        <w:pStyle w:val="FrameContents"/>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 let interp = delete_interpretation name interpretation_list /*delete style interpretation*/</w:t>
                      </w:r>
                    </w:p>
                    <w:p>
                      <w:pPr>
                        <w:pStyle w:val="FrameContents"/>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w:t>
                      </w:r>
                    </w:p>
                    <w:p>
                      <w:pPr>
                        <w:pStyle w:val="FrameContents"/>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 styles = styles ; interp = interp; record = record ; effect = effect} </w:t>
                      </w:r>
                    </w:p>
                    <w:p>
                      <w:pPr>
                        <w:pStyle w:val="FrameContents"/>
                        <w:rPr/>
                      </w:pPr>
                      <w:r>
                        <w:rPr/>
                      </w:r>
                    </w:p>
                    <w:p>
                      <w:pPr>
                        <w:pStyle w:val="FrameContents"/>
                        <w:rPr>
                          <w:rFonts w:ascii="Times New Roman" w:hAnsi="Times New Roman" w:cs="Times New Roman"/>
                          <w:sz w:val="24"/>
                          <w:szCs w:val="24"/>
                        </w:rPr>
                      </w:pPr>
                      <w:r>
                        <w:rPr>
                          <w:rFonts w:cs="Times New Roman" w:ascii="Times New Roman" w:hAnsi="Times New Roman"/>
                          <w:sz w:val="24"/>
                          <w:szCs w:val="24"/>
                        </w:rPr>
                      </w:r>
                    </w:p>
                    <w:p>
                      <w:pPr>
                        <w:pStyle w:val="FrameContents"/>
                        <w:jc w:val="both"/>
                        <w:rPr>
                          <w:rFonts w:ascii="Times New Roman" w:hAnsi="Times New Roman" w:cs="Times New Roman"/>
                          <w:sz w:val="24"/>
                          <w:szCs w:val="24"/>
                        </w:rPr>
                      </w:pPr>
                      <w:bookmarkStart w:id="109" w:name="figc"/>
                      <w:r>
                        <w:rPr>
                          <w:rFonts w:cs="Times New Roman" w:ascii="Times New Roman" w:hAnsi="Times New Roman"/>
                          <w:sz w:val="24"/>
                          <w:szCs w:val="24"/>
                        </w:rPr>
                        <w:t>Fig.C </w:t>
                      </w:r>
                      <w:bookmarkEnd w:id="109"/>
                      <w:r>
                        <w:rPr>
                          <w:rFonts w:cs="Times New Roman" w:ascii="Times New Roman" w:hAnsi="Times New Roman"/>
                          <w:sz w:val="24"/>
                          <w:szCs w:val="24"/>
                        </w:rPr>
                        <w:t>: Implementation of deletion method</w:t>
                      </w:r>
                    </w:p>
                    <w:p>
                      <w:pPr>
                        <w:pStyle w:val="FrameContents"/>
                        <w:rPr/>
                      </w:pPr>
                      <w:r>
                        <w:rPr/>
                      </w:r>
                    </w:p>
                  </w:txbxContent>
                </v:textbox>
                <w10:wrap type="square"/>
              </v:rect>
            </w:pict>
          </mc:Fallback>
        </mc:AlternateContent>
      </w:r>
    </w:p>
    <w:p w14:paraId="17EE4422" w14:textId="77777777" w:rsidR="00120BEC" w:rsidRDefault="00120BEC">
      <w:pPr>
        <w:widowControl/>
        <w:spacing w:after="160" w:line="360" w:lineRule="auto"/>
        <w:jc w:val="both"/>
        <w:textAlignment w:val="auto"/>
        <w:rPr>
          <w:rFonts w:ascii="Times New Roman" w:hAnsi="Times New Roman" w:cs="Times New Roman"/>
          <w:sz w:val="24"/>
          <w:szCs w:val="24"/>
          <w:lang w:val="en-GB"/>
        </w:rPr>
      </w:pPr>
    </w:p>
    <w:p w14:paraId="2AB89482" w14:textId="77777777" w:rsidR="00120BEC" w:rsidRDefault="00285F46">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Figure </w:t>
      </w:r>
      <w:r>
        <w:rPr>
          <w:rFonts w:ascii="Times New Roman" w:hAnsi="Times New Roman" w:cs="Times New Roman"/>
          <w:sz w:val="24"/>
          <w:szCs w:val="24"/>
          <w:lang w:val="en-GB"/>
        </w:rPr>
        <w:t>C shows the implementation of the function used to remove a passing style from the passing style structure. The function [</w:t>
      </w:r>
      <w:proofErr w:type="spellStart"/>
      <w:r>
        <w:rPr>
          <w:rFonts w:ascii="Times New Roman" w:hAnsi="Times New Roman" w:cs="Times New Roman"/>
          <w:sz w:val="24"/>
          <w:szCs w:val="24"/>
          <w:lang w:val="en-GB"/>
        </w:rPr>
        <w:fldChar w:fldCharType="begin"/>
      </w:r>
      <w:r>
        <w:rPr>
          <w:rFonts w:ascii="Times New Roman" w:hAnsi="Times New Roman" w:cs="Times New Roman"/>
          <w:sz w:val="24"/>
          <w:szCs w:val="24"/>
          <w:lang w:val="en-GB"/>
        </w:rPr>
        <w:instrText>REF figc \h</w:instrText>
      </w:r>
      <w:r>
        <w:rPr>
          <w:rFonts w:ascii="Times New Roman" w:hAnsi="Times New Roman" w:cs="Times New Roman"/>
          <w:sz w:val="24"/>
          <w:szCs w:val="24"/>
          <w:lang w:val="en-GB"/>
        </w:rPr>
      </w:r>
      <w:r>
        <w:rPr>
          <w:rFonts w:ascii="Times New Roman" w:hAnsi="Times New Roman" w:cs="Times New Roman"/>
          <w:sz w:val="24"/>
          <w:szCs w:val="24"/>
          <w:lang w:val="en-GB"/>
        </w:rPr>
        <w:fldChar w:fldCharType="separate"/>
      </w:r>
      <w:r>
        <w:rPr>
          <w:rFonts w:ascii="Times New Roman" w:hAnsi="Times New Roman" w:cs="Times New Roman"/>
          <w:sz w:val="24"/>
          <w:szCs w:val="24"/>
          <w:lang w:val="en-GB"/>
        </w:rPr>
        <w:t>Fig.C</w:t>
      </w:r>
      <w:proofErr w:type="spellEnd"/>
      <w:r>
        <w:rPr>
          <w:rFonts w:ascii="Times New Roman" w:hAnsi="Times New Roman" w:cs="Times New Roman"/>
          <w:sz w:val="24"/>
          <w:szCs w:val="24"/>
          <w:lang w:val="en-GB"/>
        </w:rPr>
        <w:t> </w:t>
      </w:r>
      <w:r>
        <w:rPr>
          <w:rFonts w:ascii="Times New Roman" w:hAnsi="Times New Roman" w:cs="Times New Roman"/>
          <w:sz w:val="24"/>
          <w:szCs w:val="24"/>
          <w:lang w:val="en-GB"/>
        </w:rPr>
        <w:fldChar w:fldCharType="end"/>
      </w:r>
      <w:r>
        <w:rPr>
          <w:rFonts w:ascii="Times New Roman" w:hAnsi="Times New Roman" w:cs="Times New Roman"/>
          <w:sz w:val="24"/>
          <w:szCs w:val="24"/>
          <w:lang w:val="en-GB"/>
        </w:rPr>
        <w:t xml:space="preserve">] gets the name of the style and delete the style from the </w:t>
      </w:r>
      <w:r>
        <w:rPr>
          <w:rFonts w:ascii="Times New Roman" w:hAnsi="Times New Roman" w:cs="Times New Roman"/>
          <w:sz w:val="24"/>
          <w:szCs w:val="24"/>
          <w:lang w:val="en-GB"/>
        </w:rPr>
        <w:t>passing style container if found. On deleting a passing style, the style interpretation and effects are also deleted.</w:t>
      </w:r>
    </w:p>
    <w:p w14:paraId="062615FF" w14:textId="77777777" w:rsidR="00120BEC" w:rsidRDefault="00120BEC">
      <w:pPr>
        <w:widowControl/>
        <w:spacing w:after="160" w:line="360" w:lineRule="auto"/>
        <w:jc w:val="both"/>
        <w:textAlignment w:val="auto"/>
        <w:rPr>
          <w:rFonts w:ascii="Times New Roman" w:hAnsi="Times New Roman" w:cs="Times New Roman"/>
          <w:sz w:val="24"/>
          <w:szCs w:val="24"/>
          <w:lang w:val="en-GB"/>
        </w:rPr>
      </w:pPr>
    </w:p>
    <w:sectPr w:rsidR="00120BEC">
      <w:headerReference w:type="default" r:id="rId27"/>
      <w:footerReference w:type="default" r:id="rId28"/>
      <w:pgSz w:w="12240" w:h="15840"/>
      <w:pgMar w:top="1440" w:right="1440" w:bottom="1440" w:left="1440" w:header="708" w:footer="708" w:gutter="0"/>
      <w:pgNumType w:start="1"/>
      <w:cols w:space="720"/>
      <w:formProt w:val="0"/>
      <w:docGrid w:linePitch="10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Unknown Author" w:date="2021-11-29T00:01:00Z" w:initials="">
    <w:p w14:paraId="19BC4655" w14:textId="77777777" w:rsidR="00120BEC" w:rsidRDefault="00285F46">
      <w:r>
        <w:rPr>
          <w:rFonts w:cs="Times New Roman"/>
          <w:sz w:val="20"/>
          <w:lang w:val="en-GB"/>
        </w:rPr>
        <w:t>Leonard, I went through your work as indicated.</w:t>
      </w:r>
    </w:p>
    <w:p w14:paraId="66E2F7D4" w14:textId="77777777" w:rsidR="00120BEC" w:rsidRDefault="00120BEC"/>
    <w:p w14:paraId="2C4A6EC3" w14:textId="77777777" w:rsidR="00120BEC" w:rsidRDefault="00285F46">
      <w:r>
        <w:rPr>
          <w:rFonts w:cs="Times New Roman"/>
          <w:sz w:val="20"/>
          <w:lang w:val="en-GB"/>
        </w:rPr>
        <w:t xml:space="preserve">It seems you did corrections in chapter 1, but did not apply them to </w:t>
      </w:r>
      <w:r>
        <w:rPr>
          <w:rFonts w:cs="Times New Roman"/>
          <w:sz w:val="20"/>
          <w:lang w:val="en-GB"/>
        </w:rPr>
        <w:t>other sections/chapters of your work as I indicated you should always do. Typically, when I indicate an error, typically on language, I expect you to check for such errors in the rest of your work.</w:t>
      </w:r>
    </w:p>
    <w:p w14:paraId="3E87F426" w14:textId="77777777" w:rsidR="00120BEC" w:rsidRDefault="00120BEC"/>
    <w:p w14:paraId="00AE3052" w14:textId="77777777" w:rsidR="00120BEC" w:rsidRDefault="00285F46">
      <w:r>
        <w:rPr>
          <w:rFonts w:cs="Times New Roman"/>
          <w:sz w:val="20"/>
          <w:lang w:val="en-GB"/>
        </w:rPr>
        <w:t>Please make all the corrections, get my approval for prin</w:t>
      </w:r>
      <w:r>
        <w:rPr>
          <w:rFonts w:cs="Times New Roman"/>
          <w:sz w:val="20"/>
          <w:lang w:val="en-GB"/>
        </w:rPr>
        <w:t>ting *before printing*.</w:t>
      </w:r>
    </w:p>
  </w:comment>
  <w:comment w:id="41" w:author="Unknown Author" w:date="2021-11-28T09:15:00Z" w:initials="">
    <w:p w14:paraId="35807D73" w14:textId="77777777" w:rsidR="00120BEC" w:rsidRDefault="00285F46">
      <w:r>
        <w:rPr>
          <w:rFonts w:cs="Times New Roman"/>
          <w:sz w:val="20"/>
          <w:lang w:val="en-GB"/>
        </w:rPr>
        <w:t>Adding scope to a small project like this one is acceptable under its aims and objectives, and avoids unnecessary one-paragraph sections</w:t>
      </w:r>
    </w:p>
  </w:comment>
  <w:comment w:id="53" w:author="Unknown Author" w:date="2021-11-28T20:43:00Z" w:initials="">
    <w:p w14:paraId="1D597F72" w14:textId="77777777" w:rsidR="00120BEC" w:rsidRDefault="00285F46">
      <w:r>
        <w:rPr>
          <w:rFonts w:cs="Times New Roman"/>
          <w:sz w:val="20"/>
        </w:rPr>
        <w:t xml:space="preserve">Avoid trailing blanks to your section headings (as well as end of lines). Search for and </w:t>
      </w:r>
      <w:r>
        <w:rPr>
          <w:rFonts w:cs="Times New Roman"/>
          <w:sz w:val="20"/>
        </w:rPr>
        <w:t>remove all the others.</w:t>
      </w:r>
    </w:p>
  </w:comment>
  <w:comment w:id="79" w:author="Unknown Author" w:date="2021-11-28T20:37:00Z" w:initials="">
    <w:p w14:paraId="0D7AEF1D" w14:textId="77777777" w:rsidR="00120BEC" w:rsidRDefault="00285F46">
      <w:r>
        <w:rPr>
          <w:rFonts w:cs="Times New Roman"/>
          <w:sz w:val="20"/>
          <w:lang w:val="en-GB"/>
        </w:rPr>
        <w:t>These are not the only ones! You have call-by need, etc. (Note that the boundary between parameter-passing styles and evaluation strategies is tenuous. If you want to make a distinction, that is fine, but you will have to clarify wha</w:t>
      </w:r>
      <w:r>
        <w:rPr>
          <w:rFonts w:cs="Times New Roman"/>
          <w:sz w:val="20"/>
          <w:lang w:val="en-GB"/>
        </w:rPr>
        <w:t>t you mean way earlier!</w:t>
      </w:r>
    </w:p>
  </w:comment>
  <w:comment w:id="82" w:author="Unknown Author" w:date="2021-11-28T20:42:00Z" w:initials="">
    <w:p w14:paraId="4033F5F0" w14:textId="77777777" w:rsidR="00120BEC" w:rsidRDefault="00285F46">
      <w:r>
        <w:rPr>
          <w:rFonts w:cs="Times New Roman"/>
          <w:sz w:val="20"/>
        </w:rPr>
        <w:t>Remove extraneous blank lines.</w:t>
      </w:r>
    </w:p>
  </w:comment>
  <w:comment w:id="87" w:author="Unknown Author" w:date="2021-11-28T20:44:00Z" w:initials="">
    <w:p w14:paraId="246EE031" w14:textId="77777777" w:rsidR="00120BEC" w:rsidRDefault="00285F46">
      <w:r>
        <w:rPr>
          <w:rFonts w:cs="Times New Roman"/>
          <w:sz w:val="20"/>
          <w:lang w:val="en-GB"/>
        </w:rPr>
        <w:t>Sentence not clear.</w:t>
      </w:r>
    </w:p>
  </w:comment>
  <w:comment w:id="90" w:author="Unknown Author" w:date="2021-11-28T20:46:00Z" w:initials="">
    <w:p w14:paraId="4C9B6FC6" w14:textId="77777777" w:rsidR="00120BEC" w:rsidRDefault="00285F46">
      <w:r>
        <w:rPr>
          <w:rFonts w:cs="Times New Roman"/>
          <w:sz w:val="20"/>
        </w:rPr>
        <w:t>Multiple square brackets!</w:t>
      </w:r>
    </w:p>
  </w:comment>
  <w:comment w:id="94" w:author="Unknown Author" w:date="2021-11-28T20:50:00Z" w:initials="">
    <w:p w14:paraId="021BCCB6" w14:textId="77777777" w:rsidR="00120BEC" w:rsidRDefault="00285F46">
      <w:r>
        <w:rPr>
          <w:rFonts w:cs="Times New Roman"/>
          <w:sz w:val="20"/>
          <w:lang w:val="en-GB"/>
        </w:rPr>
        <w:t>Reduce ambiguity and confusion, since you gave a well-defined technical value to value earlier. Besides, if there is no computation element (i.e., all argu</w:t>
      </w:r>
      <w:r>
        <w:rPr>
          <w:rFonts w:cs="Times New Roman"/>
          <w:sz w:val="20"/>
          <w:lang w:val="en-GB"/>
        </w:rPr>
        <w:t>ments are values) then call-by-name is the same as call-by-value!</w:t>
      </w:r>
    </w:p>
  </w:comment>
  <w:comment w:id="96" w:author="Unknown Author" w:date="2021-11-28T20:53:00Z" w:initials="">
    <w:p w14:paraId="7F89040E" w14:textId="77777777" w:rsidR="00120BEC" w:rsidRDefault="00285F46">
      <w:r>
        <w:rPr>
          <w:rFonts w:cs="Times New Roman"/>
          <w:sz w:val="20"/>
          <w:lang w:val="en-GB"/>
        </w:rPr>
        <w:t>As in object-orientation? If so, make it clear.</w:t>
      </w:r>
    </w:p>
  </w:comment>
  <w:comment w:id="108" w:author="Unknown Author" w:date="2021-11-28T20:58:00Z" w:initials="">
    <w:p w14:paraId="466D9828" w14:textId="77777777" w:rsidR="00120BEC" w:rsidRDefault="00285F46">
      <w:r>
        <w:rPr>
          <w:rFonts w:cs="Times New Roman"/>
          <w:sz w:val="20"/>
          <w:lang w:val="en-GB"/>
        </w:rPr>
        <w:t>“Wherein” seems to suggest that the breakdown into subtasks defines prototyping/exploratory programming, which is not the case!</w:t>
      </w:r>
    </w:p>
  </w:comment>
  <w:comment w:id="118" w:author="Unknown Author" w:date="2021-11-28T21:03:00Z" w:initials="">
    <w:p w14:paraId="757305E1" w14:textId="77777777" w:rsidR="00120BEC" w:rsidRDefault="00285F46">
      <w:r>
        <w:rPr>
          <w:rFonts w:cs="Times New Roman"/>
          <w:sz w:val="20"/>
        </w:rPr>
        <w:t>Why the hard p</w:t>
      </w:r>
      <w:r>
        <w:rPr>
          <w:rFonts w:cs="Times New Roman"/>
          <w:sz w:val="20"/>
        </w:rPr>
        <w:t>age break here? This is NOT the end of a section or a forced page! Please Remove!</w:t>
      </w:r>
    </w:p>
  </w:comment>
  <w:comment w:id="121" w:author="Unknown Author" w:date="2021-11-28T21:08:00Z" w:initials="">
    <w:p w14:paraId="58B5704A" w14:textId="77777777" w:rsidR="00120BEC" w:rsidRDefault="00285F46">
      <w:r>
        <w:rPr>
          <w:rFonts w:cs="Times New Roman"/>
          <w:sz w:val="20"/>
          <w:lang w:val="en-GB"/>
        </w:rPr>
        <w:t>What of unknown factors? Where are they stored</w:t>
      </w:r>
    </w:p>
  </w:comment>
  <w:comment w:id="122" w:author="Unknown Author" w:date="2021-11-28T21:10:00Z" w:initials="">
    <w:p w14:paraId="43A1A1EC" w14:textId="77777777" w:rsidR="00120BEC" w:rsidRDefault="00285F46">
      <w:r>
        <w:rPr>
          <w:rFonts w:cs="Times New Roman"/>
          <w:sz w:val="20"/>
        </w:rPr>
        <w:t xml:space="preserve">You cannot be using Figure xx and </w:t>
      </w:r>
      <w:proofErr w:type="spellStart"/>
      <w:proofErr w:type="gramStart"/>
      <w:r>
        <w:rPr>
          <w:rFonts w:cs="Times New Roman"/>
          <w:sz w:val="20"/>
        </w:rPr>
        <w:t>Fig.xx</w:t>
      </w:r>
      <w:proofErr w:type="spellEnd"/>
      <w:r>
        <w:rPr>
          <w:rFonts w:cs="Times New Roman"/>
          <w:sz w:val="20"/>
        </w:rPr>
        <w:t>.</w:t>
      </w:r>
      <w:proofErr w:type="gramEnd"/>
      <w:r>
        <w:rPr>
          <w:rFonts w:cs="Times New Roman"/>
          <w:sz w:val="20"/>
        </w:rPr>
        <w:t xml:space="preserve"> Use Figure xx in full. If using </w:t>
      </w:r>
      <w:proofErr w:type="spellStart"/>
      <w:r>
        <w:rPr>
          <w:rFonts w:cs="Times New Roman"/>
          <w:sz w:val="20"/>
        </w:rPr>
        <w:t>wordprocessor</w:t>
      </w:r>
      <w:proofErr w:type="spellEnd"/>
      <w:r>
        <w:rPr>
          <w:rFonts w:cs="Times New Roman"/>
          <w:sz w:val="20"/>
        </w:rPr>
        <w:t xml:space="preserve"> features, adjust them to comply!</w:t>
      </w:r>
    </w:p>
  </w:comment>
  <w:comment w:id="139" w:author="Unknown Author" w:date="2021-11-28T23:47:00Z" w:initials="">
    <w:p w14:paraId="2ACDA8D0" w14:textId="77777777" w:rsidR="00120BEC" w:rsidRDefault="00285F46">
      <w:r>
        <w:rPr>
          <w:rFonts w:cs="Times New Roman"/>
          <w:sz w:val="20"/>
          <w:lang w:val="en-GB"/>
        </w:rPr>
        <w:t>In blo</w:t>
      </w:r>
      <w:r>
        <w:rPr>
          <w:rFonts w:cs="Times New Roman"/>
          <w:sz w:val="20"/>
          <w:lang w:val="en-GB"/>
        </w:rPr>
        <w:t>ck paragraphing, you leave a blank line (one blank line!) between paragraphs!</w:t>
      </w:r>
    </w:p>
  </w:comment>
  <w:comment w:id="149" w:author="Unknown Author" w:date="2021-11-28T23:18:00Z" w:initials="">
    <w:p w14:paraId="2ED1F161" w14:textId="77777777" w:rsidR="00120BEC" w:rsidRDefault="00285F46">
      <w:r>
        <w:rPr>
          <w:rFonts w:cs="Times New Roman"/>
          <w:sz w:val="20"/>
        </w:rPr>
        <w:t>“</w:t>
      </w:r>
      <w:proofErr w:type="gramStart"/>
      <w:r>
        <w:rPr>
          <w:rFonts w:cs="Times New Roman"/>
          <w:sz w:val="20"/>
        </w:rPr>
        <w:t>design</w:t>
      </w:r>
      <w:proofErr w:type="gramEnd"/>
      <w:r>
        <w:rPr>
          <w:rFonts w:cs="Times New Roman"/>
          <w:sz w:val="20"/>
        </w:rPr>
        <w:t xml:space="preserve"> algorithm” may not mean what you think. For example, design can also mean algorithm, given “Algorithm </w:t>
      </w:r>
      <w:proofErr w:type="spellStart"/>
      <w:r>
        <w:rPr>
          <w:rFonts w:cs="Times New Roman"/>
          <w:sz w:val="20"/>
        </w:rPr>
        <w:t>algorithm</w:t>
      </w:r>
      <w:proofErr w:type="spellEnd"/>
      <w:r>
        <w:rPr>
          <w:rFonts w:cs="Times New Roman"/>
          <w:sz w:val="20"/>
        </w:rPr>
        <w:t>”.</w:t>
      </w:r>
    </w:p>
  </w:comment>
  <w:comment w:id="155" w:author="Unknown Author" w:date="2021-11-28T23:25:00Z" w:initials="">
    <w:p w14:paraId="4725EA75" w14:textId="77777777" w:rsidR="00120BEC" w:rsidRDefault="00285F46">
      <w:r>
        <w:rPr>
          <w:rFonts w:cs="Times New Roman"/>
          <w:sz w:val="20"/>
          <w:lang w:val="en-GB"/>
        </w:rPr>
        <w:t xml:space="preserve">Square </w:t>
      </w:r>
      <w:proofErr w:type="spellStart"/>
      <w:r>
        <w:rPr>
          <w:rFonts w:cs="Times New Roman"/>
          <w:sz w:val="20"/>
          <w:lang w:val="en-GB"/>
        </w:rPr>
        <w:t>brakets</w:t>
      </w:r>
      <w:proofErr w:type="spellEnd"/>
      <w:r>
        <w:rPr>
          <w:rFonts w:cs="Times New Roman"/>
          <w:sz w:val="20"/>
          <w:lang w:val="en-GB"/>
        </w:rPr>
        <w:t xml:space="preserve"> have a clear meaning in citations. Remove</w:t>
      </w:r>
      <w:r>
        <w:rPr>
          <w:rFonts w:cs="Times New Roman"/>
          <w:sz w:val="20"/>
          <w:lang w:val="en-GB"/>
        </w:rPr>
        <w:t xml:space="preserve"> when used in regular sentences, as opposed to referring, in which case the citation could be overlooked without danger of </w:t>
      </w:r>
      <w:proofErr w:type="spellStart"/>
      <w:r>
        <w:rPr>
          <w:rFonts w:cs="Times New Roman"/>
          <w:sz w:val="20"/>
          <w:lang w:val="en-GB"/>
        </w:rPr>
        <w:t>loosing</w:t>
      </w:r>
      <w:proofErr w:type="spellEnd"/>
      <w:r>
        <w:rPr>
          <w:rFonts w:cs="Times New Roman"/>
          <w:sz w:val="20"/>
          <w:lang w:val="en-GB"/>
        </w:rPr>
        <w:t xml:space="preserve"> the essence of the sentence.</w:t>
      </w:r>
    </w:p>
  </w:comment>
  <w:comment w:id="158" w:author="Unknown Author" w:date="2021-11-28T23:25:00Z" w:initials="">
    <w:p w14:paraId="14A06AA4" w14:textId="77777777" w:rsidR="00120BEC" w:rsidRDefault="00285F46">
      <w:r>
        <w:rPr>
          <w:rFonts w:cs="Times New Roman"/>
          <w:sz w:val="20"/>
          <w:lang w:val="en-GB"/>
        </w:rPr>
        <w:t>It begs the question why place one in text and the other in the appendix (</w:t>
      </w:r>
      <w:proofErr w:type="gramStart"/>
      <w:r>
        <w:rPr>
          <w:rFonts w:cs="Times New Roman"/>
          <w:sz w:val="20"/>
          <w:lang w:val="en-GB"/>
        </w:rPr>
        <w:t>semi irrelevant</w:t>
      </w:r>
      <w:proofErr w:type="gramEnd"/>
      <w:r>
        <w:rPr>
          <w:rFonts w:cs="Times New Roman"/>
          <w:sz w:val="20"/>
          <w:lang w:val="en-GB"/>
        </w:rPr>
        <w:t xml:space="preserve"> to the</w:t>
      </w:r>
      <w:r>
        <w:rPr>
          <w:rFonts w:cs="Times New Roman"/>
          <w:sz w:val="20"/>
          <w:lang w:val="en-GB"/>
        </w:rPr>
        <w:t xml:space="preserve"> writeup).</w:t>
      </w:r>
    </w:p>
  </w:comment>
  <w:comment w:id="176" w:author="Unknown Author" w:date="2021-11-28T23:30:00Z" w:initials="">
    <w:p w14:paraId="6927CAC6" w14:textId="77777777" w:rsidR="00120BEC" w:rsidRDefault="00285F46">
      <w:r>
        <w:rPr>
          <w:rFonts w:cs="Times New Roman"/>
          <w:sz w:val="20"/>
          <w:lang w:val="en-GB"/>
        </w:rPr>
        <w:t xml:space="preserve">Not true, as I can see only type definitions! Maybe you </w:t>
      </w:r>
      <w:proofErr w:type="spellStart"/>
      <w:r>
        <w:rPr>
          <w:rFonts w:cs="Times New Roman"/>
          <w:sz w:val="20"/>
          <w:lang w:val="en-GB"/>
        </w:rPr>
        <w:t>justt</w:t>
      </w:r>
      <w:proofErr w:type="spellEnd"/>
      <w:r>
        <w:rPr>
          <w:rFonts w:cs="Times New Roman"/>
          <w:sz w:val="20"/>
          <w:lang w:val="en-GB"/>
        </w:rPr>
        <w:t xml:space="preserve"> say it is the </w:t>
      </w:r>
      <w:proofErr w:type="spellStart"/>
      <w:r>
        <w:rPr>
          <w:rFonts w:cs="Times New Roman"/>
          <w:sz w:val="20"/>
          <w:lang w:val="en-GB"/>
        </w:rPr>
        <w:t>ocaml</w:t>
      </w:r>
      <w:proofErr w:type="spellEnd"/>
      <w:r>
        <w:rPr>
          <w:rFonts w:cs="Times New Roman"/>
          <w:sz w:val="20"/>
          <w:lang w:val="en-GB"/>
        </w:rPr>
        <w:t xml:space="preserve"> code for the data structures developed in the section (or figures).</w:t>
      </w:r>
    </w:p>
  </w:comment>
  <w:comment w:id="178" w:author="Unknown Author" w:date="2021-11-28T23:33:00Z" w:initials="">
    <w:p w14:paraId="369B0CC9" w14:textId="77777777" w:rsidR="00120BEC" w:rsidRDefault="00285F46">
      <w:r>
        <w:rPr>
          <w:rFonts w:cs="Times New Roman"/>
          <w:sz w:val="20"/>
        </w:rPr>
        <w:t>Use numbers to do what?</w:t>
      </w:r>
    </w:p>
  </w:comment>
  <w:comment w:id="179" w:author="Unknown Author" w:date="2021-11-28T23:34:00Z" w:initials="">
    <w:p w14:paraId="75464259" w14:textId="77777777" w:rsidR="00120BEC" w:rsidRDefault="00285F46">
      <w:r>
        <w:rPr>
          <w:rFonts w:cs="Times New Roman"/>
          <w:sz w:val="20"/>
        </w:rPr>
        <w:t>Stop forcing false page breaks. Let figures and tables float in frames.</w:t>
      </w:r>
      <w:r>
        <w:rPr>
          <w:rFonts w:cs="Times New Roman"/>
          <w:sz w:val="20"/>
        </w:rPr>
        <w:t xml:space="preserve"> Better still, group figures into fewer frames, and cite subsections.</w:t>
      </w:r>
    </w:p>
    <w:p w14:paraId="236C4D8A" w14:textId="77777777" w:rsidR="00120BEC" w:rsidRDefault="00120BEC"/>
    <w:p w14:paraId="0CE76EB1" w14:textId="77777777" w:rsidR="00120BEC" w:rsidRDefault="00285F46">
      <w:r>
        <w:rPr>
          <w:rFonts w:cs="Times New Roman"/>
          <w:sz w:val="20"/>
        </w:rPr>
        <w:t xml:space="preserve">Also, use the </w:t>
      </w:r>
      <w:proofErr w:type="spellStart"/>
      <w:r>
        <w:rPr>
          <w:rFonts w:cs="Times New Roman"/>
          <w:sz w:val="20"/>
        </w:rPr>
        <w:t>wordprocessor’s</w:t>
      </w:r>
      <w:proofErr w:type="spellEnd"/>
      <w:r>
        <w:rPr>
          <w:rFonts w:cs="Times New Roman"/>
          <w:sz w:val="20"/>
        </w:rPr>
        <w:t xml:space="preserve"> flow control mechanisms to make sure things scroll well!</w:t>
      </w:r>
    </w:p>
  </w:comment>
  <w:comment w:id="192" w:author="Unknown Author" w:date="2021-11-28T23:38:00Z" w:initials="">
    <w:p w14:paraId="258E41B0" w14:textId="77777777" w:rsidR="00120BEC" w:rsidRDefault="00285F46">
      <w:r>
        <w:rPr>
          <w:rFonts w:cs="Times New Roman"/>
          <w:sz w:val="20"/>
        </w:rPr>
        <w:t>Remove these padding blanks!</w:t>
      </w:r>
    </w:p>
  </w:comment>
  <w:comment w:id="198" w:author="Unknown Author" w:date="2021-11-29T00:00:00Z" w:initials="">
    <w:p w14:paraId="5D7AB80E" w14:textId="77777777" w:rsidR="00120BEC" w:rsidRDefault="00285F46">
      <w:r>
        <w:rPr>
          <w:rFonts w:cs="Times New Roman"/>
          <w:sz w:val="20"/>
        </w:rPr>
        <w:t xml:space="preserve">I Skimmed through this. So, read more carefully and make </w:t>
      </w:r>
      <w:r>
        <w:rPr>
          <w:rFonts w:cs="Times New Roman"/>
          <w:sz w:val="20"/>
        </w:rPr>
        <w:t>corrections.</w:t>
      </w:r>
    </w:p>
  </w:comment>
  <w:comment w:id="201" w:author="Unknown Author" w:date="2021-11-28T23:49:00Z" w:initials="">
    <w:p w14:paraId="47F3D6FD" w14:textId="77777777" w:rsidR="00120BEC" w:rsidRDefault="00285F46">
      <w:r>
        <w:rPr>
          <w:rFonts w:cs="Times New Roman"/>
          <w:sz w:val="20"/>
        </w:rPr>
        <w:t>You do not seem to have any discussion of your results in this section. If that is not the case, title is misleading. Correct! If it is there, make sure you have different subsections for results and for discussions.</w:t>
      </w:r>
    </w:p>
  </w:comment>
  <w:comment w:id="203" w:author="Unknown Author" w:date="2021-11-28T23:48:00Z" w:initials="">
    <w:p w14:paraId="708B82F2" w14:textId="77777777" w:rsidR="00120BEC" w:rsidRDefault="00285F46">
      <w:r>
        <w:rPr>
          <w:rFonts w:cs="Times New Roman"/>
          <w:sz w:val="20"/>
          <w:lang w:val="en-GB"/>
        </w:rPr>
        <w:t xml:space="preserve">Leave a single blank line </w:t>
      </w:r>
      <w:r>
        <w:rPr>
          <w:rFonts w:cs="Times New Roman"/>
          <w:sz w:val="20"/>
          <w:lang w:val="en-GB"/>
        </w:rPr>
        <w:t>between paragraphs in block paragraphing! Stop trying to beat the system!</w:t>
      </w:r>
    </w:p>
  </w:comment>
  <w:comment w:id="211" w:author="Unknown Author" w:date="2021-11-28T23:56:00Z" w:initials="">
    <w:p w14:paraId="332B725B" w14:textId="77777777" w:rsidR="00120BEC" w:rsidRDefault="00285F46">
      <w:r>
        <w:rPr>
          <w:rFonts w:cs="Times New Roman"/>
          <w:sz w:val="20"/>
        </w:rPr>
        <w:t xml:space="preserve">Conclusion is about highlighting the salient aspects of your work (the problem, your method if salient, your results and their significance, each as </w:t>
      </w:r>
      <w:proofErr w:type="gramStart"/>
      <w:r>
        <w:rPr>
          <w:rFonts w:cs="Times New Roman"/>
          <w:sz w:val="20"/>
        </w:rPr>
        <w:t>applicable)  that</w:t>
      </w:r>
      <w:proofErr w:type="gramEnd"/>
      <w:r>
        <w:rPr>
          <w:rFonts w:cs="Times New Roman"/>
          <w:sz w:val="20"/>
        </w:rPr>
        <w:t xml:space="preserve"> a reader takes </w:t>
      </w:r>
      <w:r>
        <w:rPr>
          <w:rFonts w:cs="Times New Roman"/>
          <w:sz w:val="20"/>
        </w:rPr>
        <w:t>along. It normally has a perspective (further work) aspect. You seem to be attempting a summary, and a wordy one at that!</w:t>
      </w:r>
    </w:p>
    <w:p w14:paraId="24CECB07" w14:textId="77777777" w:rsidR="00120BEC" w:rsidRDefault="00120BEC"/>
    <w:p w14:paraId="2C4F8756" w14:textId="77777777" w:rsidR="00120BEC" w:rsidRDefault="00285F46">
      <w:r>
        <w:rPr>
          <w:rFonts w:cs="Times New Roman"/>
          <w:sz w:val="20"/>
        </w:rPr>
        <w:t>Also consult departmental handouts and maybe the notes I gave you on report writing!</w:t>
      </w:r>
    </w:p>
  </w:comment>
  <w:comment w:id="212" w:author="Unknown Author" w:date="2021-11-28T23:55:00Z" w:initials="">
    <w:p w14:paraId="0207C623" w14:textId="77777777" w:rsidR="00120BEC" w:rsidRDefault="00285F46">
      <w:r>
        <w:rPr>
          <w:rFonts w:cs="Times New Roman"/>
          <w:sz w:val="20"/>
          <w:lang w:val="en-GB"/>
        </w:rPr>
        <w:t>Not proper sentence.</w:t>
      </w:r>
    </w:p>
  </w:comment>
  <w:comment w:id="213" w:author="Unknown Author" w:date="2021-11-28T23:55:00Z" w:initials="">
    <w:p w14:paraId="7F48E2A9" w14:textId="77777777" w:rsidR="00120BEC" w:rsidRDefault="00285F46">
      <w:r>
        <w:rPr>
          <w:rFonts w:cs="Times New Roman"/>
          <w:sz w:val="20"/>
        </w:rPr>
        <w:t>No perspectives (possible f</w:t>
      </w:r>
      <w:r>
        <w:rPr>
          <w:rFonts w:cs="Times New Roman"/>
          <w:sz w:val="20"/>
        </w:rPr>
        <w:t>uture works)?</w:t>
      </w:r>
    </w:p>
  </w:comment>
  <w:comment w:id="216" w:author="Unknown Author" w:date="2021-11-28T20:31:00Z" w:initials="">
    <w:p w14:paraId="2A2C6535" w14:textId="77777777" w:rsidR="00120BEC" w:rsidRDefault="00285F46">
      <w:r>
        <w:rPr>
          <w:rFonts w:cs="Times New Roman"/>
          <w:sz w:val="20"/>
          <w:lang w:val="fr-FR"/>
        </w:rPr>
        <w:t xml:space="preserve">Guillemets are not </w:t>
      </w:r>
      <w:proofErr w:type="spellStart"/>
      <w:r>
        <w:rPr>
          <w:rFonts w:cs="Times New Roman"/>
          <w:sz w:val="20"/>
          <w:lang w:val="fr-FR"/>
        </w:rPr>
        <w:t>used</w:t>
      </w:r>
      <w:proofErr w:type="spellEnd"/>
      <w:r>
        <w:rPr>
          <w:rFonts w:cs="Times New Roman"/>
          <w:sz w:val="20"/>
          <w:lang w:val="fr-FR"/>
        </w:rPr>
        <w:t xml:space="preserve"> in English. Use double </w:t>
      </w:r>
      <w:proofErr w:type="spellStart"/>
      <w:r>
        <w:rPr>
          <w:rFonts w:cs="Times New Roman"/>
          <w:sz w:val="20"/>
          <w:lang w:val="fr-FR"/>
        </w:rPr>
        <w:t>quotes</w:t>
      </w:r>
      <w:proofErr w:type="spellEnd"/>
      <w:r>
        <w:rPr>
          <w:rFonts w:cs="Times New Roman"/>
          <w:sz w:val="20"/>
          <w:lang w:val="fr-FR"/>
        </w:rPr>
        <w:t xml:space="preserve"> (</w:t>
      </w:r>
      <w:proofErr w:type="spellStart"/>
      <w:r>
        <w:rPr>
          <w:rFonts w:cs="Times New Roman"/>
          <w:sz w:val="20"/>
          <w:lang w:val="fr-FR"/>
        </w:rPr>
        <w:t>opening</w:t>
      </w:r>
      <w:proofErr w:type="spellEnd"/>
      <w:r>
        <w:rPr>
          <w:rFonts w:cs="Times New Roman"/>
          <w:sz w:val="20"/>
          <w:lang w:val="fr-FR"/>
        </w:rPr>
        <w:t xml:space="preserve"> and </w:t>
      </w:r>
      <w:proofErr w:type="spellStart"/>
      <w:r>
        <w:rPr>
          <w:rFonts w:cs="Times New Roman"/>
          <w:sz w:val="20"/>
          <w:lang w:val="fr-FR"/>
        </w:rPr>
        <w:t>closing</w:t>
      </w:r>
      <w:proofErr w:type="spellEnd"/>
      <w:r>
        <w:rPr>
          <w:rFonts w:cs="Times New Roman"/>
          <w:sz w:val="20"/>
          <w:lang w:val="fr-FR"/>
        </w:rPr>
        <w:t xml:space="preserve">) if </w:t>
      </w:r>
      <w:proofErr w:type="spellStart"/>
      <w:r>
        <w:rPr>
          <w:rFonts w:cs="Times New Roman"/>
          <w:sz w:val="20"/>
          <w:lang w:val="fr-FR"/>
        </w:rPr>
        <w:t>you</w:t>
      </w:r>
      <w:proofErr w:type="spellEnd"/>
      <w:r>
        <w:rPr>
          <w:rFonts w:cs="Times New Roman"/>
          <w:sz w:val="20"/>
          <w:lang w:val="fr-FR"/>
        </w:rPr>
        <w:t xml:space="preserve"> must, but </w:t>
      </w:r>
      <w:proofErr w:type="spellStart"/>
      <w:r>
        <w:rPr>
          <w:rFonts w:cs="Times New Roman"/>
          <w:sz w:val="20"/>
          <w:lang w:val="fr-FR"/>
        </w:rPr>
        <w:t>you</w:t>
      </w:r>
      <w:proofErr w:type="spellEnd"/>
      <w:r>
        <w:rPr>
          <w:rFonts w:cs="Times New Roman"/>
          <w:sz w:val="20"/>
          <w:lang w:val="fr-FR"/>
        </w:rPr>
        <w:t xml:space="preserve"> do not </w:t>
      </w:r>
      <w:proofErr w:type="spellStart"/>
      <w:r>
        <w:rPr>
          <w:rFonts w:cs="Times New Roman"/>
          <w:sz w:val="20"/>
          <w:lang w:val="fr-FR"/>
        </w:rPr>
        <w:t>seem</w:t>
      </w:r>
      <w:proofErr w:type="spellEnd"/>
      <w:r>
        <w:rPr>
          <w:rFonts w:cs="Times New Roman"/>
          <w:sz w:val="20"/>
          <w:lang w:val="fr-FR"/>
        </w:rPr>
        <w:t xml:space="preserve"> to use the </w:t>
      </w:r>
      <w:proofErr w:type="spellStart"/>
      <w:r>
        <w:rPr>
          <w:rFonts w:cs="Times New Roman"/>
          <w:sz w:val="20"/>
          <w:lang w:val="fr-FR"/>
        </w:rPr>
        <w:t>quotes</w:t>
      </w:r>
      <w:proofErr w:type="spellEnd"/>
      <w:r>
        <w:rPr>
          <w:rFonts w:cs="Times New Roman"/>
          <w:sz w:val="20"/>
          <w:lang w:val="fr-FR"/>
        </w:rPr>
        <w:t xml:space="preserve"> in the </w:t>
      </w:r>
      <w:proofErr w:type="spellStart"/>
      <w:r>
        <w:rPr>
          <w:rFonts w:cs="Times New Roman"/>
          <w:sz w:val="20"/>
          <w:lang w:val="fr-FR"/>
        </w:rPr>
        <w:t>Hickey</w:t>
      </w:r>
      <w:proofErr w:type="spellEnd"/>
      <w:r>
        <w:rPr>
          <w:rFonts w:cs="Times New Roman"/>
          <w:sz w:val="20"/>
          <w:lang w:val="fr-FR"/>
        </w:rPr>
        <w:t xml:space="preserve"> </w:t>
      </w:r>
      <w:proofErr w:type="spellStart"/>
      <w:proofErr w:type="gramStart"/>
      <w:r>
        <w:rPr>
          <w:rFonts w:cs="Times New Roman"/>
          <w:sz w:val="20"/>
          <w:lang w:val="fr-FR"/>
        </w:rPr>
        <w:t>reference</w:t>
      </w:r>
      <w:proofErr w:type="spellEnd"/>
      <w:r>
        <w:rPr>
          <w:rFonts w:cs="Times New Roman"/>
          <w:sz w:val="20"/>
          <w:lang w:val="fr-FR"/>
        </w:rPr>
        <w:t> !.</w:t>
      </w:r>
      <w:proofErr w:type="gramEnd"/>
    </w:p>
  </w:comment>
  <w:comment w:id="217" w:author="Unknown Author" w:date="2021-11-28T20:30:00Z" w:initials="">
    <w:p w14:paraId="04337DBF" w14:textId="77777777" w:rsidR="00120BEC" w:rsidRDefault="00285F46">
      <w:r>
        <w:rPr>
          <w:rFonts w:cs="Times New Roman"/>
          <w:sz w:val="20"/>
          <w:lang w:val="fr-FR"/>
        </w:rPr>
        <w:t xml:space="preserve">The </w:t>
      </w:r>
      <w:proofErr w:type="spellStart"/>
      <w:r>
        <w:rPr>
          <w:rFonts w:cs="Times New Roman"/>
          <w:sz w:val="20"/>
          <w:lang w:val="fr-FR"/>
        </w:rPr>
        <w:t>name</w:t>
      </w:r>
      <w:proofErr w:type="spellEnd"/>
      <w:r>
        <w:rPr>
          <w:rFonts w:cs="Times New Roman"/>
          <w:sz w:val="20"/>
          <w:lang w:val="fr-FR"/>
        </w:rPr>
        <w:t xml:space="preserve"> of a source (journal, etc.) or the </w:t>
      </w:r>
      <w:proofErr w:type="spellStart"/>
      <w:r>
        <w:rPr>
          <w:rFonts w:cs="Times New Roman"/>
          <w:sz w:val="20"/>
          <w:lang w:val="fr-FR"/>
        </w:rPr>
        <w:t>publisher</w:t>
      </w:r>
      <w:proofErr w:type="spellEnd"/>
      <w:r>
        <w:rPr>
          <w:rFonts w:cs="Times New Roman"/>
          <w:sz w:val="20"/>
          <w:lang w:val="fr-FR"/>
        </w:rPr>
        <w:t xml:space="preserve"> of a book, etc., </w:t>
      </w:r>
      <w:proofErr w:type="spellStart"/>
      <w:r>
        <w:rPr>
          <w:rFonts w:cs="Times New Roman"/>
          <w:sz w:val="20"/>
          <w:lang w:val="fr-FR"/>
        </w:rPr>
        <w:t>cannot</w:t>
      </w:r>
      <w:proofErr w:type="spellEnd"/>
      <w:r>
        <w:rPr>
          <w:rFonts w:cs="Times New Roman"/>
          <w:sz w:val="20"/>
          <w:lang w:val="fr-FR"/>
        </w:rPr>
        <w:t xml:space="preserve"> </w:t>
      </w:r>
      <w:proofErr w:type="spellStart"/>
      <w:r>
        <w:rPr>
          <w:rFonts w:cs="Times New Roman"/>
          <w:sz w:val="20"/>
          <w:lang w:val="fr-FR"/>
        </w:rPr>
        <w:t>be</w:t>
      </w:r>
      <w:proofErr w:type="spellEnd"/>
      <w:r>
        <w:rPr>
          <w:rFonts w:cs="Times New Roman"/>
          <w:sz w:val="20"/>
          <w:lang w:val="fr-FR"/>
        </w:rPr>
        <w:t xml:space="preserve"> the </w:t>
      </w:r>
      <w:proofErr w:type="spellStart"/>
      <w:r>
        <w:rPr>
          <w:rFonts w:cs="Times New Roman"/>
          <w:sz w:val="20"/>
          <w:lang w:val="fr-FR"/>
        </w:rPr>
        <w:t>same</w:t>
      </w:r>
      <w:proofErr w:type="spellEnd"/>
      <w:r>
        <w:rPr>
          <w:rFonts w:cs="Times New Roman"/>
          <w:sz w:val="20"/>
          <w:lang w:val="fr-FR"/>
        </w:rPr>
        <w:t xml:space="preserve"> as the </w:t>
      </w:r>
      <w:proofErr w:type="spellStart"/>
      <w:r>
        <w:rPr>
          <w:rFonts w:cs="Times New Roman"/>
          <w:sz w:val="20"/>
          <w:lang w:val="fr-FR"/>
        </w:rPr>
        <w:t>title</w:t>
      </w:r>
      <w:proofErr w:type="spellEnd"/>
      <w:r>
        <w:rPr>
          <w:rFonts w:cs="Times New Roman"/>
          <w:sz w:val="20"/>
          <w:lang w:val="fr-FR"/>
        </w:rPr>
        <w:t xml:space="preserve"> of the article, book, etc.</w:t>
      </w:r>
    </w:p>
  </w:comment>
  <w:comment w:id="219" w:author="Unknown Author" w:date="2021-11-28T20:32:00Z" w:initials="">
    <w:p w14:paraId="466BB38C" w14:textId="77777777" w:rsidR="00120BEC" w:rsidRDefault="00285F46">
      <w:r>
        <w:rPr>
          <w:rFonts w:cs="Times New Roman"/>
          <w:sz w:val="20"/>
        </w:rPr>
        <w:t>Same problem as in last reference.</w:t>
      </w:r>
    </w:p>
  </w:comment>
  <w:comment w:id="224" w:author="Unknown Author" w:date="2021-11-28T20:33:00Z" w:initials="">
    <w:p w14:paraId="2CD3CD50" w14:textId="77777777" w:rsidR="00120BEC" w:rsidRDefault="00285F46">
      <w:r>
        <w:rPr>
          <w:rFonts w:cs="Times New Roman"/>
          <w:sz w:val="20"/>
        </w:rPr>
        <w:t>Something seems wrong here! Crosscheck the initials!</w:t>
      </w:r>
    </w:p>
  </w:comment>
  <w:comment w:id="228" w:author="Unknown Author" w:date="2021-11-28T23:59:00Z" w:initials="">
    <w:p w14:paraId="54784C87" w14:textId="77777777" w:rsidR="00120BEC" w:rsidRDefault="00285F46">
      <w:r>
        <w:rPr>
          <w:rFonts w:cs="Times New Roman"/>
          <w:sz w:val="20"/>
          <w:lang w:val="en-GB"/>
        </w:rPr>
        <w:t>I’ve not read this; probably has the same errors as found in text. So, read them and correct as applicable.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AE3052" w15:done="0"/>
  <w15:commentEx w15:paraId="35807D73" w15:done="0"/>
  <w15:commentEx w15:paraId="1D597F72" w15:done="0"/>
  <w15:commentEx w15:paraId="0D7AEF1D" w15:done="0"/>
  <w15:commentEx w15:paraId="4033F5F0" w15:done="0"/>
  <w15:commentEx w15:paraId="246EE031" w15:done="0"/>
  <w15:commentEx w15:paraId="4C9B6FC6" w15:done="0"/>
  <w15:commentEx w15:paraId="021BCCB6" w15:done="0"/>
  <w15:commentEx w15:paraId="7F89040E" w15:done="0"/>
  <w15:commentEx w15:paraId="466D9828" w15:done="0"/>
  <w15:commentEx w15:paraId="757305E1" w15:done="0"/>
  <w15:commentEx w15:paraId="58B5704A" w15:done="0"/>
  <w15:commentEx w15:paraId="43A1A1EC" w15:done="0"/>
  <w15:commentEx w15:paraId="2ACDA8D0" w15:done="0"/>
  <w15:commentEx w15:paraId="2ED1F161" w15:done="0"/>
  <w15:commentEx w15:paraId="4725EA75" w15:done="0"/>
  <w15:commentEx w15:paraId="14A06AA4" w15:done="0"/>
  <w15:commentEx w15:paraId="6927CAC6" w15:done="0"/>
  <w15:commentEx w15:paraId="369B0CC9" w15:done="0"/>
  <w15:commentEx w15:paraId="0CE76EB1" w15:done="0"/>
  <w15:commentEx w15:paraId="258E41B0" w15:done="0"/>
  <w15:commentEx w15:paraId="5D7AB80E" w15:done="0"/>
  <w15:commentEx w15:paraId="47F3D6FD" w15:done="0"/>
  <w15:commentEx w15:paraId="708B82F2" w15:done="0"/>
  <w15:commentEx w15:paraId="2C4F8756" w15:done="0"/>
  <w15:commentEx w15:paraId="0207C623" w15:done="0"/>
  <w15:commentEx w15:paraId="7F48E2A9" w15:done="0"/>
  <w15:commentEx w15:paraId="2A2C6535" w15:done="0"/>
  <w15:commentEx w15:paraId="04337DBF" w15:done="0"/>
  <w15:commentEx w15:paraId="466BB38C" w15:done="0"/>
  <w15:commentEx w15:paraId="2CD3CD50" w15:done="0"/>
  <w15:commentEx w15:paraId="54784C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C4665" w16cex:dateUtc="2021-11-28T23:01:00Z"/>
  <w16cex:commentExtensible w16cex:durableId="257C4666" w16cex:dateUtc="2021-11-28T08:15:00Z"/>
  <w16cex:commentExtensible w16cex:durableId="257C4667" w16cex:dateUtc="2021-11-28T19:43:00Z"/>
  <w16cex:commentExtensible w16cex:durableId="257C4668" w16cex:dateUtc="2021-11-28T19:37:00Z"/>
  <w16cex:commentExtensible w16cex:durableId="257C4669" w16cex:dateUtc="2021-11-28T19:42:00Z"/>
  <w16cex:commentExtensible w16cex:durableId="257C466A" w16cex:dateUtc="2021-11-28T19:44:00Z"/>
  <w16cex:commentExtensible w16cex:durableId="257C466B" w16cex:dateUtc="2021-11-28T19:46:00Z"/>
  <w16cex:commentExtensible w16cex:durableId="257C466C" w16cex:dateUtc="2021-11-28T19:50:00Z"/>
  <w16cex:commentExtensible w16cex:durableId="257C466D" w16cex:dateUtc="2021-11-28T19:53:00Z"/>
  <w16cex:commentExtensible w16cex:durableId="257C466E" w16cex:dateUtc="2021-11-28T19:58:00Z"/>
  <w16cex:commentExtensible w16cex:durableId="257C466F" w16cex:dateUtc="2021-11-28T20:03:00Z"/>
  <w16cex:commentExtensible w16cex:durableId="257C4670" w16cex:dateUtc="2021-11-28T20:08:00Z"/>
  <w16cex:commentExtensible w16cex:durableId="257C4671" w16cex:dateUtc="2021-11-28T20:10:00Z"/>
  <w16cex:commentExtensible w16cex:durableId="257C4672" w16cex:dateUtc="2021-11-28T22:47:00Z"/>
  <w16cex:commentExtensible w16cex:durableId="257C4673" w16cex:dateUtc="2021-11-28T22:18:00Z"/>
  <w16cex:commentExtensible w16cex:durableId="257C4674" w16cex:dateUtc="2021-11-28T22:25:00Z"/>
  <w16cex:commentExtensible w16cex:durableId="257C4675" w16cex:dateUtc="2021-11-28T22:25:00Z"/>
  <w16cex:commentExtensible w16cex:durableId="257C4676" w16cex:dateUtc="2021-11-28T22:30:00Z"/>
  <w16cex:commentExtensible w16cex:durableId="257C4677" w16cex:dateUtc="2021-11-28T22:33:00Z"/>
  <w16cex:commentExtensible w16cex:durableId="257C4678" w16cex:dateUtc="2021-11-28T22:34:00Z"/>
  <w16cex:commentExtensible w16cex:durableId="257C4679" w16cex:dateUtc="2021-11-28T22:38:00Z"/>
  <w16cex:commentExtensible w16cex:durableId="257C467A" w16cex:dateUtc="2021-11-28T23:00:00Z"/>
  <w16cex:commentExtensible w16cex:durableId="257C467B" w16cex:dateUtc="2021-11-28T22:49:00Z"/>
  <w16cex:commentExtensible w16cex:durableId="257C467C" w16cex:dateUtc="2021-11-28T22:48:00Z"/>
  <w16cex:commentExtensible w16cex:durableId="257C467D" w16cex:dateUtc="2021-11-28T22:56:00Z"/>
  <w16cex:commentExtensible w16cex:durableId="257C467E" w16cex:dateUtc="2021-11-28T22:55:00Z"/>
  <w16cex:commentExtensible w16cex:durableId="257C467F" w16cex:dateUtc="2021-11-28T22:55:00Z"/>
  <w16cex:commentExtensible w16cex:durableId="257C4680" w16cex:dateUtc="2021-11-28T19:31:00Z"/>
  <w16cex:commentExtensible w16cex:durableId="257C4681" w16cex:dateUtc="2021-11-28T19:30:00Z"/>
  <w16cex:commentExtensible w16cex:durableId="257C4682" w16cex:dateUtc="2021-11-28T19:32:00Z"/>
  <w16cex:commentExtensible w16cex:durableId="257C4683" w16cex:dateUtc="2021-11-28T19:33:00Z"/>
  <w16cex:commentExtensible w16cex:durableId="257C4684" w16cex:dateUtc="2021-11-28T22: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AE3052" w16cid:durableId="257C4665"/>
  <w16cid:commentId w16cid:paraId="35807D73" w16cid:durableId="257C4666"/>
  <w16cid:commentId w16cid:paraId="1D597F72" w16cid:durableId="257C4667"/>
  <w16cid:commentId w16cid:paraId="0D7AEF1D" w16cid:durableId="257C4668"/>
  <w16cid:commentId w16cid:paraId="4033F5F0" w16cid:durableId="257C4669"/>
  <w16cid:commentId w16cid:paraId="246EE031" w16cid:durableId="257C466A"/>
  <w16cid:commentId w16cid:paraId="4C9B6FC6" w16cid:durableId="257C466B"/>
  <w16cid:commentId w16cid:paraId="021BCCB6" w16cid:durableId="257C466C"/>
  <w16cid:commentId w16cid:paraId="7F89040E" w16cid:durableId="257C466D"/>
  <w16cid:commentId w16cid:paraId="466D9828" w16cid:durableId="257C466E"/>
  <w16cid:commentId w16cid:paraId="757305E1" w16cid:durableId="257C466F"/>
  <w16cid:commentId w16cid:paraId="58B5704A" w16cid:durableId="257C4670"/>
  <w16cid:commentId w16cid:paraId="43A1A1EC" w16cid:durableId="257C4671"/>
  <w16cid:commentId w16cid:paraId="2ACDA8D0" w16cid:durableId="257C4672"/>
  <w16cid:commentId w16cid:paraId="2ED1F161" w16cid:durableId="257C4673"/>
  <w16cid:commentId w16cid:paraId="4725EA75" w16cid:durableId="257C4674"/>
  <w16cid:commentId w16cid:paraId="14A06AA4" w16cid:durableId="257C4675"/>
  <w16cid:commentId w16cid:paraId="6927CAC6" w16cid:durableId="257C4676"/>
  <w16cid:commentId w16cid:paraId="369B0CC9" w16cid:durableId="257C4677"/>
  <w16cid:commentId w16cid:paraId="0CE76EB1" w16cid:durableId="257C4678"/>
  <w16cid:commentId w16cid:paraId="258E41B0" w16cid:durableId="257C4679"/>
  <w16cid:commentId w16cid:paraId="5D7AB80E" w16cid:durableId="257C467A"/>
  <w16cid:commentId w16cid:paraId="47F3D6FD" w16cid:durableId="257C467B"/>
  <w16cid:commentId w16cid:paraId="708B82F2" w16cid:durableId="257C467C"/>
  <w16cid:commentId w16cid:paraId="2C4F8756" w16cid:durableId="257C467D"/>
  <w16cid:commentId w16cid:paraId="0207C623" w16cid:durableId="257C467E"/>
  <w16cid:commentId w16cid:paraId="7F48E2A9" w16cid:durableId="257C467F"/>
  <w16cid:commentId w16cid:paraId="2A2C6535" w16cid:durableId="257C4680"/>
  <w16cid:commentId w16cid:paraId="04337DBF" w16cid:durableId="257C4681"/>
  <w16cid:commentId w16cid:paraId="466BB38C" w16cid:durableId="257C4682"/>
  <w16cid:commentId w16cid:paraId="2CD3CD50" w16cid:durableId="257C4683"/>
  <w16cid:commentId w16cid:paraId="54784C87" w16cid:durableId="257C46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24C3C" w14:textId="77777777" w:rsidR="00285F46" w:rsidRDefault="00285F46">
      <w:r>
        <w:separator/>
      </w:r>
    </w:p>
  </w:endnote>
  <w:endnote w:type="continuationSeparator" w:id="0">
    <w:p w14:paraId="0FBAA572" w14:textId="77777777" w:rsidR="00285F46" w:rsidRDefault="00285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687D3" w14:textId="77777777" w:rsidR="00120BEC" w:rsidRDefault="00120BEC">
    <w:pPr>
      <w:pStyle w:val="Footer"/>
    </w:pPr>
  </w:p>
  <w:p w14:paraId="2BE58C1C" w14:textId="77777777" w:rsidR="00120BEC" w:rsidRDefault="00120B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D1A00" w14:textId="77777777" w:rsidR="00120BEC" w:rsidRDefault="00285F46">
    <w:pPr>
      <w:pStyle w:val="Footer"/>
    </w:pPr>
    <w:r>
      <w:fldChar w:fldCharType="begin"/>
    </w:r>
    <w:r>
      <w:instrText>PAGE</w:instrText>
    </w:r>
    <w:r>
      <w:fldChar w:fldCharType="separate"/>
    </w:r>
    <w:r>
      <w:t>vi</w:t>
    </w:r>
    <w:proofErr w:type="spellStart"/>
    <w:r>
      <w:t>i</w:t>
    </w:r>
    <w:proofErr w:type="spellEnd"/>
    <w:r>
      <w:fldChar w:fldCharType="end"/>
    </w:r>
  </w:p>
  <w:p w14:paraId="70FB46E4" w14:textId="77777777" w:rsidR="00120BEC" w:rsidRDefault="00120B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C13D1" w14:textId="77777777" w:rsidR="00120BEC" w:rsidRDefault="00285F46">
    <w:pPr>
      <w:pStyle w:val="Footer"/>
    </w:pPr>
    <w:r>
      <w:fldChar w:fldCharType="begin"/>
    </w:r>
    <w:r>
      <w:instrText>PAGE</w:instrText>
    </w:r>
    <w:r>
      <w:fldChar w:fldCharType="separate"/>
    </w:r>
    <w:r>
      <w:t>27</w:t>
    </w:r>
    <w:r>
      <w:fldChar w:fldCharType="end"/>
    </w:r>
  </w:p>
  <w:p w14:paraId="68C118FB" w14:textId="77777777" w:rsidR="00120BEC" w:rsidRDefault="00120B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2FE5E" w14:textId="77777777" w:rsidR="00285F46" w:rsidRDefault="00285F46">
      <w:r>
        <w:separator/>
      </w:r>
    </w:p>
  </w:footnote>
  <w:footnote w:type="continuationSeparator" w:id="0">
    <w:p w14:paraId="1A541461" w14:textId="77777777" w:rsidR="00285F46" w:rsidRDefault="00285F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0623B" w14:textId="77777777" w:rsidR="00120BEC" w:rsidRDefault="00120B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286E5" w14:textId="77777777" w:rsidR="00120BEC" w:rsidRDefault="00120B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F4978"/>
    <w:multiLevelType w:val="multilevel"/>
    <w:tmpl w:val="8F123A68"/>
    <w:lvl w:ilvl="0">
      <w:start w:val="1"/>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 w15:restartNumberingAfterBreak="0">
    <w:nsid w:val="0A423622"/>
    <w:multiLevelType w:val="multilevel"/>
    <w:tmpl w:val="F77AB868"/>
    <w:lvl w:ilvl="0">
      <w:numFmt w:val="bullet"/>
      <w:lvlText w:val=""/>
      <w:lvlJc w:val="left"/>
      <w:pPr>
        <w:tabs>
          <w:tab w:val="num" w:pos="0"/>
        </w:tabs>
        <w:ind w:left="720" w:hanging="360"/>
      </w:pPr>
      <w:rPr>
        <w:rFonts w:ascii="Symbol" w:hAnsi="Symbol" w:cs="Symbol" w:hint="default"/>
        <w:sz w:val="24"/>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0D2A40B5"/>
    <w:multiLevelType w:val="multilevel"/>
    <w:tmpl w:val="45CAD360"/>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0E7F50F7"/>
    <w:multiLevelType w:val="multilevel"/>
    <w:tmpl w:val="C36CBDD2"/>
    <w:lvl w:ilvl="0">
      <w:numFmt w:val="bullet"/>
      <w:lvlText w:val=""/>
      <w:lvlJc w:val="left"/>
      <w:pPr>
        <w:tabs>
          <w:tab w:val="num" w:pos="0"/>
        </w:tabs>
        <w:ind w:left="1210" w:hanging="360"/>
      </w:pPr>
      <w:rPr>
        <w:rFonts w:ascii="Wingdings" w:hAnsi="Wingdings" w:cs="Wingdings" w:hint="default"/>
      </w:rPr>
    </w:lvl>
    <w:lvl w:ilvl="1">
      <w:numFmt w:val="bullet"/>
      <w:lvlText w:val="o"/>
      <w:lvlJc w:val="left"/>
      <w:pPr>
        <w:tabs>
          <w:tab w:val="num" w:pos="0"/>
        </w:tabs>
        <w:ind w:left="2520" w:hanging="360"/>
      </w:pPr>
      <w:rPr>
        <w:rFonts w:ascii="Courier New" w:hAnsi="Courier New" w:cs="Courier New" w:hint="default"/>
      </w:rPr>
    </w:lvl>
    <w:lvl w:ilvl="2">
      <w:numFmt w:val="bullet"/>
      <w:lvlText w:val=""/>
      <w:lvlJc w:val="left"/>
      <w:pPr>
        <w:tabs>
          <w:tab w:val="num" w:pos="0"/>
        </w:tabs>
        <w:ind w:left="3240" w:hanging="360"/>
      </w:pPr>
      <w:rPr>
        <w:rFonts w:ascii="Wingdings" w:hAnsi="Wingdings" w:cs="Wingdings" w:hint="default"/>
      </w:rPr>
    </w:lvl>
    <w:lvl w:ilvl="3">
      <w:numFmt w:val="bullet"/>
      <w:lvlText w:val=""/>
      <w:lvlJc w:val="left"/>
      <w:pPr>
        <w:tabs>
          <w:tab w:val="num" w:pos="0"/>
        </w:tabs>
        <w:ind w:left="3960" w:hanging="360"/>
      </w:pPr>
      <w:rPr>
        <w:rFonts w:ascii="Symbol" w:hAnsi="Symbol" w:cs="Symbol" w:hint="default"/>
      </w:rPr>
    </w:lvl>
    <w:lvl w:ilvl="4">
      <w:numFmt w:val="bullet"/>
      <w:lvlText w:val="o"/>
      <w:lvlJc w:val="left"/>
      <w:pPr>
        <w:tabs>
          <w:tab w:val="num" w:pos="0"/>
        </w:tabs>
        <w:ind w:left="4680" w:hanging="360"/>
      </w:pPr>
      <w:rPr>
        <w:rFonts w:ascii="Courier New" w:hAnsi="Courier New" w:cs="Courier New" w:hint="default"/>
      </w:rPr>
    </w:lvl>
    <w:lvl w:ilvl="5">
      <w:numFmt w:val="bullet"/>
      <w:lvlText w:val=""/>
      <w:lvlJc w:val="left"/>
      <w:pPr>
        <w:tabs>
          <w:tab w:val="num" w:pos="0"/>
        </w:tabs>
        <w:ind w:left="5400" w:hanging="360"/>
      </w:pPr>
      <w:rPr>
        <w:rFonts w:ascii="Wingdings" w:hAnsi="Wingdings" w:cs="Wingdings" w:hint="default"/>
      </w:rPr>
    </w:lvl>
    <w:lvl w:ilvl="6">
      <w:numFmt w:val="bullet"/>
      <w:lvlText w:val=""/>
      <w:lvlJc w:val="left"/>
      <w:pPr>
        <w:tabs>
          <w:tab w:val="num" w:pos="0"/>
        </w:tabs>
        <w:ind w:left="6120" w:hanging="360"/>
      </w:pPr>
      <w:rPr>
        <w:rFonts w:ascii="Symbol" w:hAnsi="Symbol" w:cs="Symbol" w:hint="default"/>
      </w:rPr>
    </w:lvl>
    <w:lvl w:ilvl="7">
      <w:numFmt w:val="bullet"/>
      <w:lvlText w:val="o"/>
      <w:lvlJc w:val="left"/>
      <w:pPr>
        <w:tabs>
          <w:tab w:val="num" w:pos="0"/>
        </w:tabs>
        <w:ind w:left="6840" w:hanging="360"/>
      </w:pPr>
      <w:rPr>
        <w:rFonts w:ascii="Courier New" w:hAnsi="Courier New" w:cs="Courier New" w:hint="default"/>
      </w:rPr>
    </w:lvl>
    <w:lvl w:ilvl="8">
      <w:numFmt w:val="bullet"/>
      <w:lvlText w:val=""/>
      <w:lvlJc w:val="left"/>
      <w:pPr>
        <w:tabs>
          <w:tab w:val="num" w:pos="0"/>
        </w:tabs>
        <w:ind w:left="7560" w:hanging="360"/>
      </w:pPr>
      <w:rPr>
        <w:rFonts w:ascii="Wingdings" w:hAnsi="Wingdings" w:cs="Wingdings" w:hint="default"/>
      </w:rPr>
    </w:lvl>
  </w:abstractNum>
  <w:abstractNum w:abstractNumId="4" w15:restartNumberingAfterBreak="0">
    <w:nsid w:val="0F2E7FF2"/>
    <w:multiLevelType w:val="multilevel"/>
    <w:tmpl w:val="53D0D20C"/>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1A5D0943"/>
    <w:multiLevelType w:val="multilevel"/>
    <w:tmpl w:val="0144D4C2"/>
    <w:lvl w:ilvl="0">
      <w:start w:val="3"/>
      <w:numFmt w:val="decimal"/>
      <w:lvlText w:val="%1."/>
      <w:lvlJc w:val="left"/>
      <w:pPr>
        <w:tabs>
          <w:tab w:val="num" w:pos="0"/>
        </w:tabs>
        <w:ind w:left="360" w:hanging="360"/>
      </w:pPr>
      <w:rPr>
        <w:rFonts w:ascii="Times New Roman" w:hAnsi="Times New Roman"/>
        <w:sz w:val="24"/>
      </w:rPr>
    </w:lvl>
    <w:lvl w:ilvl="1">
      <w:start w:val="1"/>
      <w:numFmt w:val="decimal"/>
      <w:lvlText w:val="%1.%2."/>
      <w:lvlJc w:val="left"/>
      <w:pPr>
        <w:tabs>
          <w:tab w:val="num" w:pos="0"/>
        </w:tabs>
        <w:ind w:left="340" w:firstLine="20"/>
      </w:pPr>
      <w:rPr>
        <w:b/>
        <w:color w:val="auto"/>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6" w15:restartNumberingAfterBreak="0">
    <w:nsid w:val="2392439F"/>
    <w:multiLevelType w:val="multilevel"/>
    <w:tmpl w:val="D6F03880"/>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262342FD"/>
    <w:multiLevelType w:val="multilevel"/>
    <w:tmpl w:val="2BEE9BAC"/>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2D317306"/>
    <w:multiLevelType w:val="multilevel"/>
    <w:tmpl w:val="0B7618E4"/>
    <w:lvl w:ilvl="0">
      <w:start w:val="1"/>
      <w:numFmt w:val="lowerLetter"/>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4377765E"/>
    <w:multiLevelType w:val="multilevel"/>
    <w:tmpl w:val="7444ED46"/>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470A20FD"/>
    <w:multiLevelType w:val="multilevel"/>
    <w:tmpl w:val="8E92F0D8"/>
    <w:lvl w:ilvl="0">
      <w:start w:val="1"/>
      <w:numFmt w:val="lowerLetter"/>
      <w:lvlText w:val="%1."/>
      <w:lvlJc w:val="left"/>
      <w:pPr>
        <w:tabs>
          <w:tab w:val="num" w:pos="0"/>
        </w:tabs>
        <w:ind w:left="780" w:hanging="360"/>
      </w:pPr>
      <w:rPr>
        <w:b/>
      </w:rPr>
    </w:lvl>
    <w:lvl w:ilvl="1">
      <w:start w:val="1"/>
      <w:numFmt w:val="lowerLetter"/>
      <w:lvlText w:val="%2."/>
      <w:lvlJc w:val="left"/>
      <w:pPr>
        <w:tabs>
          <w:tab w:val="num" w:pos="0"/>
        </w:tabs>
        <w:ind w:left="1500" w:hanging="360"/>
      </w:pPr>
    </w:lvl>
    <w:lvl w:ilvl="2">
      <w:start w:val="1"/>
      <w:numFmt w:val="lowerRoman"/>
      <w:lvlText w:val="%3."/>
      <w:lvlJc w:val="right"/>
      <w:pPr>
        <w:tabs>
          <w:tab w:val="num" w:pos="0"/>
        </w:tabs>
        <w:ind w:left="2220" w:hanging="180"/>
      </w:pPr>
    </w:lvl>
    <w:lvl w:ilvl="3">
      <w:start w:val="1"/>
      <w:numFmt w:val="decimal"/>
      <w:lvlText w:val="%4."/>
      <w:lvlJc w:val="left"/>
      <w:pPr>
        <w:tabs>
          <w:tab w:val="num" w:pos="0"/>
        </w:tabs>
        <w:ind w:left="2940" w:hanging="360"/>
      </w:pPr>
    </w:lvl>
    <w:lvl w:ilvl="4">
      <w:start w:val="1"/>
      <w:numFmt w:val="lowerLetter"/>
      <w:lvlText w:val="%5."/>
      <w:lvlJc w:val="left"/>
      <w:pPr>
        <w:tabs>
          <w:tab w:val="num" w:pos="0"/>
        </w:tabs>
        <w:ind w:left="3660" w:hanging="360"/>
      </w:pPr>
    </w:lvl>
    <w:lvl w:ilvl="5">
      <w:start w:val="1"/>
      <w:numFmt w:val="lowerRoman"/>
      <w:lvlText w:val="%6."/>
      <w:lvlJc w:val="right"/>
      <w:pPr>
        <w:tabs>
          <w:tab w:val="num" w:pos="0"/>
        </w:tabs>
        <w:ind w:left="4380" w:hanging="180"/>
      </w:pPr>
    </w:lvl>
    <w:lvl w:ilvl="6">
      <w:start w:val="1"/>
      <w:numFmt w:val="decimal"/>
      <w:lvlText w:val="%7."/>
      <w:lvlJc w:val="left"/>
      <w:pPr>
        <w:tabs>
          <w:tab w:val="num" w:pos="0"/>
        </w:tabs>
        <w:ind w:left="5100" w:hanging="360"/>
      </w:pPr>
    </w:lvl>
    <w:lvl w:ilvl="7">
      <w:start w:val="1"/>
      <w:numFmt w:val="lowerLetter"/>
      <w:lvlText w:val="%8."/>
      <w:lvlJc w:val="left"/>
      <w:pPr>
        <w:tabs>
          <w:tab w:val="num" w:pos="0"/>
        </w:tabs>
        <w:ind w:left="5820" w:hanging="360"/>
      </w:pPr>
    </w:lvl>
    <w:lvl w:ilvl="8">
      <w:start w:val="1"/>
      <w:numFmt w:val="lowerRoman"/>
      <w:lvlText w:val="%9."/>
      <w:lvlJc w:val="right"/>
      <w:pPr>
        <w:tabs>
          <w:tab w:val="num" w:pos="0"/>
        </w:tabs>
        <w:ind w:left="6540" w:hanging="180"/>
      </w:pPr>
    </w:lvl>
  </w:abstractNum>
  <w:abstractNum w:abstractNumId="11" w15:restartNumberingAfterBreak="0">
    <w:nsid w:val="4E2528FB"/>
    <w:multiLevelType w:val="multilevel"/>
    <w:tmpl w:val="B63A71F0"/>
    <w:lvl w:ilvl="0">
      <w:start w:val="3"/>
      <w:numFmt w:val="decimal"/>
      <w:lvlText w:val="%1."/>
      <w:lvlJc w:val="left"/>
      <w:pPr>
        <w:tabs>
          <w:tab w:val="num" w:pos="0"/>
        </w:tabs>
        <w:ind w:left="360" w:hanging="360"/>
      </w:pPr>
      <w:rPr>
        <w:rFonts w:ascii="Times New Roman" w:hAnsi="Times New Roman"/>
        <w:sz w:val="24"/>
      </w:rPr>
    </w:lvl>
    <w:lvl w:ilvl="1">
      <w:start w:val="3"/>
      <w:numFmt w:val="decimal"/>
      <w:lvlText w:val="%1.%2."/>
      <w:lvlJc w:val="left"/>
      <w:pPr>
        <w:tabs>
          <w:tab w:val="num" w:pos="0"/>
        </w:tabs>
        <w:ind w:left="0" w:firstLine="0"/>
      </w:pPr>
      <w:rPr>
        <w:b/>
        <w:color w:val="auto"/>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2" w15:restartNumberingAfterBreak="0">
    <w:nsid w:val="52BB1E42"/>
    <w:multiLevelType w:val="multilevel"/>
    <w:tmpl w:val="E826916E"/>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5D7C1E8D"/>
    <w:multiLevelType w:val="multilevel"/>
    <w:tmpl w:val="58FC5624"/>
    <w:lvl w:ilvl="0">
      <w:numFmt w:val="bullet"/>
      <w:lvlText w:val=""/>
      <w:lvlJc w:val="left"/>
      <w:pPr>
        <w:tabs>
          <w:tab w:val="num" w:pos="0"/>
        </w:tabs>
        <w:ind w:left="720" w:hanging="360"/>
      </w:pPr>
      <w:rPr>
        <w:rFonts w:ascii="Symbol" w:hAnsi="Symbol" w:cs="Symbol" w:hint="default"/>
        <w:sz w:val="24"/>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5E244A6F"/>
    <w:multiLevelType w:val="multilevel"/>
    <w:tmpl w:val="94D2C11C"/>
    <w:lvl w:ilvl="0">
      <w:start w:val="3"/>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5E70398E"/>
    <w:multiLevelType w:val="multilevel"/>
    <w:tmpl w:val="8D325DC0"/>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5FDC4957"/>
    <w:multiLevelType w:val="multilevel"/>
    <w:tmpl w:val="B6184722"/>
    <w:lvl w:ilvl="0">
      <w:start w:val="2"/>
      <w:numFmt w:val="decimal"/>
      <w:lvlText w:val="%1."/>
      <w:lvlJc w:val="left"/>
      <w:pPr>
        <w:tabs>
          <w:tab w:val="num" w:pos="0"/>
        </w:tabs>
        <w:ind w:left="360" w:hanging="360"/>
      </w:pPr>
    </w:lvl>
    <w:lvl w:ilvl="1">
      <w:start w:val="1"/>
      <w:numFmt w:val="decimal"/>
      <w:lvlText w:val="%1.%2."/>
      <w:lvlJc w:val="left"/>
      <w:pPr>
        <w:tabs>
          <w:tab w:val="num" w:pos="0"/>
        </w:tabs>
        <w:ind w:left="0" w:firstLine="0"/>
      </w:pPr>
      <w:rPr>
        <w:rFonts w:ascii="Times New Roman" w:hAnsi="Times New Roman" w:cs="Times New Roman"/>
        <w:b/>
        <w:color w:val="auto"/>
        <w:sz w:val="24"/>
        <w:szCs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7" w15:restartNumberingAfterBreak="0">
    <w:nsid w:val="662D1C87"/>
    <w:multiLevelType w:val="multilevel"/>
    <w:tmpl w:val="16C4A15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8" w15:restartNumberingAfterBreak="0">
    <w:nsid w:val="6DE0718F"/>
    <w:multiLevelType w:val="multilevel"/>
    <w:tmpl w:val="B8AE9688"/>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num w:numId="1">
    <w:abstractNumId w:val="0"/>
  </w:num>
  <w:num w:numId="2">
    <w:abstractNumId w:val="3"/>
  </w:num>
  <w:num w:numId="3">
    <w:abstractNumId w:val="13"/>
  </w:num>
  <w:num w:numId="4">
    <w:abstractNumId w:val="1"/>
  </w:num>
  <w:num w:numId="5">
    <w:abstractNumId w:val="2"/>
  </w:num>
  <w:num w:numId="6">
    <w:abstractNumId w:val="15"/>
  </w:num>
  <w:num w:numId="7">
    <w:abstractNumId w:val="4"/>
  </w:num>
  <w:num w:numId="8">
    <w:abstractNumId w:val="12"/>
  </w:num>
  <w:num w:numId="9">
    <w:abstractNumId w:val="16"/>
  </w:num>
  <w:num w:numId="10">
    <w:abstractNumId w:val="8"/>
  </w:num>
  <w:num w:numId="11">
    <w:abstractNumId w:val="6"/>
  </w:num>
  <w:num w:numId="12">
    <w:abstractNumId w:val="18"/>
  </w:num>
  <w:num w:numId="13">
    <w:abstractNumId w:val="9"/>
  </w:num>
  <w:num w:numId="14">
    <w:abstractNumId w:val="5"/>
  </w:num>
  <w:num w:numId="15">
    <w:abstractNumId w:val="11"/>
  </w:num>
  <w:num w:numId="16">
    <w:abstractNumId w:val="10"/>
  </w:num>
  <w:num w:numId="17">
    <w:abstractNumId w:val="7"/>
  </w:num>
  <w:num w:numId="18">
    <w:abstractNumId w:val="14"/>
  </w:num>
  <w:num w:numId="19">
    <w:abstractNumId w:val="17"/>
  </w:num>
  <w:num w:numId="20">
    <w:abstractNumId w:val="6"/>
  </w:num>
  <w:num w:numId="21">
    <w:abstractNumId w:val="6"/>
  </w:num>
  <w:num w:numId="22">
    <w:abstractNumId w:val="6"/>
  </w:num>
  <w:num w:numId="23">
    <w:abstractNumId w:val="6"/>
  </w:num>
  <w:num w:numId="24">
    <w:abstractNumId w:val="6"/>
  </w:num>
  <w:num w:numId="25">
    <w:abstractNumId w:val="18"/>
  </w:num>
  <w:num w:numId="26">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onardo DaVinci">
    <w15:presenceInfo w15:providerId="Windows Live" w15:userId="d997e3b739fc57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trackRevisions/>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BEC"/>
    <w:rsid w:val="00120BEC"/>
    <w:rsid w:val="00285F46"/>
    <w:rsid w:val="00AD49D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1DCDD"/>
  <w15:docId w15:val="{34AB20E6-3F0F-4050-828C-C9DA9F85A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textAlignment w:val="baseline"/>
    </w:pPr>
    <w:rPr>
      <w:rFonts w:cs="Tahoma"/>
    </w:rPr>
  </w:style>
  <w:style w:type="paragraph" w:styleId="Heading1">
    <w:name w:val="heading 1"/>
    <w:basedOn w:val="Normal"/>
    <w:next w:val="Normal"/>
    <w:uiPriority w:val="9"/>
    <w:qFormat/>
    <w:pPr>
      <w:keepNext/>
      <w:keepLines/>
      <w:widowControl/>
      <w:spacing w:before="240" w:line="249" w:lineRule="auto"/>
      <w:textAlignment w:val="auto"/>
      <w:outlineLvl w:val="0"/>
    </w:pPr>
    <w:rPr>
      <w:rFonts w:ascii="Calibri Light" w:eastAsia="Times New Roman" w:hAnsi="Calibri Light" w:cs="Times New Roman"/>
      <w:color w:val="2E74B5"/>
      <w:sz w:val="32"/>
      <w:szCs w:val="32"/>
    </w:rPr>
  </w:style>
  <w:style w:type="paragraph" w:styleId="Heading2">
    <w:name w:val="heading 2"/>
    <w:basedOn w:val="Normal"/>
    <w:next w:val="Normal"/>
    <w:qFormat/>
    <w:pPr>
      <w:keepNext/>
      <w:keepLines/>
      <w:spacing w:before="40"/>
      <w:outlineLvl w:val="1"/>
    </w:pPr>
    <w:rPr>
      <w:rFonts w:ascii="Calibri Light" w:eastAsia="Times New Roman" w:hAnsi="Calibri Light" w:cs="Times New Roman"/>
      <w:color w:val="2E74B5"/>
      <w:sz w:val="26"/>
      <w:szCs w:val="26"/>
    </w:rPr>
  </w:style>
  <w:style w:type="paragraph" w:styleId="Heading3">
    <w:name w:val="heading 3"/>
    <w:basedOn w:val="Normal"/>
    <w:next w:val="Normal"/>
    <w:qFormat/>
    <w:pPr>
      <w:keepNext/>
      <w:keepLines/>
      <w:spacing w:before="40"/>
      <w:outlineLvl w:val="2"/>
    </w:pPr>
    <w:rPr>
      <w:rFonts w:ascii="Calibri Light" w:eastAsia="Times New Roman" w:hAnsi="Calibri Light" w:cs="Times New Roman"/>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tteCar">
    <w:name w:val="En-tête Car"/>
    <w:basedOn w:val="DefaultParagraphFont"/>
    <w:qFormat/>
  </w:style>
  <w:style w:type="character" w:customStyle="1" w:styleId="PieddepageCar">
    <w:name w:val="Pied de page Car"/>
    <w:basedOn w:val="DefaultParagraphFont"/>
    <w:qFormat/>
  </w:style>
  <w:style w:type="character" w:styleId="CommentReference">
    <w:name w:val="annotation reference"/>
    <w:basedOn w:val="DefaultParagraphFont"/>
    <w:qFormat/>
    <w:rPr>
      <w:sz w:val="16"/>
      <w:szCs w:val="16"/>
    </w:rPr>
  </w:style>
  <w:style w:type="character" w:customStyle="1" w:styleId="TextedebullesCar">
    <w:name w:val="Texte de bulles Car"/>
    <w:basedOn w:val="DefaultParagraphFont"/>
    <w:qFormat/>
    <w:rPr>
      <w:rFonts w:ascii="Segoe UI" w:eastAsia="Calibri" w:hAnsi="Segoe UI" w:cs="Segoe UI"/>
      <w:sz w:val="18"/>
      <w:szCs w:val="18"/>
    </w:rPr>
  </w:style>
  <w:style w:type="character" w:customStyle="1" w:styleId="Titre1Car">
    <w:name w:val="Titre 1 Car"/>
    <w:basedOn w:val="DefaultParagraphFont"/>
    <w:uiPriority w:val="9"/>
    <w:qFormat/>
    <w:rPr>
      <w:rFonts w:ascii="Calibri Light" w:eastAsia="Times New Roman" w:hAnsi="Calibri Light" w:cs="Times New Roman"/>
      <w:color w:val="2E74B5"/>
      <w:sz w:val="32"/>
      <w:szCs w:val="32"/>
    </w:rPr>
  </w:style>
  <w:style w:type="character" w:customStyle="1" w:styleId="Titre2Car">
    <w:name w:val="Titre 2 Car"/>
    <w:basedOn w:val="DefaultParagraphFont"/>
    <w:qFormat/>
    <w:rPr>
      <w:rFonts w:ascii="Calibri Light" w:eastAsia="Times New Roman" w:hAnsi="Calibri Light" w:cs="Times New Roman"/>
      <w:color w:val="2E74B5"/>
      <w:sz w:val="26"/>
      <w:szCs w:val="26"/>
    </w:rPr>
  </w:style>
  <w:style w:type="character" w:customStyle="1" w:styleId="Titre3Car">
    <w:name w:val="Titre 3 Car"/>
    <w:basedOn w:val="DefaultParagraphFont"/>
    <w:qFormat/>
    <w:rPr>
      <w:rFonts w:ascii="Calibri Light" w:eastAsia="Times New Roman" w:hAnsi="Calibri Light" w:cs="Times New Roman"/>
      <w:color w:val="1F4D78"/>
      <w:sz w:val="24"/>
      <w:szCs w:val="24"/>
    </w:rPr>
  </w:style>
  <w:style w:type="character" w:styleId="Hyperlink">
    <w:name w:val="Hyperlink"/>
    <w:basedOn w:val="DefaultParagraphFont"/>
    <w:uiPriority w:val="99"/>
    <w:rPr>
      <w:color w:val="0563C1"/>
      <w:u w:val="single"/>
    </w:rPr>
  </w:style>
  <w:style w:type="character" w:styleId="FollowedHyperlink">
    <w:name w:val="FollowedHyperlink"/>
    <w:basedOn w:val="DefaultParagraphFont"/>
    <w:uiPriority w:val="99"/>
    <w:semiHidden/>
    <w:unhideWhenUsed/>
    <w:rsid w:val="004E27F0"/>
    <w:rPr>
      <w:color w:val="954F72" w:themeColor="followedHyperlink"/>
      <w:u w:val="single"/>
    </w:rPr>
  </w:style>
  <w:style w:type="character" w:customStyle="1" w:styleId="IndexLink">
    <w:name w:val="Index Link"/>
    <w:qFormat/>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Standard">
    <w:name w:val="Standard"/>
    <w:qFormat/>
    <w:pPr>
      <w:spacing w:after="160" w:line="252" w:lineRule="auto"/>
      <w:textAlignment w:val="baseline"/>
    </w:pPr>
    <w:rPr>
      <w:rFonts w:cs="Tahoma"/>
    </w:rPr>
  </w:style>
  <w:style w:type="paragraph" w:styleId="BalloonText">
    <w:name w:val="Balloon Text"/>
    <w:basedOn w:val="Normal"/>
    <w:qFormat/>
    <w:rPr>
      <w:rFonts w:ascii="Segoe UI" w:hAnsi="Segoe UI" w:cs="Segoe UI"/>
      <w:sz w:val="18"/>
      <w:szCs w:val="18"/>
    </w:rPr>
  </w:style>
  <w:style w:type="paragraph" w:styleId="ListParagraph">
    <w:name w:val="List Paragraph"/>
    <w:basedOn w:val="Normal"/>
    <w:qFormat/>
    <w:pPr>
      <w:ind w:left="720"/>
    </w:pPr>
  </w:style>
  <w:style w:type="paragraph" w:styleId="Bibliography">
    <w:name w:val="Bibliography"/>
    <w:basedOn w:val="Normal"/>
    <w:next w:val="Normal"/>
    <w:qFormat/>
  </w:style>
  <w:style w:type="paragraph" w:styleId="TOCHeading">
    <w:name w:val="TOC Heading"/>
    <w:basedOn w:val="Heading1"/>
    <w:next w:val="Normal"/>
    <w:uiPriority w:val="39"/>
    <w:qFormat/>
    <w:pPr>
      <w:spacing w:line="252" w:lineRule="auto"/>
    </w:pPr>
  </w:style>
  <w:style w:type="paragraph" w:styleId="TOC1">
    <w:name w:val="toc 1"/>
    <w:basedOn w:val="Normal"/>
    <w:next w:val="Normal"/>
    <w:autoRedefine/>
    <w:uiPriority w:val="39"/>
    <w:pPr>
      <w:spacing w:after="100"/>
    </w:pPr>
  </w:style>
  <w:style w:type="paragraph" w:styleId="TOC2">
    <w:name w:val="toc 2"/>
    <w:basedOn w:val="Normal"/>
    <w:next w:val="Normal"/>
    <w:autoRedefine/>
    <w:uiPriority w:val="39"/>
    <w:pPr>
      <w:spacing w:after="100"/>
      <w:ind w:left="220"/>
    </w:pPr>
  </w:style>
  <w:style w:type="paragraph" w:styleId="TOC3">
    <w:name w:val="toc 3"/>
    <w:basedOn w:val="Normal"/>
    <w:next w:val="Normal"/>
    <w:autoRedefine/>
    <w:uiPriority w:val="39"/>
    <w:pPr>
      <w:spacing w:after="100"/>
      <w:ind w:left="440"/>
    </w:pPr>
  </w:style>
  <w:style w:type="paragraph" w:styleId="NoSpacing">
    <w:name w:val="No Spacing"/>
    <w:uiPriority w:val="1"/>
    <w:qFormat/>
    <w:rsid w:val="00562187"/>
    <w:pPr>
      <w:widowControl w:val="0"/>
      <w:textAlignment w:val="baseline"/>
    </w:pPr>
    <w:rPr>
      <w:rFonts w:cs="Tahoma"/>
    </w:rPr>
  </w:style>
  <w:style w:type="paragraph" w:customStyle="1" w:styleId="FrameContents">
    <w:name w:val="Frame Contents"/>
    <w:basedOn w:val="Normal"/>
    <w:qFormat/>
  </w:style>
  <w:style w:type="numbering" w:customStyle="1" w:styleId="Style1">
    <w:name w:val="Style1"/>
    <w:qFormat/>
  </w:style>
  <w:style w:type="numbering" w:customStyle="1" w:styleId="Style2">
    <w:name w:val="Style2"/>
    <w:qFormat/>
  </w:style>
  <w:style w:type="numbering" w:customStyle="1" w:styleId="Style3">
    <w:name w:val="Style3"/>
    <w:qFormat/>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cs="Tahoma"/>
      <w:sz w:val="20"/>
      <w:szCs w:val="20"/>
    </w:rPr>
  </w:style>
  <w:style w:type="paragraph" w:styleId="Revision">
    <w:name w:val="Revision"/>
    <w:hidden/>
    <w:uiPriority w:val="99"/>
    <w:semiHidden/>
    <w:rsid w:val="00AD49DA"/>
    <w:pPr>
      <w:suppressAutoHyphens w:val="0"/>
    </w:pPr>
    <w:rPr>
      <w:rFonts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image" Target="media/image20.png"/><Relationship Id="rId26" Type="http://schemas.openxmlformats.org/officeDocument/2006/relationships/image" Target="media/image60.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3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5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5.png"/><Relationship Id="rId28" Type="http://schemas.openxmlformats.org/officeDocument/2006/relationships/footer" Target="footer3.xml"/><Relationship Id="rId10" Type="http://schemas.microsoft.com/office/2016/09/relationships/commentsIds" Target="commentsIds.xm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 Id="rId22" Type="http://schemas.openxmlformats.org/officeDocument/2006/relationships/image" Target="media/image40.png"/><Relationship Id="rId27" Type="http://schemas.openxmlformats.org/officeDocument/2006/relationships/header" Target="header2.xml"/><Relationship Id="rId30"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Luc94</b:Tag>
    <b:SourceType>ArticleInAPeriodical</b:SourceType>
    <b:Guid>{6E27527E-5416-4796-B8DE-EEAAC09FC895}</b:Guid>
    <b:Title>Introduction to Continuation</b:Title>
    <b:PeriodicalTitle>Introduction to Continuation</b:PeriodicalTitle>
    <b:Year>1994</b:Year>
    <b:Month>June</b:Month>
    <b:Day>10</b:Day>
    <b:Pages>10-51</b:Pages>
    <b:Author>
      <b:Author>
        <b:NameList>
          <b:Person>
            <b:Last>Moreau</b:Last>
            <b:First>Luc</b:First>
          </b:Person>
        </b:NameList>
      </b:Author>
    </b:Author>
    <b:RefOrder>1</b:RefOrder>
  </b:Source>
  <b:Source>
    <b:Tag>Jas08</b:Tag>
    <b:SourceType>Book</b:SourceType>
    <b:Guid>{88AD01A0-78CA-4515-8100-69876B6F9B2D}</b:Guid>
    <b:Title>Introduction to Objective OCaml</b:Title>
    <b:Year>2008</b:Year>
    <b:Author>
      <b:Author>
        <b:NameList>
          <b:Person>
            <b:Last>hickey</b:Last>
            <b:First>Jason</b:First>
          </b:Person>
        </b:NameList>
      </b:Author>
    </b:Author>
    <b:City>California</b:City>
    <b:Publisher>Cambridge University Press</b:Publisher>
    <b:RefOrder>3</b:RefOrder>
  </b:Source>
  <b:Source>
    <b:Tag>Ver14</b:Tag>
    <b:SourceType>ArticleInAPeriodical</b:SourceType>
    <b:Guid>{5366E01E-73AA-481D-B555-B9DAAF7463F9}</b:Guid>
    <b:Author>
      <b:Author>
        <b:NameList>
          <b:Person>
            <b:Last>Verela</b:Last>
            <b:First>Carlos</b:First>
          </b:Person>
        </b:NameList>
      </b:Author>
    </b:Author>
    <b:Title>Typing, Parameter Passing and Lazy Evaluation</b:Title>
    <b:Year>2014</b:Year>
    <b:PeriodicalTitle>Typing, Parameter Passing and Lazy Evaluation</b:PeriodicalTitle>
    <b:Month>November</b:Month>
    <b:Day>25</b:Day>
    <b:Pages>11-25</b:Pages>
    <b:RefOrder>2</b:RefOrder>
  </b:Source>
  <b:Source>
    <b:Tag>fgd</b:Tag>
    <b:SourceType>Book</b:SourceType>
    <b:Guid>{8612DA94-65ED-40ED-BE08-C0FAA0D90489}</b:Guid>
    <b:Author>
      <b:Author>
        <b:NameList>
          <b:Person>
            <b:Last>Thomas H. Corman</b:Last>
            <b:First>Charlse</b:First>
            <b:Middle>Leiserson, Ronald L. Rivest, Clifford Stein</b:Middle>
          </b:Person>
        </b:NameList>
      </b:Author>
    </b:Author>
    <b:Title>Introduction to Algorithms</b:Title>
    <b:Year>2009</b:Year>
    <b:City>Massachusetts</b:City>
    <b:Publisher>MIT Press</b:Publisher>
    <b:RefOrder>4</b:RefOrder>
  </b:Source>
</b:Sources>
</file>

<file path=customXml/itemProps1.xml><?xml version="1.0" encoding="utf-8"?>
<ds:datastoreItem xmlns:ds="http://schemas.openxmlformats.org/officeDocument/2006/customXml" ds:itemID="{B350E537-4B0F-4166-87EE-C548BD2D8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6332</TotalTime>
  <Pages>32</Pages>
  <Words>4316</Words>
  <Characters>24603</Characters>
  <Application>Microsoft Office Word</Application>
  <DocSecurity>0</DocSecurity>
  <Lines>205</Lines>
  <Paragraphs>57</Paragraphs>
  <ScaleCrop>false</ScaleCrop>
  <Company/>
  <LinksUpToDate>false</LinksUpToDate>
  <CharactersWithSpaces>28862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Leonardo DaVinci</cp:lastModifiedBy>
  <cp:revision>108</cp:revision>
  <cp:lastPrinted>2021-09-22T22:05:00Z</cp:lastPrinted>
  <dcterms:created xsi:type="dcterms:W3CDTF">2020-10-12T16:02:00Z</dcterms:created>
  <dcterms:modified xsi:type="dcterms:W3CDTF">2022-01-02T22:43:00Z</dcterms:modified>
  <dc:language>en-US</dc:language>
</cp:coreProperties>
</file>